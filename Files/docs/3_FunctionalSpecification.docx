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FF1987" w:rsidP="72C20D59" w:rsidRDefault="00FF1987" w14:paraId="24B810F8" wp14:textId="77777777">
      <w:pPr>
        <w:pStyle w:val="Title"/>
        <w:jc w:val="both"/>
      </w:pPr>
      <w:r w:rsidR="2BF0DCC4">
        <w:rPr/>
        <w:t>Functional Specification</w:t>
      </w:r>
    </w:p>
    <w:p xmlns:wp14="http://schemas.microsoft.com/office/word/2010/wordml" w:rsidR="00FF1987" w:rsidP="72C20D59" w:rsidRDefault="00FF1987" w14:paraId="672A6659" wp14:textId="77777777">
      <w:pPr>
        <w:pStyle w:val="Title"/>
        <w:jc w:val="both"/>
      </w:pPr>
    </w:p>
    <w:p xmlns:wp14="http://schemas.microsoft.com/office/word/2010/wordml" w:rsidR="004218A7" w:rsidP="72C20D59" w:rsidRDefault="004218A7" w14:paraId="0AEE3D22" wp14:textId="33360634">
      <w:pPr>
        <w:pStyle w:val="Title"/>
        <w:jc w:val="both"/>
        <w:rPr>
          <w:sz w:val="24"/>
          <w:szCs w:val="24"/>
        </w:rPr>
      </w:pPr>
      <w:r w:rsidRPr="72C20D59" w:rsidR="49883116">
        <w:rPr>
          <w:sz w:val="24"/>
          <w:szCs w:val="24"/>
        </w:rPr>
        <w:t xml:space="preserve">Year: </w:t>
      </w:r>
      <w:r w:rsidRPr="72C20D59" w:rsidR="11C718BF">
        <w:rPr>
          <w:sz w:val="24"/>
          <w:szCs w:val="24"/>
        </w:rPr>
        <w:t>2021</w:t>
      </w:r>
      <w:r>
        <w:tab/>
      </w:r>
      <w:r>
        <w:tab/>
      </w:r>
      <w:r>
        <w:tab/>
      </w:r>
      <w:r>
        <w:tab/>
      </w:r>
      <w:r w:rsidRPr="72C20D59" w:rsidR="49883116">
        <w:rPr>
          <w:sz w:val="24"/>
          <w:szCs w:val="24"/>
        </w:rPr>
        <w:t xml:space="preserve">Semester: </w:t>
      </w:r>
      <w:r w:rsidRPr="72C20D59" w:rsidR="60AB52FB">
        <w:rPr>
          <w:sz w:val="24"/>
          <w:szCs w:val="24"/>
        </w:rPr>
        <w:t>Fall</w:t>
      </w:r>
      <w:r>
        <w:tab/>
      </w:r>
      <w:r>
        <w:tab/>
      </w:r>
      <w:r>
        <w:tab/>
      </w:r>
      <w:r>
        <w:tab/>
      </w:r>
      <w:r w:rsidRPr="72C20D59" w:rsidR="49883116">
        <w:rPr>
          <w:sz w:val="24"/>
          <w:szCs w:val="24"/>
        </w:rPr>
        <w:t xml:space="preserve">Team: </w:t>
      </w:r>
      <w:r w:rsidRPr="72C20D59" w:rsidR="3AD2AB0A">
        <w:rPr>
          <w:sz w:val="24"/>
          <w:szCs w:val="24"/>
        </w:rPr>
        <w:t xml:space="preserve">8 </w:t>
      </w:r>
    </w:p>
    <w:p xmlns:wp14="http://schemas.microsoft.com/office/word/2010/wordml" w:rsidR="004218A7" w:rsidP="72C20D59" w:rsidRDefault="004218A7" w14:paraId="731C670F" wp14:textId="538DA6BC">
      <w:pPr>
        <w:pStyle w:val="Title"/>
        <w:jc w:val="both"/>
        <w:rPr>
          <w:sz w:val="24"/>
          <w:szCs w:val="24"/>
        </w:rPr>
      </w:pPr>
      <w:r w:rsidRPr="72C20D59" w:rsidR="49883116">
        <w:rPr>
          <w:sz w:val="24"/>
          <w:szCs w:val="24"/>
        </w:rPr>
        <w:t>Project</w:t>
      </w:r>
      <w:r w:rsidRPr="72C20D59" w:rsidR="53A822BC">
        <w:rPr>
          <w:sz w:val="24"/>
          <w:szCs w:val="24"/>
        </w:rPr>
        <w:t xml:space="preserve">: Sink or </w:t>
      </w:r>
      <w:r w:rsidRPr="72C20D59" w:rsidR="51420873">
        <w:rPr>
          <w:sz w:val="24"/>
          <w:szCs w:val="24"/>
        </w:rPr>
        <w:t>b</w:t>
      </w:r>
      <w:r w:rsidRPr="72C20D59" w:rsidR="53A822BC">
        <w:rPr>
          <w:sz w:val="24"/>
          <w:szCs w:val="24"/>
        </w:rPr>
        <w:t>e Sunk</w:t>
      </w:r>
    </w:p>
    <w:p xmlns:wp14="http://schemas.microsoft.com/office/word/2010/wordml" w:rsidR="004218A7" w:rsidP="72C20D59" w:rsidRDefault="004218A7" w14:paraId="5B1EE540" wp14:textId="2089C6DA">
      <w:pPr>
        <w:pStyle w:val="Title"/>
        <w:jc w:val="both"/>
        <w:rPr>
          <w:b w:val="0"/>
          <w:bCs w:val="0"/>
          <w:noProof/>
          <w:sz w:val="24"/>
          <w:szCs w:val="24"/>
        </w:rPr>
      </w:pPr>
      <w:r w:rsidRPr="72C20D59" w:rsidR="49883116">
        <w:rPr>
          <w:sz w:val="24"/>
          <w:szCs w:val="24"/>
        </w:rPr>
        <w:t xml:space="preserve">Creation Date: </w:t>
      </w:r>
      <w:r w:rsidRPr="72C20D59" w:rsidR="2AA62797">
        <w:rPr>
          <w:sz w:val="24"/>
          <w:szCs w:val="24"/>
        </w:rPr>
        <w:t>August 30, 2021</w:t>
      </w:r>
      <w:r>
        <w:tab/>
      </w:r>
      <w:r>
        <w:tab/>
      </w:r>
      <w:r w:rsidRPr="72C20D59" w:rsidR="49883116">
        <w:rPr>
          <w:sz w:val="24"/>
          <w:szCs w:val="24"/>
        </w:rPr>
        <w:t>Last Modifie</w:t>
      </w:r>
      <w:r w:rsidRPr="72C20D59" w:rsidR="1FED10DB">
        <w:rPr>
          <w:sz w:val="24"/>
          <w:szCs w:val="24"/>
        </w:rPr>
        <w:t>d: September 3, 2021</w:t>
      </w:r>
    </w:p>
    <w:p w:rsidR="18D9EB7A" w:rsidP="72C20D59" w:rsidRDefault="18D9EB7A" w14:paraId="65DA2C30" w14:textId="137D2326">
      <w:pPr>
        <w:pStyle w:val="Title"/>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2C20D59" w:rsidR="2AF283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Member 1: </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Mitchell Arndt</w:t>
      </w:r>
      <w:r>
        <w:tab/>
      </w:r>
      <w:r>
        <w:tab/>
      </w:r>
      <w:r>
        <w:tab/>
      </w:r>
      <w:r w:rsidRPr="72C20D59" w:rsidR="2AF2837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Email</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 </w:t>
      </w:r>
      <w:hyperlink r:id="Re661ade6440b4d0d">
        <w:r w:rsidRPr="72C20D59" w:rsidR="2AF2837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arndt20@purdue.edu</w:t>
        </w:r>
      </w:hyperlink>
    </w:p>
    <w:p w:rsidR="18D9EB7A" w:rsidP="72C20D59" w:rsidRDefault="18D9EB7A" w14:paraId="1C44AF35" w14:textId="4F3252B9">
      <w:pPr>
        <w:pStyle w:val="Title"/>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2C20D59" w:rsidR="2AF283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Member 2: </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Garrett Brillhart</w:t>
      </w:r>
      <w:r w:rsidRPr="72C20D59" w:rsidR="2AF283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tab/>
      </w:r>
      <w:r>
        <w:tab/>
      </w:r>
      <w:r>
        <w:tab/>
      </w:r>
      <w:r w:rsidRPr="72C20D59" w:rsidR="2AF283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Email: </w:t>
      </w:r>
      <w:hyperlink r:id="Ra0ba7941aa444c7c">
        <w:r w:rsidRPr="72C20D59" w:rsidR="2AF2837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gbrillha@purdue.edu</w:t>
        </w:r>
      </w:hyperlink>
    </w:p>
    <w:p w:rsidR="18D9EB7A" w:rsidP="72C20D59" w:rsidRDefault="18D9EB7A" w14:paraId="4E37D3D2" w14:textId="5CA1B107">
      <w:pPr>
        <w:pStyle w:val="Title"/>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2C20D59" w:rsidR="2AF283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Member 3: </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Joe </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Mislansky</w:t>
      </w:r>
      <w:r>
        <w:tab/>
      </w:r>
      <w:r>
        <w:tab/>
      </w:r>
      <w:r>
        <w:tab/>
      </w:r>
      <w:r w:rsidRPr="72C20D59" w:rsidR="2AF2837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Email</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 </w:t>
      </w:r>
      <w:hyperlink r:id="R752eee4081564dc9">
        <w:r w:rsidRPr="72C20D59" w:rsidR="2AF2837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jmislans@purdue.edu</w:t>
        </w:r>
      </w:hyperlink>
    </w:p>
    <w:p w:rsidR="18D9EB7A" w:rsidP="72C20D59" w:rsidRDefault="18D9EB7A" w14:paraId="009A8588" w14:textId="3BB7D1F6">
      <w:pPr>
        <w:pStyle w:val="Title"/>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2C20D59" w:rsidR="2AF283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4:</w:t>
      </w:r>
      <w:r w:rsidRPr="72C20D59" w:rsidR="2AF283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Molly </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Arito</w:t>
      </w:r>
      <w:r>
        <w:tab/>
      </w:r>
      <w:r>
        <w:tab/>
      </w:r>
      <w:r>
        <w:tab/>
      </w:r>
      <w:r w:rsidRPr="72C20D59" w:rsidR="2AF2837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Email</w:t>
      </w:r>
      <w:r w:rsidRPr="72C20D59" w:rsidR="2AF2837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 xml:space="preserve">: </w:t>
      </w:r>
      <w:hyperlink r:id="R4edb106eb64c4b67">
        <w:r w:rsidRPr="72C20D59" w:rsidR="2AF2837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marito@purdue.edu</w:t>
        </w:r>
      </w:hyperlink>
    </w:p>
    <w:p w:rsidR="4F057A4C" w:rsidP="72C20D59" w:rsidRDefault="4F057A4C" w14:paraId="46F29E19" w14:textId="521A993C">
      <w:pPr>
        <w:pStyle w:val="Title"/>
        <w:jc w:val="both"/>
        <w:rPr>
          <w:b w:val="1"/>
          <w:bCs w:val="1"/>
          <w:sz w:val="28"/>
          <w:szCs w:val="28"/>
        </w:rPr>
      </w:pPr>
    </w:p>
    <w:p xmlns:wp14="http://schemas.microsoft.com/office/word/2010/wordml" w:rsidR="00FF1987" w:rsidP="72C20D59" w:rsidRDefault="00FF1987" w14:paraId="0A37501D" wp14:textId="77777777">
      <w:pPr>
        <w:pStyle w:val="Title"/>
        <w:jc w:val="both"/>
        <w:rPr>
          <w:sz w:val="24"/>
          <w:szCs w:val="24"/>
        </w:rPr>
      </w:pPr>
    </w:p>
    <w:p xmlns:wp14="http://schemas.microsoft.com/office/word/2010/wordml" w:rsidRPr="00FF1987" w:rsidR="00FF1987" w:rsidP="72C20D59" w:rsidRDefault="00FF1987" w14:paraId="2BBB59D5" wp14:textId="77777777">
      <w:pPr>
        <w:pStyle w:val="Title"/>
        <w:jc w:val="both"/>
        <w:rPr>
          <w:sz w:val="24"/>
          <w:szCs w:val="24"/>
        </w:rPr>
      </w:pPr>
      <w:r w:rsidRPr="72C20D59" w:rsidR="2BF0DCC4">
        <w:rPr>
          <w:sz w:val="24"/>
          <w:szCs w:val="24"/>
        </w:rPr>
        <w:t>Assignment Evaluation:</w:t>
      </w:r>
    </w:p>
    <w:p xmlns:wp14="http://schemas.microsoft.com/office/word/2010/wordml" w:rsidR="00FF1987" w:rsidP="72C20D59" w:rsidRDefault="00FF1987" w14:paraId="5DAB6C7B" wp14:textId="77777777">
      <w:pPr>
        <w:pStyle w:val="Title"/>
        <w:jc w:val="both"/>
        <w:rPr>
          <w:sz w:val="24"/>
          <w:szCs w:val="24"/>
        </w:rPr>
      </w:pPr>
    </w:p>
    <w:tbl>
      <w:tblPr>
        <w:tblW w:w="0" w:type="auto"/>
        <w:tblInd w:w="93" w:type="dxa"/>
        <w:tblLook w:val="04A0" w:firstRow="1" w:lastRow="0" w:firstColumn="1" w:lastColumn="0" w:noHBand="0" w:noVBand="1"/>
      </w:tblPr>
      <w:tblGrid>
        <w:gridCol w:w="2569"/>
        <w:gridCol w:w="1236"/>
        <w:gridCol w:w="944"/>
        <w:gridCol w:w="936"/>
        <w:gridCol w:w="3798"/>
      </w:tblGrid>
      <w:tr xmlns:wp14="http://schemas.microsoft.com/office/word/2010/wordml" w:rsidRPr="00FF1987" w:rsidR="00FF1987" w:rsidTr="72C20D59" w14:paraId="1B1F6E8D" wp14:textId="77777777">
        <w:trPr>
          <w:trHeight w:val="300"/>
        </w:trPr>
        <w:tc>
          <w:tcPr>
            <w:tcW w:w="2569" w:type="dxa"/>
            <w:tcBorders>
              <w:top w:val="single" w:color="auto" w:sz="4" w:space="0"/>
              <w:left w:val="single" w:color="auto" w:sz="4" w:space="0"/>
              <w:bottom w:val="single" w:color="auto" w:sz="4" w:space="0"/>
              <w:right w:val="single" w:color="auto" w:sz="4" w:space="0"/>
            </w:tcBorders>
            <w:shd w:val="clear" w:color="auto" w:fill="A6A6A6" w:themeFill="background1" w:themeFillShade="A6"/>
            <w:noWrap/>
            <w:tcMar/>
            <w:vAlign w:val="bottom"/>
            <w:hideMark/>
          </w:tcPr>
          <w:p w:rsidRPr="00FF1987" w:rsidR="00FF1987" w:rsidP="72C20D59" w:rsidRDefault="00FF1987" w14:paraId="769726BA"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Item</w:t>
            </w:r>
          </w:p>
        </w:tc>
        <w:tc>
          <w:tcPr>
            <w:tcW w:w="1236"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FF1987" w:rsidR="00FF1987" w:rsidP="72C20D59" w:rsidRDefault="00FF1987" w14:paraId="1806C109"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Score (0-5)</w:t>
            </w:r>
          </w:p>
        </w:tc>
        <w:tc>
          <w:tcPr>
            <w:tcW w:w="944"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FF1987" w:rsidR="00FF1987" w:rsidP="72C20D59" w:rsidRDefault="00FF1987" w14:paraId="65A7799B"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Weight</w:t>
            </w:r>
          </w:p>
        </w:tc>
        <w:tc>
          <w:tcPr>
            <w:tcW w:w="936"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FF1987" w:rsidR="00FF1987" w:rsidP="72C20D59" w:rsidRDefault="00FF1987" w14:paraId="266B6AD4"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Points</w:t>
            </w:r>
          </w:p>
        </w:tc>
        <w:tc>
          <w:tcPr>
            <w:tcW w:w="3798"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FF1987" w:rsidR="00FF1987" w:rsidP="72C20D59" w:rsidRDefault="00FF1987" w14:paraId="25546E3C"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Notes</w:t>
            </w:r>
          </w:p>
        </w:tc>
      </w:tr>
      <w:tr xmlns:wp14="http://schemas.microsoft.com/office/word/2010/wordml" w:rsidRPr="00FF1987" w:rsidR="00FF1987" w:rsidTr="72C20D59" w14:paraId="4E2B61F2"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auto" w:fill="FFC000"/>
            <w:noWrap/>
            <w:tcMar/>
            <w:vAlign w:val="bottom"/>
            <w:hideMark/>
          </w:tcPr>
          <w:p w:rsidRPr="00FF1987" w:rsidR="00FF1987" w:rsidP="72C20D59" w:rsidRDefault="00FF1987" w14:paraId="0926095E"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Assignment-Specific Items</w:t>
            </w:r>
          </w:p>
        </w:tc>
      </w:tr>
      <w:tr xmlns:wp14="http://schemas.microsoft.com/office/word/2010/wordml" w:rsidRPr="00FF1987" w:rsidR="00FF1987" w:rsidTr="72C20D59" w14:paraId="6CAE72E7"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6F23AA2B"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Functional Description</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6E7BEAA2"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183227" w14:paraId="4624B101" wp14:textId="77777777">
            <w:pPr>
              <w:jc w:val="both"/>
              <w:rPr>
                <w:rFonts w:ascii="Calibri" w:hAnsi="Calibri"/>
                <w:color w:val="000000"/>
                <w:sz w:val="22"/>
                <w:szCs w:val="22"/>
              </w:rPr>
            </w:pPr>
            <w:r w:rsidRPr="72C20D59" w:rsidR="292CEE55">
              <w:rPr>
                <w:rFonts w:ascii="Calibri" w:hAnsi="Calibri"/>
                <w:color w:val="000000" w:themeColor="text1" w:themeTint="FF" w:themeShade="FF"/>
                <w:sz w:val="22"/>
                <w:szCs w:val="22"/>
              </w:rPr>
              <w:t>x3</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63E4A9CD"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4F6584BE"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128B820D"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5017C4CF"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Theory of Operation</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09AF38FC"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183227" w14:paraId="2228BA5A" wp14:textId="77777777">
            <w:pPr>
              <w:jc w:val="both"/>
              <w:rPr>
                <w:rFonts w:ascii="Calibri" w:hAnsi="Calibri"/>
                <w:color w:val="000000"/>
                <w:sz w:val="22"/>
                <w:szCs w:val="22"/>
              </w:rPr>
            </w:pPr>
            <w:r w:rsidRPr="72C20D59" w:rsidR="292CEE55">
              <w:rPr>
                <w:rFonts w:ascii="Calibri" w:hAnsi="Calibri"/>
                <w:color w:val="000000" w:themeColor="text1" w:themeTint="FF" w:themeShade="FF"/>
                <w:sz w:val="22"/>
                <w:szCs w:val="22"/>
              </w:rPr>
              <w:t>x3</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15AA318D"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01512BE8"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02225DD6"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5E9F84E4"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Expected Usage Case</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0DA70637"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183227" w14:paraId="3C326B1A" wp14:textId="77777777">
            <w:pPr>
              <w:jc w:val="both"/>
              <w:rPr>
                <w:rFonts w:ascii="Calibri" w:hAnsi="Calibri"/>
                <w:color w:val="000000"/>
                <w:sz w:val="22"/>
                <w:szCs w:val="22"/>
              </w:rPr>
            </w:pPr>
            <w:r w:rsidRPr="72C20D59" w:rsidR="292CEE55">
              <w:rPr>
                <w:rFonts w:ascii="Calibri" w:hAnsi="Calibri"/>
                <w:color w:val="000000" w:themeColor="text1" w:themeTint="FF" w:themeShade="FF"/>
                <w:sz w:val="22"/>
                <w:szCs w:val="22"/>
              </w:rPr>
              <w:t>x3</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46624170"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4B8484D5"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466B45DD"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38DEFF49"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Design Constraints</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4F8F56C0"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963C9F" w14:paraId="4E283C9D" wp14:textId="77777777">
            <w:pPr>
              <w:jc w:val="both"/>
              <w:rPr>
                <w:rFonts w:ascii="Calibri" w:hAnsi="Calibri"/>
                <w:color w:val="000000"/>
                <w:sz w:val="22"/>
                <w:szCs w:val="22"/>
              </w:rPr>
            </w:pPr>
            <w:r w:rsidRPr="72C20D59" w:rsidR="37A00E2F">
              <w:rPr>
                <w:rFonts w:ascii="Calibri" w:hAnsi="Calibri"/>
                <w:color w:val="000000" w:themeColor="text1" w:themeTint="FF" w:themeShade="FF"/>
                <w:sz w:val="22"/>
                <w:szCs w:val="22"/>
              </w:rPr>
              <w:t>x3</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649CC1FA"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10EF996B"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7EAAE627" wp14:textId="77777777">
        <w:trPr>
          <w:trHeight w:val="300"/>
        </w:trPr>
        <w:tc>
          <w:tcPr>
            <w:tcW w:w="9483" w:type="dxa"/>
            <w:gridSpan w:val="5"/>
            <w:tcBorders>
              <w:top w:val="single" w:color="auto" w:sz="4" w:space="0"/>
              <w:left w:val="single" w:color="auto" w:sz="4" w:space="0"/>
              <w:bottom w:val="single" w:color="auto" w:sz="4" w:space="0"/>
              <w:right w:val="single" w:color="auto" w:sz="4" w:space="0"/>
            </w:tcBorders>
            <w:shd w:val="clear" w:color="auto" w:fill="FFC000"/>
            <w:noWrap/>
            <w:tcMar/>
            <w:vAlign w:val="bottom"/>
            <w:hideMark/>
          </w:tcPr>
          <w:p w:rsidRPr="00FF1987" w:rsidR="00FF1987" w:rsidP="72C20D59" w:rsidRDefault="00FF1987" w14:paraId="2DF5EB64"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Writing-Specific Items</w:t>
            </w:r>
          </w:p>
        </w:tc>
      </w:tr>
      <w:tr xmlns:wp14="http://schemas.microsoft.com/office/word/2010/wordml" w:rsidRPr="00FF1987" w:rsidR="00FF1987" w:rsidTr="72C20D59" w14:paraId="0F29B9A7"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5838CAE9"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Spelling and Grammar</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5E3886A4"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963C9F" w14:paraId="4B0F44D0" wp14:textId="77777777">
            <w:pPr>
              <w:jc w:val="both"/>
              <w:rPr>
                <w:rFonts w:ascii="Calibri" w:hAnsi="Calibri"/>
                <w:color w:val="000000"/>
                <w:sz w:val="22"/>
                <w:szCs w:val="22"/>
              </w:rPr>
            </w:pPr>
            <w:r w:rsidRPr="72C20D59" w:rsidR="37A00E2F">
              <w:rPr>
                <w:rFonts w:ascii="Calibri" w:hAnsi="Calibri"/>
                <w:color w:val="000000" w:themeColor="text1" w:themeTint="FF" w:themeShade="FF"/>
                <w:sz w:val="22"/>
                <w:szCs w:val="22"/>
              </w:rPr>
              <w:t>x2</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4ECEB114"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0D8BF348"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527918E1"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708F9E3F"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Formatting and Citations</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5EDB29A5"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963C9F" w14:paraId="01BAD185" wp14:textId="77777777">
            <w:pPr>
              <w:jc w:val="both"/>
              <w:rPr>
                <w:rFonts w:ascii="Calibri" w:hAnsi="Calibri"/>
                <w:color w:val="000000"/>
                <w:sz w:val="22"/>
                <w:szCs w:val="22"/>
              </w:rPr>
            </w:pPr>
            <w:r w:rsidRPr="72C20D59" w:rsidR="37A00E2F">
              <w:rPr>
                <w:rFonts w:ascii="Calibri" w:hAnsi="Calibri"/>
                <w:color w:val="000000" w:themeColor="text1" w:themeTint="FF" w:themeShade="FF"/>
                <w:sz w:val="22"/>
                <w:szCs w:val="22"/>
              </w:rPr>
              <w:t>x1</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4474F8A0"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5E6F60B5"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7B8E8E56"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554F2B88"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Figures and Graphs</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1DF8BA61"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963C9F" w14:paraId="7034C72D" wp14:textId="77777777">
            <w:pPr>
              <w:jc w:val="both"/>
              <w:rPr>
                <w:rFonts w:ascii="Calibri" w:hAnsi="Calibri"/>
                <w:color w:val="000000"/>
                <w:sz w:val="22"/>
                <w:szCs w:val="22"/>
              </w:rPr>
            </w:pPr>
            <w:r w:rsidRPr="72C20D59" w:rsidR="37A00E2F">
              <w:rPr>
                <w:rFonts w:ascii="Calibri" w:hAnsi="Calibri"/>
                <w:color w:val="000000" w:themeColor="text1" w:themeTint="FF" w:themeShade="FF"/>
                <w:sz w:val="22"/>
                <w:szCs w:val="22"/>
              </w:rPr>
              <w:t>x2</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365DB198"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1D5BCD6B"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3DDD3600" wp14:textId="77777777">
        <w:trPr>
          <w:trHeight w:val="300"/>
        </w:trPr>
        <w:tc>
          <w:tcPr>
            <w:tcW w:w="2569" w:type="dxa"/>
            <w:tcBorders>
              <w:top w:val="nil"/>
              <w:left w:val="single" w:color="auto" w:sz="4" w:space="0"/>
              <w:bottom w:val="single" w:color="auto" w:sz="4" w:space="0"/>
              <w:right w:val="single" w:color="auto" w:sz="4" w:space="0"/>
            </w:tcBorders>
            <w:shd w:val="clear" w:color="auto" w:fill="auto"/>
            <w:noWrap/>
            <w:tcMar/>
            <w:vAlign w:val="bottom"/>
            <w:hideMark/>
          </w:tcPr>
          <w:p w:rsidRPr="00FF1987" w:rsidR="00FF1987" w:rsidP="72C20D59" w:rsidRDefault="00FF1987" w14:paraId="1EAFFA59"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Technical Writing Style</w:t>
            </w:r>
          </w:p>
        </w:tc>
        <w:tc>
          <w:tcPr>
            <w:tcW w:w="12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3BC5EC03"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944"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963C9F" w14:paraId="6739B0E4" wp14:textId="77777777">
            <w:pPr>
              <w:jc w:val="both"/>
              <w:rPr>
                <w:rFonts w:ascii="Calibri" w:hAnsi="Calibri"/>
                <w:color w:val="000000"/>
                <w:sz w:val="22"/>
                <w:szCs w:val="22"/>
              </w:rPr>
            </w:pPr>
            <w:r w:rsidRPr="72C20D59" w:rsidR="37A00E2F">
              <w:rPr>
                <w:rFonts w:ascii="Calibri" w:hAnsi="Calibri"/>
                <w:color w:val="000000" w:themeColor="text1" w:themeTint="FF" w:themeShade="FF"/>
                <w:sz w:val="22"/>
                <w:szCs w:val="22"/>
              </w:rPr>
              <w:t>x3</w:t>
            </w:r>
          </w:p>
        </w:tc>
        <w:tc>
          <w:tcPr>
            <w:tcW w:w="936"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3751300F"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35F0889A"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r xmlns:wp14="http://schemas.microsoft.com/office/word/2010/wordml" w:rsidRPr="00FF1987" w:rsidR="00FF1987" w:rsidTr="72C20D59" w14:paraId="2F661B8A" wp14:textId="77777777">
        <w:trPr>
          <w:trHeight w:val="300"/>
        </w:trPr>
        <w:tc>
          <w:tcPr>
            <w:tcW w:w="2569" w:type="dxa"/>
            <w:tcBorders>
              <w:top w:val="nil"/>
              <w:left w:val="single" w:color="auto" w:sz="4" w:space="0"/>
              <w:bottom w:val="single" w:color="auto" w:sz="4" w:space="0"/>
              <w:right w:val="single" w:color="auto" w:sz="4" w:space="0"/>
            </w:tcBorders>
            <w:shd w:val="clear" w:color="auto" w:fill="FFC000"/>
            <w:noWrap/>
            <w:tcMar/>
            <w:vAlign w:val="bottom"/>
            <w:hideMark/>
          </w:tcPr>
          <w:p w:rsidRPr="00FF1987" w:rsidR="00FF1987" w:rsidP="72C20D59" w:rsidRDefault="00FF1987" w14:paraId="3025019E" wp14:textId="77777777">
            <w:pPr>
              <w:jc w:val="both"/>
              <w:rPr>
                <w:rFonts w:ascii="Calibri" w:hAnsi="Calibri"/>
                <w:b w:val="1"/>
                <w:bCs w:val="1"/>
                <w:color w:val="000000"/>
                <w:sz w:val="22"/>
                <w:szCs w:val="22"/>
              </w:rPr>
            </w:pPr>
            <w:r w:rsidRPr="72C20D59" w:rsidR="2BF0DCC4">
              <w:rPr>
                <w:rFonts w:ascii="Calibri" w:hAnsi="Calibri"/>
                <w:b w:val="1"/>
                <w:bCs w:val="1"/>
                <w:color w:val="000000" w:themeColor="text1" w:themeTint="FF" w:themeShade="FF"/>
                <w:sz w:val="22"/>
                <w:szCs w:val="22"/>
              </w:rPr>
              <w:t>Total Score</w:t>
            </w:r>
          </w:p>
        </w:tc>
        <w:tc>
          <w:tcPr>
            <w:tcW w:w="3116" w:type="dxa"/>
            <w:gridSpan w:val="3"/>
            <w:tcBorders>
              <w:top w:val="single" w:color="auto" w:sz="4" w:space="0"/>
              <w:left w:val="nil"/>
              <w:bottom w:val="single" w:color="auto" w:sz="4" w:space="0"/>
              <w:right w:val="single" w:color="000000" w:themeColor="text1" w:sz="4" w:space="0"/>
            </w:tcBorders>
            <w:shd w:val="clear" w:color="auto" w:fill="auto"/>
            <w:noWrap/>
            <w:tcMar/>
            <w:vAlign w:val="bottom"/>
            <w:hideMark/>
          </w:tcPr>
          <w:p w:rsidRPr="00FF1987" w:rsidR="00FF1987" w:rsidP="72C20D59" w:rsidRDefault="00FF1987" w14:paraId="6B515302"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c>
          <w:tcPr>
            <w:tcW w:w="3798" w:type="dxa"/>
            <w:tcBorders>
              <w:top w:val="nil"/>
              <w:left w:val="nil"/>
              <w:bottom w:val="single" w:color="auto" w:sz="4" w:space="0"/>
              <w:right w:val="single" w:color="auto" w:sz="4" w:space="0"/>
            </w:tcBorders>
            <w:shd w:val="clear" w:color="auto" w:fill="auto"/>
            <w:noWrap/>
            <w:tcMar/>
            <w:vAlign w:val="bottom"/>
            <w:hideMark/>
          </w:tcPr>
          <w:p w:rsidRPr="00FF1987" w:rsidR="00FF1987" w:rsidP="72C20D59" w:rsidRDefault="00FF1987" w14:paraId="4253EF77" wp14:textId="77777777">
            <w:pPr>
              <w:jc w:val="both"/>
              <w:rPr>
                <w:rFonts w:ascii="Calibri" w:hAnsi="Calibri"/>
                <w:color w:val="000000"/>
                <w:sz w:val="22"/>
                <w:szCs w:val="22"/>
              </w:rPr>
            </w:pPr>
            <w:r w:rsidRPr="72C20D59" w:rsidR="2BF0DCC4">
              <w:rPr>
                <w:rFonts w:ascii="Calibri" w:hAnsi="Calibri"/>
                <w:color w:val="000000" w:themeColor="text1" w:themeTint="FF" w:themeShade="FF"/>
                <w:sz w:val="22"/>
                <w:szCs w:val="22"/>
              </w:rPr>
              <w:t> </w:t>
            </w:r>
          </w:p>
        </w:tc>
      </w:tr>
    </w:tbl>
    <w:p xmlns:wp14="http://schemas.microsoft.com/office/word/2010/wordml" w:rsidR="00FF1987" w:rsidP="72C20D59" w:rsidRDefault="00FF1987" w14:paraId="02EB378F" wp14:textId="77777777">
      <w:pPr>
        <w:pStyle w:val="Title"/>
        <w:jc w:val="both"/>
        <w:rPr>
          <w:sz w:val="24"/>
          <w:szCs w:val="24"/>
        </w:rPr>
      </w:pPr>
    </w:p>
    <w:p xmlns:wp14="http://schemas.microsoft.com/office/word/2010/wordml" w:rsidR="008F1B56" w:rsidP="72C20D59" w:rsidRDefault="008F1B56" w14:paraId="7F5ADAD1" wp14:textId="77777777">
      <w:pPr>
        <w:pStyle w:val="Title"/>
        <w:jc w:val="both"/>
        <w:rPr>
          <w:sz w:val="24"/>
          <w:szCs w:val="24"/>
        </w:rPr>
      </w:pPr>
      <w:r w:rsidRPr="72C20D59" w:rsidR="181F0B04">
        <w:rPr>
          <w:sz w:val="24"/>
          <w:szCs w:val="24"/>
        </w:rPr>
        <w:t xml:space="preserve">5: Excellent </w:t>
      </w:r>
      <w:r>
        <w:tab/>
      </w:r>
      <w:r w:rsidRPr="72C20D59" w:rsidR="181F0B04">
        <w:rPr>
          <w:sz w:val="24"/>
          <w:szCs w:val="24"/>
        </w:rPr>
        <w:t>4: Good     3: Acceptable    2: Poor     1: Very Poor    0: Not attempted</w:t>
      </w:r>
    </w:p>
    <w:p xmlns:wp14="http://schemas.microsoft.com/office/word/2010/wordml" w:rsidR="008F1B56" w:rsidP="72C20D59" w:rsidRDefault="008F1B56" w14:paraId="6A05A809" wp14:textId="77777777">
      <w:pPr>
        <w:pStyle w:val="Title"/>
        <w:jc w:val="both"/>
        <w:rPr>
          <w:sz w:val="24"/>
          <w:szCs w:val="24"/>
        </w:rPr>
      </w:pPr>
    </w:p>
    <w:p xmlns:wp14="http://schemas.microsoft.com/office/word/2010/wordml" w:rsidRPr="00FF1987" w:rsidR="00FF1987" w:rsidP="72C20D59" w:rsidRDefault="00FF1987" w14:paraId="30DD6997" wp14:textId="77777777">
      <w:pPr>
        <w:pStyle w:val="Title"/>
        <w:jc w:val="both"/>
        <w:rPr>
          <w:sz w:val="24"/>
          <w:szCs w:val="24"/>
        </w:rPr>
      </w:pPr>
      <w:r w:rsidRPr="72C20D59" w:rsidR="2BF0DCC4">
        <w:rPr>
          <w:sz w:val="24"/>
          <w:szCs w:val="24"/>
        </w:rPr>
        <w:t>General Comments:</w:t>
      </w:r>
    </w:p>
    <w:p xmlns:wp14="http://schemas.microsoft.com/office/word/2010/wordml" w:rsidR="00FF1987" w:rsidP="72C20D59" w:rsidRDefault="00FF1987" w14:paraId="5A39BBE3" wp14:textId="77777777">
      <w:pPr>
        <w:pStyle w:val="Title"/>
        <w:jc w:val="both"/>
        <w:rPr>
          <w:sz w:val="24"/>
          <w:szCs w:val="24"/>
        </w:rPr>
      </w:pPr>
    </w:p>
    <w:p xmlns:wp14="http://schemas.microsoft.com/office/word/2010/wordml" w:rsidR="00FF1987" w:rsidP="72C20D59" w:rsidRDefault="00FF1987" w14:paraId="41C8F396" wp14:textId="77777777">
      <w:pPr>
        <w:pStyle w:val="Title"/>
        <w:jc w:val="both"/>
        <w:rPr>
          <w:sz w:val="24"/>
          <w:szCs w:val="24"/>
        </w:rPr>
      </w:pPr>
    </w:p>
    <w:p xmlns:wp14="http://schemas.microsoft.com/office/word/2010/wordml" w:rsidR="00FF1987" w:rsidP="72C20D59" w:rsidRDefault="00FF1987" w14:paraId="72A3D3EC" wp14:textId="77777777">
      <w:pPr>
        <w:pStyle w:val="Title"/>
        <w:jc w:val="both"/>
        <w:rPr>
          <w:sz w:val="24"/>
          <w:szCs w:val="24"/>
        </w:rPr>
      </w:pPr>
    </w:p>
    <w:p xmlns:wp14="http://schemas.microsoft.com/office/word/2010/wordml" w:rsidR="00FF1987" w:rsidP="72C20D59" w:rsidRDefault="00FF1987" w14:paraId="0D0B940D" wp14:textId="77777777">
      <w:pPr>
        <w:pStyle w:val="Title"/>
        <w:jc w:val="both"/>
        <w:rPr>
          <w:sz w:val="24"/>
          <w:szCs w:val="24"/>
        </w:rPr>
      </w:pPr>
    </w:p>
    <w:p xmlns:wp14="http://schemas.microsoft.com/office/word/2010/wordml" w:rsidR="00FF1987" w:rsidP="72C20D59" w:rsidRDefault="00FF1987" w14:paraId="0E27B00A" wp14:textId="77777777">
      <w:pPr>
        <w:pStyle w:val="Title"/>
        <w:jc w:val="both"/>
        <w:rPr>
          <w:sz w:val="24"/>
          <w:szCs w:val="24"/>
        </w:rPr>
      </w:pPr>
    </w:p>
    <w:p xmlns:wp14="http://schemas.microsoft.com/office/word/2010/wordml" w:rsidR="00FF1987" w:rsidP="72C20D59" w:rsidRDefault="00FF1987" w14:paraId="60061E4C" wp14:textId="77777777">
      <w:pPr>
        <w:pStyle w:val="Title"/>
        <w:jc w:val="both"/>
        <w:rPr>
          <w:sz w:val="24"/>
          <w:szCs w:val="24"/>
        </w:rPr>
      </w:pPr>
    </w:p>
    <w:p xmlns:wp14="http://schemas.microsoft.com/office/word/2010/wordml" w:rsidR="00FF1987" w:rsidP="72C20D59" w:rsidRDefault="00FF1987" w14:paraId="44EAFD9C" wp14:textId="77777777">
      <w:pPr>
        <w:pStyle w:val="Title"/>
        <w:jc w:val="both"/>
        <w:rPr>
          <w:sz w:val="24"/>
          <w:szCs w:val="24"/>
        </w:rPr>
      </w:pPr>
    </w:p>
    <w:p xmlns:wp14="http://schemas.microsoft.com/office/word/2010/wordml" w:rsidR="00FF1987" w:rsidP="72C20D59" w:rsidRDefault="00FF1987" w14:paraId="4B94D5A5" wp14:textId="77777777">
      <w:pPr>
        <w:pStyle w:val="Title"/>
        <w:jc w:val="both"/>
        <w:rPr>
          <w:sz w:val="24"/>
          <w:szCs w:val="24"/>
        </w:rPr>
      </w:pPr>
    </w:p>
    <w:p xmlns:wp14="http://schemas.microsoft.com/office/word/2010/wordml" w:rsidR="00FF1987" w:rsidP="72C20D59" w:rsidRDefault="00FF1987" w14:paraId="3DEEC669" wp14:textId="77777777">
      <w:pPr>
        <w:pStyle w:val="Title"/>
        <w:jc w:val="both"/>
        <w:rPr>
          <w:sz w:val="24"/>
          <w:szCs w:val="24"/>
        </w:rPr>
      </w:pPr>
    </w:p>
    <w:p xmlns:wp14="http://schemas.microsoft.com/office/word/2010/wordml" w:rsidR="00FF1987" w:rsidP="72C20D59" w:rsidRDefault="00FF1987" w14:paraId="3656B9AB" wp14:textId="77777777">
      <w:pPr>
        <w:pStyle w:val="Title"/>
        <w:jc w:val="both"/>
        <w:rPr>
          <w:sz w:val="24"/>
          <w:szCs w:val="24"/>
        </w:rPr>
      </w:pPr>
    </w:p>
    <w:p xmlns:wp14="http://schemas.microsoft.com/office/word/2010/wordml" w:rsidR="00FF1987" w:rsidP="72C20D59" w:rsidRDefault="00FF1987" w14:paraId="45FB0818" wp14:textId="77777777">
      <w:pPr>
        <w:pStyle w:val="Title"/>
        <w:jc w:val="both"/>
        <w:rPr>
          <w:sz w:val="24"/>
          <w:szCs w:val="24"/>
        </w:rPr>
      </w:pPr>
    </w:p>
    <w:p xmlns:wp14="http://schemas.microsoft.com/office/word/2010/wordml" w:rsidR="00FF1987" w:rsidP="72C20D59" w:rsidRDefault="00FF1987" w14:paraId="049F31CB" wp14:textId="77777777" wp14:noSpellErr="1">
      <w:pPr>
        <w:pStyle w:val="Title"/>
        <w:jc w:val="both"/>
        <w:rPr>
          <w:sz w:val="24"/>
          <w:szCs w:val="24"/>
        </w:rPr>
      </w:pPr>
    </w:p>
    <w:p w:rsidR="4F057A4C" w:rsidP="72C20D59" w:rsidRDefault="4F057A4C" w14:paraId="626FB6C0" w14:textId="2F161775">
      <w:pPr>
        <w:pStyle w:val="Title"/>
        <w:jc w:val="both"/>
        <w:rPr>
          <w:b w:val="1"/>
          <w:bCs w:val="1"/>
          <w:sz w:val="28"/>
          <w:szCs w:val="28"/>
        </w:rPr>
      </w:pPr>
    </w:p>
    <w:p w:rsidR="4F057A4C" w:rsidP="72C20D59" w:rsidRDefault="4F057A4C" w14:paraId="4CEFADE1" w14:textId="6861988E">
      <w:pPr>
        <w:pStyle w:val="Title"/>
        <w:jc w:val="both"/>
        <w:rPr>
          <w:b w:val="1"/>
          <w:bCs w:val="1"/>
          <w:sz w:val="28"/>
          <w:szCs w:val="28"/>
        </w:rPr>
      </w:pPr>
    </w:p>
    <w:p xmlns:wp14="http://schemas.microsoft.com/office/word/2010/wordml" w:rsidR="00FF1987" w:rsidP="72C20D59" w:rsidRDefault="00FF1987" w14:paraId="53128261" wp14:textId="77777777">
      <w:pPr>
        <w:pStyle w:val="Title"/>
        <w:jc w:val="both"/>
        <w:rPr>
          <w:sz w:val="24"/>
          <w:szCs w:val="24"/>
        </w:rPr>
      </w:pPr>
    </w:p>
    <w:p xmlns:wp14="http://schemas.microsoft.com/office/word/2010/wordml" w:rsidR="00FF1987" w:rsidP="72C20D59" w:rsidRDefault="00FF1987" w14:paraId="62486C05" wp14:textId="77777777">
      <w:pPr>
        <w:pStyle w:val="Title"/>
        <w:jc w:val="both"/>
        <w:rPr>
          <w:sz w:val="24"/>
          <w:szCs w:val="24"/>
        </w:rPr>
      </w:pPr>
    </w:p>
    <w:p xmlns:wp14="http://schemas.microsoft.com/office/word/2010/wordml" w:rsidR="00FF1987" w:rsidP="72C20D59" w:rsidRDefault="00FF1987" w14:paraId="4101652C" wp14:textId="77777777">
      <w:pPr>
        <w:pStyle w:val="Title"/>
        <w:jc w:val="both"/>
        <w:rPr>
          <w:sz w:val="24"/>
          <w:szCs w:val="24"/>
        </w:rPr>
      </w:pPr>
    </w:p>
    <w:p xmlns:wp14="http://schemas.microsoft.com/office/word/2010/wordml" w:rsidR="00FF1987" w:rsidP="72C20D59" w:rsidRDefault="00FF1987" w14:paraId="4B99056E" wp14:textId="77777777">
      <w:pPr>
        <w:pStyle w:val="Title"/>
        <w:jc w:val="both"/>
        <w:rPr>
          <w:sz w:val="24"/>
          <w:szCs w:val="24"/>
        </w:rPr>
      </w:pPr>
    </w:p>
    <w:p xmlns:wp14="http://schemas.microsoft.com/office/word/2010/wordml" w:rsidR="00FF1987" w:rsidP="72C20D59" w:rsidRDefault="00FF1987" w14:paraId="1299C43A" wp14:textId="77777777">
      <w:pPr>
        <w:pStyle w:val="Title"/>
        <w:jc w:val="both"/>
        <w:rPr>
          <w:sz w:val="24"/>
          <w:szCs w:val="24"/>
        </w:rPr>
      </w:pPr>
    </w:p>
    <w:p xmlns:wp14="http://schemas.microsoft.com/office/word/2010/wordml" w:rsidR="00FF1987" w:rsidP="72C20D59" w:rsidRDefault="00FF1987" w14:paraId="4DDBEF00" wp14:textId="77777777">
      <w:pPr>
        <w:pStyle w:val="Title"/>
        <w:jc w:val="both"/>
        <w:rPr>
          <w:sz w:val="24"/>
          <w:szCs w:val="24"/>
        </w:rPr>
      </w:pPr>
    </w:p>
    <w:p xmlns:wp14="http://schemas.microsoft.com/office/word/2010/wordml" w:rsidR="00C35FF7" w:rsidP="72C20D59" w:rsidRDefault="00C35FF7" w14:paraId="1B4652C4" wp14:textId="77777777">
      <w:pPr>
        <w:pStyle w:val="Title"/>
        <w:jc w:val="both"/>
        <w:rPr>
          <w:sz w:val="24"/>
          <w:szCs w:val="24"/>
        </w:rPr>
      </w:pPr>
      <w:r w:rsidRPr="72C20D59" w:rsidR="21045169">
        <w:rPr>
          <w:sz w:val="24"/>
          <w:szCs w:val="24"/>
        </w:rPr>
        <w:t>1.0 Functional Description</w:t>
      </w:r>
    </w:p>
    <w:p xmlns:wp14="http://schemas.microsoft.com/office/word/2010/wordml" w:rsidR="00C35FF7" w:rsidP="72C20D59" w:rsidRDefault="00C35FF7" w14:paraId="3461D779" wp14:textId="77777777">
      <w:pPr>
        <w:pStyle w:val="Title"/>
        <w:jc w:val="both"/>
        <w:rPr>
          <w:sz w:val="24"/>
          <w:szCs w:val="24"/>
        </w:rPr>
      </w:pPr>
    </w:p>
    <w:p w:rsidR="12B4F1D1" w:rsidP="72C20D59" w:rsidRDefault="12B4F1D1" w14:paraId="1DC9733A" w14:textId="3A6474A8">
      <w:pPr>
        <w:pStyle w:val="Title"/>
        <w:jc w:val="both"/>
        <w:rPr>
          <w:b w:val="0"/>
          <w:bCs w:val="0"/>
          <w:i w:val="0"/>
          <w:iCs w:val="0"/>
          <w:color w:val="auto"/>
          <w:sz w:val="24"/>
          <w:szCs w:val="24"/>
        </w:rPr>
      </w:pPr>
      <w:r w:rsidRPr="72C20D59" w:rsidR="66DCCCE4">
        <w:rPr>
          <w:b w:val="0"/>
          <w:bCs w:val="0"/>
          <w:i w:val="0"/>
          <w:iCs w:val="0"/>
          <w:color w:val="auto"/>
          <w:sz w:val="24"/>
          <w:szCs w:val="24"/>
        </w:rPr>
        <w:t>The Sink or be Sunk</w:t>
      </w:r>
      <w:r w:rsidRPr="72C20D59" w:rsidR="2CABD107">
        <w:rPr>
          <w:b w:val="0"/>
          <w:bCs w:val="0"/>
          <w:i w:val="0"/>
          <w:iCs w:val="0"/>
          <w:color w:val="auto"/>
          <w:sz w:val="24"/>
          <w:szCs w:val="24"/>
        </w:rPr>
        <w:t xml:space="preserve"> game is a</w:t>
      </w:r>
      <w:r w:rsidRPr="72C20D59" w:rsidR="159D682F">
        <w:rPr>
          <w:b w:val="0"/>
          <w:bCs w:val="0"/>
          <w:i w:val="0"/>
          <w:iCs w:val="0"/>
          <w:color w:val="auto"/>
          <w:sz w:val="24"/>
          <w:szCs w:val="24"/>
        </w:rPr>
        <w:t xml:space="preserve"> battery powered a</w:t>
      </w:r>
      <w:r w:rsidRPr="72C20D59" w:rsidR="2CABD107">
        <w:rPr>
          <w:b w:val="0"/>
          <w:bCs w:val="0"/>
          <w:i w:val="0"/>
          <w:iCs w:val="0"/>
          <w:color w:val="auto"/>
          <w:sz w:val="24"/>
          <w:szCs w:val="24"/>
        </w:rPr>
        <w:t>n</w:t>
      </w:r>
      <w:r w:rsidRPr="72C20D59" w:rsidR="1AEFB21B">
        <w:rPr>
          <w:b w:val="0"/>
          <w:bCs w:val="0"/>
          <w:i w:val="0"/>
          <w:iCs w:val="0"/>
          <w:color w:val="auto"/>
          <w:sz w:val="24"/>
          <w:szCs w:val="24"/>
        </w:rPr>
        <w:t>d</w:t>
      </w:r>
      <w:r w:rsidRPr="72C20D59" w:rsidR="2CABD107">
        <w:rPr>
          <w:b w:val="0"/>
          <w:bCs w:val="0"/>
          <w:i w:val="0"/>
          <w:iCs w:val="0"/>
          <w:color w:val="auto"/>
          <w:sz w:val="24"/>
          <w:szCs w:val="24"/>
        </w:rPr>
        <w:t xml:space="preserve"> electronic-enriched board game that allows</w:t>
      </w:r>
      <w:r w:rsidRPr="72C20D59" w:rsidR="2D3C436B">
        <w:rPr>
          <w:b w:val="0"/>
          <w:bCs w:val="0"/>
          <w:i w:val="0"/>
          <w:iCs w:val="0"/>
          <w:color w:val="auto"/>
          <w:sz w:val="24"/>
          <w:szCs w:val="24"/>
        </w:rPr>
        <w:t xml:space="preserve"> for a unique user experience in</w:t>
      </w:r>
      <w:r w:rsidRPr="72C20D59" w:rsidR="2CABD107">
        <w:rPr>
          <w:b w:val="0"/>
          <w:bCs w:val="0"/>
          <w:i w:val="0"/>
          <w:iCs w:val="0"/>
          <w:color w:val="auto"/>
          <w:sz w:val="24"/>
          <w:szCs w:val="24"/>
        </w:rPr>
        <w:t xml:space="preserve"> </w:t>
      </w:r>
      <w:r w:rsidRPr="72C20D59" w:rsidR="4953C7B5">
        <w:rPr>
          <w:b w:val="0"/>
          <w:bCs w:val="0"/>
          <w:i w:val="0"/>
          <w:iCs w:val="0"/>
          <w:color w:val="auto"/>
          <w:sz w:val="24"/>
          <w:szCs w:val="24"/>
        </w:rPr>
        <w:t>both single</w:t>
      </w:r>
      <w:r w:rsidRPr="72C20D59" w:rsidR="4953C7B5">
        <w:rPr>
          <w:b w:val="0"/>
          <w:bCs w:val="0"/>
          <w:i w:val="0"/>
          <w:iCs w:val="0"/>
          <w:color w:val="auto"/>
          <w:sz w:val="24"/>
          <w:szCs w:val="24"/>
        </w:rPr>
        <w:t xml:space="preserve"> </w:t>
      </w:r>
      <w:r w:rsidRPr="72C20D59" w:rsidR="4953C7B5">
        <w:rPr>
          <w:b w:val="0"/>
          <w:bCs w:val="0"/>
          <w:i w:val="0"/>
          <w:iCs w:val="0"/>
          <w:color w:val="auto"/>
          <w:sz w:val="24"/>
          <w:szCs w:val="24"/>
        </w:rPr>
        <w:t xml:space="preserve">and </w:t>
      </w:r>
      <w:r w:rsidRPr="72C20D59" w:rsidR="2CABD107">
        <w:rPr>
          <w:b w:val="0"/>
          <w:bCs w:val="0"/>
          <w:i w:val="0"/>
          <w:iCs w:val="0"/>
          <w:color w:val="auto"/>
          <w:sz w:val="24"/>
          <w:szCs w:val="24"/>
        </w:rPr>
        <w:t xml:space="preserve">multiplayer </w:t>
      </w:r>
      <w:r w:rsidRPr="72C20D59" w:rsidR="61C88417">
        <w:rPr>
          <w:b w:val="0"/>
          <w:bCs w:val="0"/>
          <w:i w:val="0"/>
          <w:iCs w:val="0"/>
          <w:color w:val="auto"/>
          <w:sz w:val="24"/>
          <w:szCs w:val="24"/>
        </w:rPr>
        <w:t>modes</w:t>
      </w:r>
      <w:r w:rsidRPr="72C20D59" w:rsidR="06B38176">
        <w:rPr>
          <w:b w:val="0"/>
          <w:bCs w:val="0"/>
          <w:i w:val="0"/>
          <w:iCs w:val="0"/>
          <w:color w:val="auto"/>
          <w:sz w:val="24"/>
          <w:szCs w:val="24"/>
        </w:rPr>
        <w:t>.</w:t>
      </w:r>
      <w:r w:rsidRPr="72C20D59" w:rsidR="06B38176">
        <w:rPr>
          <w:b w:val="0"/>
          <w:bCs w:val="0"/>
          <w:i w:val="0"/>
          <w:iCs w:val="0"/>
          <w:color w:val="auto"/>
          <w:sz w:val="24"/>
          <w:szCs w:val="24"/>
        </w:rPr>
        <w:t xml:space="preserve"> It uses an LED </w:t>
      </w:r>
      <w:r w:rsidRPr="72C20D59" w:rsidR="678F257B">
        <w:rPr>
          <w:b w:val="0"/>
          <w:bCs w:val="0"/>
          <w:i w:val="0"/>
          <w:iCs w:val="0"/>
          <w:color w:val="auto"/>
          <w:sz w:val="24"/>
          <w:szCs w:val="24"/>
        </w:rPr>
        <w:t>array to display attacks, hits, and misses from yourself and the other player</w:t>
      </w:r>
      <w:r w:rsidRPr="72C20D59" w:rsidR="6543D4B5">
        <w:rPr>
          <w:b w:val="0"/>
          <w:bCs w:val="0"/>
          <w:i w:val="0"/>
          <w:iCs w:val="0"/>
          <w:color w:val="auto"/>
          <w:sz w:val="24"/>
          <w:szCs w:val="24"/>
        </w:rPr>
        <w:t xml:space="preserve"> as well as giving audio cues from an onboard speaker</w:t>
      </w:r>
      <w:r w:rsidRPr="72C20D59" w:rsidR="678F257B">
        <w:rPr>
          <w:b w:val="0"/>
          <w:bCs w:val="0"/>
          <w:i w:val="0"/>
          <w:iCs w:val="0"/>
          <w:color w:val="auto"/>
          <w:sz w:val="24"/>
          <w:szCs w:val="24"/>
        </w:rPr>
        <w:t xml:space="preserve">. </w:t>
      </w:r>
      <w:r w:rsidRPr="72C20D59" w:rsidR="678F257B">
        <w:rPr>
          <w:b w:val="0"/>
          <w:bCs w:val="0"/>
          <w:i w:val="0"/>
          <w:iCs w:val="0"/>
          <w:color w:val="auto"/>
          <w:sz w:val="24"/>
          <w:szCs w:val="24"/>
          <w:u w:val="none"/>
        </w:rPr>
        <w:t>Boats are automatically detected once inserted using a resistor network specific for each type of boat</w:t>
      </w:r>
      <w:r w:rsidRPr="72C20D59" w:rsidR="692223D9">
        <w:rPr>
          <w:b w:val="0"/>
          <w:bCs w:val="0"/>
          <w:i w:val="0"/>
          <w:iCs w:val="0"/>
          <w:color w:val="auto"/>
          <w:sz w:val="24"/>
          <w:szCs w:val="24"/>
          <w:u w:val="none"/>
        </w:rPr>
        <w:t xml:space="preserve"> to allow for ease of play</w:t>
      </w:r>
      <w:r w:rsidRPr="72C20D59" w:rsidR="692223D9">
        <w:rPr>
          <w:b w:val="0"/>
          <w:bCs w:val="0"/>
          <w:i w:val="0"/>
          <w:iCs w:val="0"/>
          <w:color w:val="auto"/>
          <w:sz w:val="24"/>
          <w:szCs w:val="24"/>
        </w:rPr>
        <w:t xml:space="preserve">. Two boards communicate with each other over </w:t>
      </w:r>
      <w:r w:rsidRPr="72C20D59" w:rsidR="692223D9">
        <w:rPr>
          <w:b w:val="0"/>
          <w:bCs w:val="0"/>
          <w:i w:val="0"/>
          <w:iCs w:val="0"/>
          <w:color w:val="auto"/>
          <w:sz w:val="24"/>
          <w:szCs w:val="24"/>
        </w:rPr>
        <w:t>WiFi</w:t>
      </w:r>
      <w:r w:rsidRPr="72C20D59" w:rsidR="692223D9">
        <w:rPr>
          <w:b w:val="0"/>
          <w:bCs w:val="0"/>
          <w:i w:val="0"/>
          <w:iCs w:val="0"/>
          <w:color w:val="auto"/>
          <w:sz w:val="24"/>
          <w:szCs w:val="24"/>
        </w:rPr>
        <w:t>, easily connected using a phone or laptop</w:t>
      </w:r>
      <w:r w:rsidRPr="72C20D59" w:rsidR="7E6BDA0C">
        <w:rPr>
          <w:b w:val="0"/>
          <w:bCs w:val="0"/>
          <w:i w:val="0"/>
          <w:iCs w:val="0"/>
          <w:color w:val="auto"/>
          <w:sz w:val="24"/>
          <w:szCs w:val="24"/>
        </w:rPr>
        <w:t xml:space="preserve">, with LEDs giving </w:t>
      </w:r>
      <w:r w:rsidRPr="72C20D59" w:rsidR="7E6BDA0C">
        <w:rPr>
          <w:b w:val="0"/>
          <w:bCs w:val="0"/>
          <w:i w:val="0"/>
          <w:iCs w:val="0"/>
          <w:color w:val="auto"/>
          <w:sz w:val="24"/>
          <w:szCs w:val="24"/>
        </w:rPr>
        <w:t>indication</w:t>
      </w:r>
      <w:r w:rsidRPr="72C20D59" w:rsidR="7E6BDA0C">
        <w:rPr>
          <w:b w:val="0"/>
          <w:bCs w:val="0"/>
          <w:i w:val="0"/>
          <w:iCs w:val="0"/>
          <w:color w:val="auto"/>
          <w:sz w:val="24"/>
          <w:szCs w:val="24"/>
        </w:rPr>
        <w:t xml:space="preserve"> to connection to </w:t>
      </w:r>
      <w:r w:rsidRPr="72C20D59" w:rsidR="7E6BDA0C">
        <w:rPr>
          <w:b w:val="0"/>
          <w:bCs w:val="0"/>
          <w:i w:val="0"/>
          <w:iCs w:val="0"/>
          <w:color w:val="auto"/>
          <w:sz w:val="24"/>
          <w:szCs w:val="24"/>
        </w:rPr>
        <w:t>WiFi</w:t>
      </w:r>
      <w:r w:rsidRPr="72C20D59" w:rsidR="7E6BDA0C">
        <w:rPr>
          <w:b w:val="0"/>
          <w:bCs w:val="0"/>
          <w:i w:val="0"/>
          <w:iCs w:val="0"/>
          <w:color w:val="auto"/>
          <w:sz w:val="24"/>
          <w:szCs w:val="24"/>
        </w:rPr>
        <w:t xml:space="preserve"> and to another board. </w:t>
      </w:r>
      <w:r w:rsidRPr="72C20D59" w:rsidR="5A8D2FD6">
        <w:rPr>
          <w:b w:val="0"/>
          <w:bCs w:val="0"/>
          <w:i w:val="0"/>
          <w:iCs w:val="0"/>
          <w:color w:val="auto"/>
          <w:sz w:val="24"/>
          <w:szCs w:val="24"/>
        </w:rPr>
        <w:t xml:space="preserve">Simply search for the Sink or be Sunk </w:t>
      </w:r>
      <w:r w:rsidRPr="72C20D59" w:rsidR="5A8D2FD6">
        <w:rPr>
          <w:b w:val="0"/>
          <w:bCs w:val="0"/>
          <w:i w:val="0"/>
          <w:iCs w:val="0"/>
          <w:color w:val="auto"/>
          <w:sz w:val="24"/>
          <w:szCs w:val="24"/>
        </w:rPr>
        <w:t>WiFi</w:t>
      </w:r>
      <w:r w:rsidRPr="72C20D59" w:rsidR="5A8D2FD6">
        <w:rPr>
          <w:b w:val="0"/>
          <w:bCs w:val="0"/>
          <w:i w:val="0"/>
          <w:iCs w:val="0"/>
          <w:color w:val="auto"/>
          <w:sz w:val="24"/>
          <w:szCs w:val="24"/>
        </w:rPr>
        <w:t xml:space="preserve"> network, connect to it, and then follow the on-screen instructions that pop-up from the webpage.</w:t>
      </w:r>
    </w:p>
    <w:p xmlns:wp14="http://schemas.microsoft.com/office/word/2010/wordml" w:rsidR="00C35FF7" w:rsidP="72C20D59" w:rsidRDefault="00C35FF7" w14:paraId="3CF2D8B6" wp14:textId="77777777">
      <w:pPr>
        <w:pStyle w:val="Title"/>
        <w:jc w:val="both"/>
        <w:rPr>
          <w:sz w:val="24"/>
          <w:szCs w:val="24"/>
        </w:rPr>
      </w:pPr>
    </w:p>
    <w:p xmlns:wp14="http://schemas.microsoft.com/office/word/2010/wordml" w:rsidRPr="005A1529" w:rsidR="00A10833" w:rsidP="72C20D59" w:rsidRDefault="00C35FF7" w14:paraId="57E6A146" wp14:textId="77777777" wp14:noSpellErr="1">
      <w:pPr>
        <w:pStyle w:val="Title"/>
        <w:jc w:val="both"/>
        <w:rPr>
          <w:sz w:val="24"/>
          <w:szCs w:val="24"/>
        </w:rPr>
      </w:pPr>
      <w:r w:rsidRPr="72C20D59" w:rsidR="21045169">
        <w:rPr>
          <w:sz w:val="24"/>
          <w:szCs w:val="24"/>
        </w:rPr>
        <w:t xml:space="preserve">2.0 </w:t>
      </w:r>
      <w:commentRangeStart w:id="28216934"/>
      <w:commentRangeStart w:id="934125622"/>
      <w:commentRangeStart w:id="1443861918"/>
      <w:commentRangeStart w:id="1116393688"/>
      <w:commentRangeStart w:id="1347368894"/>
      <w:commentRangeStart w:id="1965442432"/>
      <w:commentRangeStart w:id="761037387"/>
      <w:commentRangeStart w:id="943870117"/>
      <w:r w:rsidRPr="72C20D59" w:rsidR="3A36ED30">
        <w:rPr>
          <w:sz w:val="24"/>
          <w:szCs w:val="24"/>
        </w:rPr>
        <w:t>Theory of O</w:t>
      </w:r>
      <w:commentRangeStart w:id="1969822148"/>
      <w:r w:rsidRPr="72C20D59" w:rsidR="3A36ED30">
        <w:rPr>
          <w:sz w:val="24"/>
          <w:szCs w:val="24"/>
        </w:rPr>
        <w:t>peration</w:t>
      </w:r>
      <w:commentRangeEnd w:id="28216934"/>
      <w:r>
        <w:rPr>
          <w:rStyle w:val="CommentReference"/>
        </w:rPr>
        <w:commentReference w:id="28216934"/>
      </w:r>
      <w:commentRangeEnd w:id="934125622"/>
      <w:r>
        <w:rPr>
          <w:rStyle w:val="CommentReference"/>
        </w:rPr>
        <w:commentReference w:id="934125622"/>
      </w:r>
      <w:commentRangeEnd w:id="1443861918"/>
      <w:r>
        <w:rPr>
          <w:rStyle w:val="CommentReference"/>
        </w:rPr>
        <w:commentReference w:id="1443861918"/>
      </w:r>
      <w:commentRangeEnd w:id="1116393688"/>
      <w:r>
        <w:rPr>
          <w:rStyle w:val="CommentReference"/>
        </w:rPr>
        <w:commentReference w:id="1116393688"/>
      </w:r>
      <w:commentRangeEnd w:id="1347368894"/>
      <w:r>
        <w:rPr>
          <w:rStyle w:val="CommentReference"/>
        </w:rPr>
        <w:commentReference w:id="1347368894"/>
      </w:r>
      <w:commentRangeEnd w:id="1965442432"/>
      <w:r>
        <w:rPr>
          <w:rStyle w:val="CommentReference"/>
        </w:rPr>
        <w:commentReference w:id="1965442432"/>
      </w:r>
      <w:commentRangeEnd w:id="761037387"/>
      <w:r>
        <w:rPr>
          <w:rStyle w:val="CommentReference"/>
        </w:rPr>
        <w:commentReference w:id="761037387"/>
      </w:r>
      <w:commentRangeEnd w:id="943870117"/>
      <w:r>
        <w:rPr>
          <w:rStyle w:val="CommentReference"/>
        </w:rPr>
        <w:commentReference w:id="943870117"/>
      </w:r>
    </w:p>
    <w:p xmlns:wp14="http://schemas.microsoft.com/office/word/2010/wordml" w:rsidR="00A10833" w:rsidP="72C20D59" w:rsidRDefault="00A10833" w14:paraId="0FB78278" wp14:textId="77777777" wp14:noSpellErr="1">
      <w:pPr>
        <w:pStyle w:val="Title"/>
        <w:jc w:val="both"/>
        <w:rPr>
          <w:sz w:val="24"/>
          <w:szCs w:val="24"/>
        </w:rPr>
      </w:pPr>
      <w:commentRangeEnd w:id="1969822148"/>
      <w:r>
        <w:rPr>
          <w:rStyle w:val="CommentReference"/>
        </w:rPr>
        <w:commentReference w:id="1969822148"/>
      </w:r>
    </w:p>
    <w:p w:rsidR="4CE27D76" w:rsidP="72C20D59" w:rsidRDefault="4CE27D76" w14:paraId="04650BD7" w14:textId="110B2640">
      <w:pPr>
        <w:pStyle w:val="Normal"/>
        <w:spacing w:after="240" w:afterAutospacing="off"/>
        <w:ind w:firstLine="0"/>
        <w:jc w:val="both"/>
        <w:rPr>
          <w:sz w:val="24"/>
          <w:szCs w:val="24"/>
        </w:rPr>
      </w:pPr>
      <w:r w:rsidRPr="72C20D59" w:rsidR="3241B7D5">
        <w:rPr>
          <w:sz w:val="24"/>
          <w:szCs w:val="24"/>
        </w:rPr>
        <w:t xml:space="preserve">The Sink or be Sunk game system relies on a WiFi connection </w:t>
      </w:r>
      <w:r w:rsidRPr="72C20D59" w:rsidR="0E6B0CFB">
        <w:rPr>
          <w:sz w:val="24"/>
          <w:szCs w:val="24"/>
        </w:rPr>
        <w:t>to c</w:t>
      </w:r>
      <w:r w:rsidRPr="72C20D59" w:rsidR="4C1D7B57">
        <w:rPr>
          <w:sz w:val="24"/>
          <w:szCs w:val="24"/>
        </w:rPr>
        <w:t>ommunicate with</w:t>
      </w:r>
      <w:r w:rsidRPr="72C20D59" w:rsidR="0E6B0CFB">
        <w:rPr>
          <w:sz w:val="24"/>
          <w:szCs w:val="24"/>
        </w:rPr>
        <w:t xml:space="preserve"> </w:t>
      </w:r>
      <w:r w:rsidRPr="72C20D59" w:rsidR="0E6B0CFB">
        <w:rPr>
          <w:sz w:val="24"/>
          <w:szCs w:val="24"/>
        </w:rPr>
        <w:t>the main server (from now on referred to as the Game Server)</w:t>
      </w:r>
      <w:r w:rsidRPr="72C20D59" w:rsidR="2E549E05">
        <w:rPr>
          <w:sz w:val="24"/>
          <w:szCs w:val="24"/>
        </w:rPr>
        <w:t xml:space="preserve">. </w:t>
      </w:r>
      <w:r w:rsidRPr="72C20D59" w:rsidR="0E6B0CFB">
        <w:rPr>
          <w:sz w:val="24"/>
          <w:szCs w:val="24"/>
        </w:rPr>
        <w:t>This connection needs to continuously update both the player</w:t>
      </w:r>
      <w:r w:rsidRPr="72C20D59" w:rsidR="67F59935">
        <w:rPr>
          <w:sz w:val="24"/>
          <w:szCs w:val="24"/>
        </w:rPr>
        <w:t xml:space="preserve"> and the Game Server about various game events such as when a player makes a move, the opposing player makes a move, the game starts/ends</w:t>
      </w:r>
      <w:r w:rsidRPr="72C20D59" w:rsidR="67F59935">
        <w:rPr>
          <w:sz w:val="24"/>
          <w:szCs w:val="24"/>
        </w:rPr>
        <w:t>.</w:t>
      </w:r>
      <w:r w:rsidRPr="72C20D59" w:rsidR="67F59935">
        <w:rPr>
          <w:sz w:val="24"/>
          <w:szCs w:val="24"/>
        </w:rPr>
        <w:t xml:space="preserve">  </w:t>
      </w:r>
      <w:r w:rsidRPr="72C20D59" w:rsidR="67F59935">
        <w:rPr>
          <w:sz w:val="24"/>
          <w:szCs w:val="24"/>
        </w:rPr>
        <w:t xml:space="preserve">All these events must be </w:t>
      </w:r>
      <w:r w:rsidRPr="72C20D59" w:rsidR="036B95D6">
        <w:rPr>
          <w:sz w:val="24"/>
          <w:szCs w:val="24"/>
        </w:rPr>
        <w:t>coordinated</w:t>
      </w:r>
      <w:r w:rsidRPr="72C20D59" w:rsidR="67F59935">
        <w:rPr>
          <w:sz w:val="24"/>
          <w:szCs w:val="24"/>
        </w:rPr>
        <w:t xml:space="preserve"> between </w:t>
      </w:r>
      <w:r w:rsidRPr="72C20D59" w:rsidR="50F37500">
        <w:rPr>
          <w:sz w:val="24"/>
          <w:szCs w:val="24"/>
        </w:rPr>
        <w:t xml:space="preserve">all </w:t>
      </w:r>
      <w:r w:rsidRPr="72C20D59" w:rsidR="18FC7D1C">
        <w:rPr>
          <w:sz w:val="24"/>
          <w:szCs w:val="24"/>
        </w:rPr>
        <w:t>parties:</w:t>
      </w:r>
      <w:r w:rsidRPr="72C20D59" w:rsidR="50F37500">
        <w:rPr>
          <w:sz w:val="24"/>
          <w:szCs w:val="24"/>
        </w:rPr>
        <w:t xml:space="preserve"> the player, the opponent, and the Game Server</w:t>
      </w:r>
      <w:r w:rsidRPr="72C20D59" w:rsidR="50F37500">
        <w:rPr>
          <w:sz w:val="24"/>
          <w:szCs w:val="24"/>
        </w:rPr>
        <w:t xml:space="preserve">.  </w:t>
      </w:r>
      <w:r w:rsidRPr="72C20D59" w:rsidR="50F37500">
        <w:rPr>
          <w:sz w:val="24"/>
          <w:szCs w:val="24"/>
        </w:rPr>
        <w:t xml:space="preserve">To </w:t>
      </w:r>
      <w:r w:rsidRPr="72C20D59" w:rsidR="50F37500">
        <w:rPr>
          <w:sz w:val="24"/>
          <w:szCs w:val="24"/>
        </w:rPr>
        <w:t>accomplish</w:t>
      </w:r>
      <w:r w:rsidRPr="72C20D59" w:rsidR="50F37500">
        <w:rPr>
          <w:sz w:val="24"/>
          <w:szCs w:val="24"/>
        </w:rPr>
        <w:t xml:space="preserve"> these synchronous actions the Game Server will deploy web sockets between all connections</w:t>
      </w:r>
      <w:r w:rsidRPr="72C20D59" w:rsidR="4FEFA9DA">
        <w:rPr>
          <w:sz w:val="24"/>
          <w:szCs w:val="24"/>
        </w:rPr>
        <w:t xml:space="preserve">. </w:t>
      </w:r>
      <w:r w:rsidRPr="72C20D59" w:rsidR="1F3CB68A">
        <w:rPr>
          <w:sz w:val="24"/>
          <w:szCs w:val="24"/>
        </w:rPr>
        <w:t>These sockets are open connections between client and server that allow for bidirectional communication</w:t>
      </w:r>
      <w:r w:rsidRPr="72C20D59" w:rsidR="047821C0">
        <w:rPr>
          <w:sz w:val="24"/>
          <w:szCs w:val="24"/>
        </w:rPr>
        <w:t xml:space="preserve">. </w:t>
      </w:r>
      <w:r w:rsidRPr="72C20D59" w:rsidR="3E8F0DA9">
        <w:rPr>
          <w:sz w:val="24"/>
          <w:szCs w:val="24"/>
        </w:rPr>
        <w:t xml:space="preserve">Unlike a REST API which requires continuous polling for updates, this </w:t>
      </w:r>
      <w:r w:rsidRPr="72C20D59" w:rsidR="3E8F0DA9">
        <w:rPr>
          <w:sz w:val="24"/>
          <w:szCs w:val="24"/>
        </w:rPr>
        <w:t>socket</w:t>
      </w:r>
      <w:r w:rsidRPr="72C20D59" w:rsidR="3E8F0DA9">
        <w:rPr>
          <w:sz w:val="24"/>
          <w:szCs w:val="24"/>
        </w:rPr>
        <w:t xml:space="preserve"> </w:t>
      </w:r>
      <w:r w:rsidRPr="72C20D59" w:rsidR="3E8F0DA9">
        <w:rPr>
          <w:sz w:val="24"/>
          <w:szCs w:val="24"/>
        </w:rPr>
        <w:t>remains</w:t>
      </w:r>
      <w:r w:rsidRPr="72C20D59" w:rsidR="3E8F0DA9">
        <w:rPr>
          <w:sz w:val="24"/>
          <w:szCs w:val="24"/>
        </w:rPr>
        <w:t xml:space="preserve"> open for the duration of the player's game.</w:t>
      </w:r>
    </w:p>
    <w:p w:rsidR="4F057A4C" w:rsidP="72C20D59" w:rsidRDefault="4F057A4C" w14:paraId="35EAEC1C" w14:textId="6390F2A6">
      <w:pPr>
        <w:pStyle w:val="Title"/>
        <w:spacing w:after="240" w:afterAutospacing="off"/>
        <w:jc w:val="both"/>
        <w:rPr>
          <w:b w:val="0"/>
          <w:bCs w:val="0"/>
          <w:sz w:val="24"/>
          <w:szCs w:val="24"/>
        </w:rPr>
      </w:pPr>
      <w:r w:rsidRPr="72C20D59" w:rsidR="158C6697">
        <w:rPr>
          <w:b w:val="0"/>
          <w:bCs w:val="0"/>
          <w:sz w:val="24"/>
          <w:szCs w:val="24"/>
        </w:rPr>
        <w:t>The Game Server is also responsible for most of the game code</w:t>
      </w:r>
      <w:r w:rsidRPr="72C20D59" w:rsidR="4C41BCE7">
        <w:rPr>
          <w:b w:val="0"/>
          <w:bCs w:val="0"/>
          <w:sz w:val="24"/>
          <w:szCs w:val="24"/>
        </w:rPr>
        <w:t xml:space="preserve">. </w:t>
      </w:r>
      <w:r w:rsidRPr="72C20D59" w:rsidR="158C6697">
        <w:rPr>
          <w:b w:val="0"/>
          <w:bCs w:val="0"/>
          <w:sz w:val="24"/>
          <w:szCs w:val="24"/>
        </w:rPr>
        <w:t>This means that the server will handle the logic involved with recognizing valid player moves, keeping t</w:t>
      </w:r>
      <w:r w:rsidRPr="72C20D59" w:rsidR="4D15B447">
        <w:rPr>
          <w:b w:val="0"/>
          <w:bCs w:val="0"/>
          <w:sz w:val="24"/>
          <w:szCs w:val="24"/>
        </w:rPr>
        <w:t xml:space="preserve">rack of the current player turn, and </w:t>
      </w:r>
      <w:r w:rsidRPr="72C20D59" w:rsidR="4D15B447">
        <w:rPr>
          <w:b w:val="0"/>
          <w:bCs w:val="0"/>
          <w:sz w:val="24"/>
          <w:szCs w:val="24"/>
        </w:rPr>
        <w:t>determining</w:t>
      </w:r>
      <w:r w:rsidRPr="72C20D59" w:rsidR="4D15B447">
        <w:rPr>
          <w:b w:val="0"/>
          <w:bCs w:val="0"/>
          <w:sz w:val="24"/>
          <w:szCs w:val="24"/>
        </w:rPr>
        <w:t xml:space="preserve"> when boats are hit or missed during gameplay</w:t>
      </w:r>
      <w:r w:rsidRPr="72C20D59" w:rsidR="378CBA07">
        <w:rPr>
          <w:b w:val="0"/>
          <w:bCs w:val="0"/>
          <w:sz w:val="24"/>
          <w:szCs w:val="24"/>
        </w:rPr>
        <w:t xml:space="preserve">. The server is implemented as an express server in the NodeJS framework. To </w:t>
      </w:r>
      <w:r w:rsidRPr="72C20D59" w:rsidR="378CBA07">
        <w:rPr>
          <w:b w:val="0"/>
          <w:bCs w:val="0"/>
          <w:sz w:val="24"/>
          <w:szCs w:val="24"/>
        </w:rPr>
        <w:t>maintain</w:t>
      </w:r>
      <w:r w:rsidRPr="72C20D59" w:rsidR="378CBA07">
        <w:rPr>
          <w:b w:val="0"/>
          <w:bCs w:val="0"/>
          <w:sz w:val="24"/>
          <w:szCs w:val="24"/>
        </w:rPr>
        <w:t xml:space="preserve"> strong typing for ease of development and debugging, the language of choice will be typescript</w:t>
      </w:r>
      <w:r w:rsidRPr="72C20D59" w:rsidR="6CF9B010">
        <w:rPr>
          <w:b w:val="0"/>
          <w:bCs w:val="0"/>
          <w:sz w:val="24"/>
          <w:szCs w:val="24"/>
        </w:rPr>
        <w:t>. Additionally, a MongoDB database will be implemented on the back end to hold player information such as their linked game console</w:t>
      </w:r>
      <w:r w:rsidRPr="72C20D59" w:rsidR="2E83240B">
        <w:rPr>
          <w:b w:val="0"/>
          <w:bCs w:val="0"/>
          <w:sz w:val="24"/>
          <w:szCs w:val="24"/>
        </w:rPr>
        <w:t xml:space="preserve"> id, player history, and other profile information. To integrate into the server code, </w:t>
      </w:r>
      <w:r w:rsidRPr="72C20D59" w:rsidR="22A10185">
        <w:rPr>
          <w:b w:val="0"/>
          <w:bCs w:val="0"/>
          <w:sz w:val="24"/>
          <w:szCs w:val="24"/>
        </w:rPr>
        <w:t xml:space="preserve">an object data modeling (ODM) library called </w:t>
      </w:r>
      <w:r w:rsidRPr="72C20D59" w:rsidR="2E83240B">
        <w:rPr>
          <w:b w:val="0"/>
          <w:bCs w:val="0"/>
          <w:sz w:val="24"/>
          <w:szCs w:val="24"/>
        </w:rPr>
        <w:t xml:space="preserve">mongoose </w:t>
      </w:r>
      <w:r w:rsidRPr="72C20D59" w:rsidR="29703BD6">
        <w:rPr>
          <w:b w:val="0"/>
          <w:bCs w:val="0"/>
          <w:sz w:val="24"/>
          <w:szCs w:val="24"/>
        </w:rPr>
        <w:t>is used</w:t>
      </w:r>
      <w:r w:rsidRPr="72C20D59" w:rsidR="29703BD6">
        <w:rPr>
          <w:b w:val="0"/>
          <w:bCs w:val="0"/>
          <w:sz w:val="24"/>
          <w:szCs w:val="24"/>
        </w:rPr>
        <w:t xml:space="preserve">.  </w:t>
      </w:r>
    </w:p>
    <w:p w:rsidR="29703BD6" w:rsidP="72C20D59" w:rsidRDefault="29703BD6" w14:paraId="630653D3" w14:textId="1CF705B0">
      <w:pPr>
        <w:pStyle w:val="Normal"/>
        <w:bidi w:val="0"/>
        <w:spacing w:before="0" w:beforeAutospacing="off" w:after="240" w:afterAutospacing="off" w:line="259" w:lineRule="auto"/>
        <w:ind w:left="0" w:right="0"/>
        <w:jc w:val="both"/>
      </w:pPr>
      <w:r w:rsidR="29703BD6">
        <w:rPr/>
        <w:t xml:space="preserve">Before the signals can be sent to the </w:t>
      </w:r>
      <w:r w:rsidR="721C0FF0">
        <w:rPr/>
        <w:t>server, they need to be registered by the local microcontroller of the project (ESP32). The main user inputs include</w:t>
      </w:r>
      <w:r w:rsidR="3276C2BE">
        <w:rPr/>
        <w:t xml:space="preserve"> the </w:t>
      </w:r>
      <w:r w:rsidR="3276C2BE">
        <w:rPr/>
        <w:t>indication</w:t>
      </w:r>
      <w:r w:rsidR="3276C2BE">
        <w:rPr/>
        <w:t xml:space="preserve"> of an attack move, the </w:t>
      </w:r>
      <w:r w:rsidR="3276C2BE">
        <w:rPr/>
        <w:t>indication</w:t>
      </w:r>
      <w:r w:rsidR="3276C2BE">
        <w:rPr/>
        <w:t xml:space="preserve"> to start/end a game, the positioning of ships</w:t>
      </w:r>
      <w:r w:rsidR="79DA27B6">
        <w:rPr/>
        <w:t xml:space="preserve">. </w:t>
      </w:r>
      <w:r w:rsidR="3276C2BE">
        <w:rPr/>
        <w:t>The first two cases will be</w:t>
      </w:r>
      <w:r w:rsidR="11D62EE0">
        <w:rPr/>
        <w:t xml:space="preserve"> handled </w:t>
      </w:r>
      <w:r w:rsidR="6BA310FE">
        <w:rPr/>
        <w:t>via a 16 key button matrix (buttons A-H for the rows and 1-8</w:t>
      </w:r>
      <w:r w:rsidR="2E84211D">
        <w:rPr/>
        <w:t xml:space="preserve"> for the columns). These buttons will be arranged into a grid where the row and columns will be scanned in a typical fashion </w:t>
      </w:r>
      <w:r w:rsidR="42ED6967">
        <w:rPr/>
        <w:t xml:space="preserve">to accept a single keypress at a time. </w:t>
      </w:r>
    </w:p>
    <w:p w:rsidR="42ED6967" w:rsidP="72C20D59" w:rsidRDefault="42ED6967" w14:paraId="33841F5B" w14:textId="7F352068">
      <w:pPr>
        <w:pStyle w:val="Normal"/>
        <w:bidi w:val="0"/>
        <w:spacing w:before="0" w:beforeAutospacing="off" w:after="240" w:afterAutospacing="off" w:line="259" w:lineRule="auto"/>
        <w:ind w:left="0" w:right="0" w:firstLine="0"/>
        <w:jc w:val="both"/>
      </w:pPr>
      <w:r w:rsidR="42ED6967">
        <w:rPr/>
        <w:t>The more interesting inputs come from the positioning of the ships. Each ship will have two “pegs” that will insert into the board. Each “peg” will consi</w:t>
      </w:r>
      <w:r w:rsidR="253D5B4E">
        <w:rPr/>
        <w:t xml:space="preserve">st of four conductive legs. These legs </w:t>
      </w:r>
      <w:r w:rsidR="61F90B9A">
        <w:rPr/>
        <w:t xml:space="preserve">are connected in pairs to form a resistor divider once placed into the board. One pair of legs is one resistor. When the legs are inserted into the board, two of the four holes are connected to </w:t>
      </w:r>
      <w:proofErr w:type="spellStart"/>
      <w:r w:rsidR="61F90B9A">
        <w:rPr/>
        <w:t>V</w:t>
      </w:r>
      <w:r w:rsidRPr="72C20D59" w:rsidR="61F90B9A">
        <w:rPr>
          <w:vertAlign w:val="subscript"/>
        </w:rPr>
        <w:t>dd</w:t>
      </w:r>
      <w:proofErr w:type="spellEnd"/>
      <w:r w:rsidRPr="72C20D59" w:rsidR="61F90B9A">
        <w:rPr>
          <w:vertAlign w:val="subscript"/>
        </w:rPr>
        <w:t xml:space="preserve"> </w:t>
      </w:r>
      <w:r w:rsidR="61F90B9A">
        <w:rPr/>
        <w:t xml:space="preserve">and GND </w:t>
      </w:r>
      <w:r w:rsidR="2C834409">
        <w:rPr/>
        <w:t>respectively forming the divider</w:t>
      </w:r>
      <w:r w:rsidR="42545E5E">
        <w:rPr/>
        <w:t xml:space="preserve">. </w:t>
      </w:r>
      <w:r w:rsidR="2C834409">
        <w:rPr/>
        <w:t>The other two holes will be shorted together and represent the middle node of the divider where an analog voltage will be read</w:t>
      </w:r>
      <w:r w:rsidR="038DECC6">
        <w:rPr/>
        <w:t xml:space="preserve">. </w:t>
      </w:r>
      <w:r w:rsidR="2C834409">
        <w:rPr/>
        <w:t xml:space="preserve">Each </w:t>
      </w:r>
      <w:r w:rsidR="77892F21">
        <w:rPr/>
        <w:t xml:space="preserve">ship will have a unique set of resistors leading to a unique voltage created from the divider. Each of the 64 (8x8 grid) “pegs” </w:t>
      </w:r>
      <w:r w:rsidR="3C66D0FD">
        <w:rPr/>
        <w:t>will be multiplexed down to a single channel to be read in from the ESP32’s ADC</w:t>
      </w:r>
      <w:r w:rsidR="4AF209C1">
        <w:rPr/>
        <w:t xml:space="preserve">. </w:t>
      </w:r>
      <w:r w:rsidR="3C66D0FD">
        <w:rPr/>
        <w:t xml:space="preserve">The microcontroller will then have logic to decipher the ship </w:t>
      </w:r>
      <w:r w:rsidR="791AF2E5">
        <w:rPr/>
        <w:t xml:space="preserve">“peg” type and location or additionally if there is no ship there at all. The detection of no ship will relate to a voltage of GND due to an </w:t>
      </w:r>
      <w:r w:rsidR="791AF2E5">
        <w:rPr/>
        <w:t>additional</w:t>
      </w:r>
      <w:r w:rsidR="791AF2E5">
        <w:rPr/>
        <w:t xml:space="preserve"> pulldown resistor at the input of the ADC to accou</w:t>
      </w:r>
      <w:r w:rsidR="170B1B43">
        <w:rPr/>
        <w:t>nt for floating inputs of empty peg holes.</w:t>
      </w:r>
      <w:r w:rsidR="78646FC1">
        <w:rPr/>
        <w:t xml:space="preserve"> (See Appendix 2)</w:t>
      </w:r>
    </w:p>
    <w:p w:rsidR="4F057A4C" w:rsidP="72C20D59" w:rsidRDefault="4F057A4C" w14:paraId="34A9B5DF" w14:textId="6358176D">
      <w:pPr>
        <w:pStyle w:val="Normal"/>
        <w:spacing w:after="240" w:afterAutospacing="off"/>
        <w:jc w:val="both"/>
      </w:pPr>
      <w:r w:rsidR="170B1B43">
        <w:rPr/>
        <w:t>The final piece of this project is to create an enjoyable user experience through audio, visual, and physical stimul</w:t>
      </w:r>
      <w:r w:rsidR="118203E0">
        <w:rPr/>
        <w:t>i</w:t>
      </w:r>
      <w:r w:rsidR="5ED50822">
        <w:rPr/>
        <w:t xml:space="preserve">. </w:t>
      </w:r>
      <w:r w:rsidR="170B1B43">
        <w:rPr/>
        <w:t xml:space="preserve">This will be </w:t>
      </w:r>
      <w:r w:rsidR="170B1B43">
        <w:rPr/>
        <w:t>accomplished</w:t>
      </w:r>
      <w:r w:rsidR="170B1B43">
        <w:rPr/>
        <w:t xml:space="preserve"> through sound effects from a </w:t>
      </w:r>
      <w:r w:rsidR="7AD8504F">
        <w:rPr/>
        <w:t>built</w:t>
      </w:r>
      <w:r w:rsidR="4FAA74F9">
        <w:rPr/>
        <w:t>-</w:t>
      </w:r>
      <w:r w:rsidR="7AD8504F">
        <w:rPr/>
        <w:t>in speaker, lighting from tri-colored LEDs, and shake from a rumble motor</w:t>
      </w:r>
      <w:r w:rsidR="14B3752E">
        <w:rPr/>
        <w:t>. The audio will be drive</w:t>
      </w:r>
      <w:r w:rsidR="5010DC68">
        <w:rPr/>
        <w:t>n</w:t>
      </w:r>
      <w:r w:rsidR="14B3752E">
        <w:rPr/>
        <w:t xml:space="preserve"> from the </w:t>
      </w:r>
      <w:r w:rsidR="14B3752E">
        <w:rPr/>
        <w:t>DAC</w:t>
      </w:r>
      <w:r w:rsidR="14B3752E">
        <w:rPr/>
        <w:t xml:space="preserve"> of the microcontroller passed through an amplifier</w:t>
      </w:r>
      <w:r w:rsidR="4DE04FC8">
        <w:rPr/>
        <w:t xml:space="preserve">. </w:t>
      </w:r>
      <w:r w:rsidR="14B3752E">
        <w:rPr/>
        <w:t xml:space="preserve">The amplifier will have adjustable gain from </w:t>
      </w:r>
      <w:r w:rsidR="5CBC272C">
        <w:rPr/>
        <w:t xml:space="preserve">a potentiometer knob on the game console. </w:t>
      </w:r>
      <w:r w:rsidR="7660B1A4">
        <w:rPr/>
        <w:t xml:space="preserve">The </w:t>
      </w:r>
      <w:r w:rsidR="1677905B">
        <w:rPr/>
        <w:t xml:space="preserve">LEDs will be addressable such that they can </w:t>
      </w:r>
      <w:r w:rsidR="6EAD35C1">
        <w:rPr/>
        <w:t>all be</w:t>
      </w:r>
      <w:r w:rsidR="1677905B">
        <w:rPr/>
        <w:t xml:space="preserve"> controlled via </w:t>
      </w:r>
      <w:r w:rsidR="33C7611E">
        <w:rPr/>
        <w:t>a single wire protocol that is daisy-chained throughout all LEDs on the board. The rumble motor will be controlled via a MOSFET driver controller via the microcontroller</w:t>
      </w:r>
      <w:r w:rsidR="1586C730">
        <w:rPr/>
        <w:t xml:space="preserve">’s GPIO output. </w:t>
      </w:r>
    </w:p>
    <w:p w:rsidR="4F057A4C" w:rsidP="72C20D59" w:rsidRDefault="4F057A4C" w14:paraId="16C9D2EF" w14:textId="5168A016">
      <w:pPr>
        <w:pStyle w:val="Title"/>
        <w:jc w:val="both"/>
        <w:rPr>
          <w:b w:val="0"/>
          <w:bCs w:val="0"/>
          <w:sz w:val="24"/>
          <w:szCs w:val="24"/>
        </w:rPr>
      </w:pPr>
    </w:p>
    <w:p xmlns:wp14="http://schemas.microsoft.com/office/word/2010/wordml" w:rsidR="00DC2D90" w:rsidP="72C20D59" w:rsidRDefault="00A10833" w14:paraId="4AAAFBE8" wp14:textId="77777777">
      <w:pPr>
        <w:pStyle w:val="Title"/>
        <w:jc w:val="both"/>
        <w:rPr>
          <w:sz w:val="24"/>
          <w:szCs w:val="24"/>
        </w:rPr>
      </w:pPr>
      <w:r w:rsidRPr="72C20D59" w:rsidR="3A36ED30">
        <w:rPr>
          <w:sz w:val="24"/>
          <w:szCs w:val="24"/>
        </w:rPr>
        <w:t>3</w:t>
      </w:r>
      <w:r w:rsidRPr="72C20D59" w:rsidR="399DCD2E">
        <w:rPr>
          <w:sz w:val="24"/>
          <w:szCs w:val="24"/>
        </w:rPr>
        <w:t xml:space="preserve">.0 </w:t>
      </w:r>
      <w:r w:rsidRPr="72C20D59" w:rsidR="30026B74">
        <w:rPr>
          <w:sz w:val="24"/>
          <w:szCs w:val="24"/>
        </w:rPr>
        <w:t>Expected Usage Case</w:t>
      </w:r>
    </w:p>
    <w:p xmlns:wp14="http://schemas.microsoft.com/office/word/2010/wordml" w:rsidR="004862C7" w:rsidP="72C20D59" w:rsidRDefault="004862C7" w14:paraId="0562CB0E" wp14:textId="77777777">
      <w:pPr>
        <w:pStyle w:val="Title"/>
        <w:jc w:val="both"/>
        <w:rPr>
          <w:sz w:val="24"/>
          <w:szCs w:val="24"/>
        </w:rPr>
      </w:pPr>
    </w:p>
    <w:p xmlns:wp14="http://schemas.microsoft.com/office/word/2010/wordml" w:rsidR="00FE544B" w:rsidP="72C20D59" w:rsidRDefault="00FE544B" w14:paraId="34CE0A41" wp14:textId="175DE555">
      <w:pPr>
        <w:pStyle w:val="Title"/>
        <w:jc w:val="both"/>
        <w:rPr>
          <w:b w:val="0"/>
          <w:bCs w:val="0"/>
          <w:sz w:val="24"/>
          <w:szCs w:val="24"/>
        </w:rPr>
      </w:pPr>
      <w:r w:rsidRPr="72C20D59" w:rsidR="784A24A4">
        <w:rPr>
          <w:b w:val="0"/>
          <w:bCs w:val="0"/>
          <w:sz w:val="24"/>
          <w:szCs w:val="24"/>
        </w:rPr>
        <w:t xml:space="preserve">Sink or be Sunk is expected to be used wherever a </w:t>
      </w:r>
      <w:r w:rsidRPr="72C20D59" w:rsidR="784A24A4">
        <w:rPr>
          <w:b w:val="0"/>
          <w:bCs w:val="0"/>
          <w:sz w:val="24"/>
          <w:szCs w:val="24"/>
        </w:rPr>
        <w:t>WiFi</w:t>
      </w:r>
      <w:r w:rsidRPr="72C20D59" w:rsidR="784A24A4">
        <w:rPr>
          <w:b w:val="0"/>
          <w:bCs w:val="0"/>
          <w:sz w:val="24"/>
          <w:szCs w:val="24"/>
        </w:rPr>
        <w:t xml:space="preserve"> connection </w:t>
      </w:r>
      <w:r w:rsidRPr="72C20D59" w:rsidR="3A9EFFCE">
        <w:rPr>
          <w:b w:val="0"/>
          <w:bCs w:val="0"/>
          <w:sz w:val="24"/>
          <w:szCs w:val="24"/>
        </w:rPr>
        <w:t xml:space="preserve">is possible. </w:t>
      </w:r>
      <w:r w:rsidRPr="72C20D59" w:rsidR="5BCAD887">
        <w:rPr>
          <w:b w:val="0"/>
          <w:bCs w:val="0"/>
          <w:sz w:val="24"/>
          <w:szCs w:val="24"/>
        </w:rPr>
        <w:t>Its</w:t>
      </w:r>
      <w:r w:rsidRPr="72C20D59" w:rsidR="3A9EFFCE">
        <w:rPr>
          <w:b w:val="0"/>
          <w:bCs w:val="0"/>
          <w:sz w:val="24"/>
          <w:szCs w:val="24"/>
        </w:rPr>
        <w:t xml:space="preserve"> portability </w:t>
      </w:r>
      <w:r w:rsidRPr="72C20D59" w:rsidR="311CF400">
        <w:rPr>
          <w:b w:val="0"/>
          <w:bCs w:val="0"/>
          <w:sz w:val="24"/>
          <w:szCs w:val="24"/>
        </w:rPr>
        <w:t>allows</w:t>
      </w:r>
      <w:r w:rsidRPr="72C20D59" w:rsidR="3A9EFFCE">
        <w:rPr>
          <w:b w:val="0"/>
          <w:bCs w:val="0"/>
          <w:sz w:val="24"/>
          <w:szCs w:val="24"/>
        </w:rPr>
        <w:t xml:space="preserve"> the game to be played from a phone </w:t>
      </w:r>
      <w:r w:rsidRPr="72C20D59" w:rsidR="481ADD3F">
        <w:rPr>
          <w:b w:val="0"/>
          <w:bCs w:val="0"/>
          <w:sz w:val="24"/>
          <w:szCs w:val="24"/>
        </w:rPr>
        <w:t>hotspot,</w:t>
      </w:r>
      <w:r w:rsidRPr="72C20D59" w:rsidR="3A9EFFCE">
        <w:rPr>
          <w:b w:val="0"/>
          <w:bCs w:val="0"/>
          <w:sz w:val="24"/>
          <w:szCs w:val="24"/>
        </w:rPr>
        <w:t xml:space="preserve"> so options are close to limitless. </w:t>
      </w:r>
      <w:r w:rsidRPr="72C20D59" w:rsidR="7FCAF516">
        <w:rPr>
          <w:b w:val="0"/>
          <w:bCs w:val="0"/>
          <w:sz w:val="24"/>
          <w:szCs w:val="24"/>
        </w:rPr>
        <w:t>If the</w:t>
      </w:r>
      <w:r w:rsidRPr="72C20D59" w:rsidR="3A9EFFCE">
        <w:rPr>
          <w:b w:val="0"/>
          <w:bCs w:val="0"/>
          <w:sz w:val="24"/>
          <w:szCs w:val="24"/>
        </w:rPr>
        <w:t xml:space="preserve"> electronics and the device can </w:t>
      </w:r>
      <w:r w:rsidRPr="72C20D59" w:rsidR="1490E544">
        <w:rPr>
          <w:b w:val="0"/>
          <w:bCs w:val="0"/>
          <w:sz w:val="24"/>
          <w:szCs w:val="24"/>
        </w:rPr>
        <w:t xml:space="preserve">be dry and in temperature, players should be all set to go. </w:t>
      </w:r>
      <w:r w:rsidRPr="72C20D59" w:rsidR="3A474C77">
        <w:rPr>
          <w:b w:val="0"/>
          <w:bCs w:val="0"/>
          <w:sz w:val="24"/>
          <w:szCs w:val="24"/>
        </w:rPr>
        <w:t>Players can play against an AI, or against another</w:t>
      </w:r>
      <w:r w:rsidRPr="72C20D59" w:rsidR="42B18D06">
        <w:rPr>
          <w:b w:val="0"/>
          <w:bCs w:val="0"/>
          <w:sz w:val="24"/>
          <w:szCs w:val="24"/>
        </w:rPr>
        <w:t xml:space="preserve"> player</w:t>
      </w:r>
      <w:r w:rsidRPr="72C20D59" w:rsidR="3A474C77">
        <w:rPr>
          <w:b w:val="0"/>
          <w:bCs w:val="0"/>
          <w:sz w:val="24"/>
          <w:szCs w:val="24"/>
        </w:rPr>
        <w:t xml:space="preserve"> across the world. </w:t>
      </w:r>
      <w:r w:rsidRPr="72C20D59" w:rsidR="39717818">
        <w:rPr>
          <w:b w:val="0"/>
          <w:bCs w:val="0"/>
          <w:sz w:val="24"/>
          <w:szCs w:val="24"/>
        </w:rPr>
        <w:t xml:space="preserve">Players are expected to have basic technical literacy, as setting up the </w:t>
      </w:r>
      <w:r w:rsidRPr="72C20D59" w:rsidR="39717818">
        <w:rPr>
          <w:b w:val="0"/>
          <w:bCs w:val="0"/>
          <w:sz w:val="24"/>
          <w:szCs w:val="24"/>
        </w:rPr>
        <w:t>WiFi</w:t>
      </w:r>
      <w:r w:rsidRPr="72C20D59" w:rsidR="39717818">
        <w:rPr>
          <w:b w:val="0"/>
          <w:bCs w:val="0"/>
          <w:sz w:val="24"/>
          <w:szCs w:val="24"/>
        </w:rPr>
        <w:t xml:space="preserve"> connection requires </w:t>
      </w:r>
      <w:r w:rsidRPr="72C20D59" w:rsidR="407E2C6E">
        <w:rPr>
          <w:b w:val="0"/>
          <w:bCs w:val="0"/>
          <w:sz w:val="24"/>
          <w:szCs w:val="24"/>
        </w:rPr>
        <w:t xml:space="preserve">some knowledge </w:t>
      </w:r>
      <w:r w:rsidRPr="72C20D59" w:rsidR="2BB619B2">
        <w:rPr>
          <w:b w:val="0"/>
          <w:bCs w:val="0"/>
          <w:sz w:val="24"/>
          <w:szCs w:val="24"/>
        </w:rPr>
        <w:t>of</w:t>
      </w:r>
      <w:r w:rsidRPr="72C20D59" w:rsidR="407E2C6E">
        <w:rPr>
          <w:b w:val="0"/>
          <w:bCs w:val="0"/>
          <w:sz w:val="24"/>
          <w:szCs w:val="24"/>
        </w:rPr>
        <w:t xml:space="preserve"> networks, although the User-Guide will make the process easy. </w:t>
      </w:r>
      <w:r w:rsidRPr="72C20D59" w:rsidR="37037181">
        <w:rPr>
          <w:b w:val="0"/>
          <w:bCs w:val="0"/>
          <w:sz w:val="24"/>
          <w:szCs w:val="24"/>
        </w:rPr>
        <w:t>The</w:t>
      </w:r>
      <w:r w:rsidRPr="72C20D59" w:rsidR="407E2C6E">
        <w:rPr>
          <w:b w:val="0"/>
          <w:bCs w:val="0"/>
          <w:sz w:val="24"/>
          <w:szCs w:val="24"/>
        </w:rPr>
        <w:t xml:space="preserve"> age ra</w:t>
      </w:r>
      <w:r w:rsidRPr="72C20D59" w:rsidR="236C65D1">
        <w:rPr>
          <w:b w:val="0"/>
          <w:bCs w:val="0"/>
          <w:sz w:val="24"/>
          <w:szCs w:val="24"/>
        </w:rPr>
        <w:t xml:space="preserve">nge can wildly vary, as young kids would love to play against their friends and older adults </w:t>
      </w:r>
      <w:r w:rsidRPr="72C20D59" w:rsidR="27B38768">
        <w:rPr>
          <w:b w:val="0"/>
          <w:bCs w:val="0"/>
          <w:sz w:val="24"/>
          <w:szCs w:val="24"/>
        </w:rPr>
        <w:t>would</w:t>
      </w:r>
      <w:r w:rsidRPr="72C20D59" w:rsidR="236C65D1">
        <w:rPr>
          <w:b w:val="0"/>
          <w:bCs w:val="0"/>
          <w:sz w:val="24"/>
          <w:szCs w:val="24"/>
        </w:rPr>
        <w:t xml:space="preserve"> love the nostalgia of the classic game.</w:t>
      </w:r>
    </w:p>
    <w:p w:rsidR="4F057A4C" w:rsidP="72C20D59" w:rsidRDefault="4F057A4C" w14:paraId="17E3732F" w14:textId="5C6D577A">
      <w:pPr>
        <w:pStyle w:val="Title"/>
        <w:jc w:val="both"/>
        <w:rPr>
          <w:b w:val="1"/>
          <w:bCs w:val="1"/>
          <w:sz w:val="28"/>
          <w:szCs w:val="28"/>
        </w:rPr>
      </w:pPr>
    </w:p>
    <w:p xmlns:wp14="http://schemas.microsoft.com/office/word/2010/wordml" w:rsidR="00DC2D90" w:rsidP="72C20D59" w:rsidRDefault="00A10833" w14:paraId="727DC8D8" wp14:textId="77777777">
      <w:pPr>
        <w:pStyle w:val="Title"/>
        <w:jc w:val="both"/>
        <w:rPr>
          <w:sz w:val="24"/>
          <w:szCs w:val="24"/>
        </w:rPr>
      </w:pPr>
      <w:r w:rsidRPr="72C20D59" w:rsidR="3A36ED30">
        <w:rPr>
          <w:sz w:val="24"/>
          <w:szCs w:val="24"/>
        </w:rPr>
        <w:t>4</w:t>
      </w:r>
      <w:r w:rsidRPr="72C20D59" w:rsidR="481150C2">
        <w:rPr>
          <w:sz w:val="24"/>
          <w:szCs w:val="24"/>
        </w:rPr>
        <w:t xml:space="preserve">.0 </w:t>
      </w:r>
      <w:r w:rsidRPr="72C20D59" w:rsidR="30026B74">
        <w:rPr>
          <w:sz w:val="24"/>
          <w:szCs w:val="24"/>
        </w:rPr>
        <w:t>Design Constraints</w:t>
      </w:r>
    </w:p>
    <w:p xmlns:wp14="http://schemas.microsoft.com/office/word/2010/wordml" w:rsidR="00F635B1" w:rsidP="72C20D59" w:rsidRDefault="00F635B1" w14:paraId="6D98A12B" wp14:textId="4E45A2D4" wp14:noSpellErr="1">
      <w:pPr>
        <w:pStyle w:val="Title"/>
        <w:jc w:val="both"/>
        <w:rPr>
          <w:b w:val="1"/>
          <w:bCs w:val="1"/>
          <w:sz w:val="28"/>
          <w:szCs w:val="28"/>
        </w:rPr>
      </w:pPr>
    </w:p>
    <w:p xmlns:wp14="http://schemas.microsoft.com/office/word/2010/wordml" w:rsidR="0051488F" w:rsidP="72C20D59" w:rsidRDefault="00A10833" w14:paraId="784F3EF0" wp14:textId="77777777">
      <w:pPr>
        <w:pStyle w:val="Title"/>
        <w:jc w:val="both"/>
        <w:rPr>
          <w:sz w:val="24"/>
          <w:szCs w:val="24"/>
        </w:rPr>
      </w:pPr>
      <w:r w:rsidRPr="72C20D59" w:rsidR="3A36ED30">
        <w:rPr>
          <w:sz w:val="24"/>
          <w:szCs w:val="24"/>
        </w:rPr>
        <w:t>4</w:t>
      </w:r>
      <w:r w:rsidRPr="72C20D59" w:rsidR="45741AC3">
        <w:rPr>
          <w:sz w:val="24"/>
          <w:szCs w:val="24"/>
        </w:rPr>
        <w:t>.1</w:t>
      </w:r>
      <w:r w:rsidRPr="72C20D59" w:rsidR="45741AC3">
        <w:rPr>
          <w:sz w:val="24"/>
          <w:szCs w:val="24"/>
        </w:rPr>
        <w:t xml:space="preserve"> Computational Constraints</w:t>
      </w:r>
    </w:p>
    <w:p xmlns:wp14="http://schemas.microsoft.com/office/word/2010/wordml" w:rsidR="0051488F" w:rsidP="72C20D59" w:rsidRDefault="0051488F" w14:paraId="2946DB82" wp14:textId="77777777">
      <w:pPr>
        <w:pStyle w:val="Title"/>
        <w:jc w:val="both"/>
        <w:rPr>
          <w:b w:val="0"/>
          <w:bCs w:val="0"/>
          <w:sz w:val="24"/>
          <w:szCs w:val="24"/>
        </w:rPr>
      </w:pPr>
    </w:p>
    <w:p xmlns:wp14="http://schemas.microsoft.com/office/word/2010/wordml" w:rsidRPr="00C0458D" w:rsidR="0051488F" w:rsidP="72C20D59" w:rsidRDefault="0051488F" w14:paraId="5997CC1D" wp14:textId="4FAC91DF">
      <w:pPr>
        <w:pStyle w:val="Title"/>
        <w:jc w:val="both"/>
        <w:rPr>
          <w:b w:val="0"/>
          <w:bCs w:val="0"/>
          <w:sz w:val="24"/>
          <w:szCs w:val="24"/>
        </w:rPr>
      </w:pPr>
      <w:r w:rsidRPr="72C20D59" w:rsidR="7E814B53">
        <w:rPr>
          <w:b w:val="0"/>
          <w:bCs w:val="0"/>
          <w:sz w:val="24"/>
          <w:szCs w:val="24"/>
        </w:rPr>
        <w:t xml:space="preserve">The primary computational functions of the Sink or be Sunk board game are focused on transferring </w:t>
      </w:r>
      <w:r w:rsidRPr="72C20D59" w:rsidR="7E814B53">
        <w:rPr>
          <w:b w:val="0"/>
          <w:bCs w:val="0"/>
          <w:sz w:val="24"/>
          <w:szCs w:val="24"/>
        </w:rPr>
        <w:t>small amounts</w:t>
      </w:r>
      <w:r w:rsidRPr="72C20D59" w:rsidR="7E814B53">
        <w:rPr>
          <w:b w:val="0"/>
          <w:bCs w:val="0"/>
          <w:sz w:val="24"/>
          <w:szCs w:val="24"/>
        </w:rPr>
        <w:t xml:space="preserve"> of data</w:t>
      </w:r>
      <w:r w:rsidRPr="72C20D59" w:rsidR="53DD4D25">
        <w:rPr>
          <w:b w:val="0"/>
          <w:bCs w:val="0"/>
          <w:sz w:val="24"/>
          <w:szCs w:val="24"/>
        </w:rPr>
        <w:t xml:space="preserve"> between boards over </w:t>
      </w:r>
      <w:r w:rsidRPr="72C20D59" w:rsidR="53DD4D25">
        <w:rPr>
          <w:b w:val="0"/>
          <w:bCs w:val="0"/>
          <w:sz w:val="24"/>
          <w:szCs w:val="24"/>
        </w:rPr>
        <w:t>WiFi</w:t>
      </w:r>
      <w:r w:rsidRPr="72C20D59" w:rsidR="53DD4D25">
        <w:rPr>
          <w:b w:val="0"/>
          <w:bCs w:val="0"/>
          <w:sz w:val="24"/>
          <w:szCs w:val="24"/>
        </w:rPr>
        <w:t>,</w:t>
      </w:r>
      <w:r w:rsidRPr="72C20D59" w:rsidR="3B93B067">
        <w:rPr>
          <w:b w:val="0"/>
          <w:bCs w:val="0"/>
          <w:sz w:val="24"/>
          <w:szCs w:val="24"/>
        </w:rPr>
        <w:t xml:space="preserve"> detecting boats,</w:t>
      </w:r>
      <w:r w:rsidRPr="72C20D59" w:rsidR="53DD4D25">
        <w:rPr>
          <w:b w:val="0"/>
          <w:bCs w:val="0"/>
          <w:sz w:val="24"/>
          <w:szCs w:val="24"/>
        </w:rPr>
        <w:t xml:space="preserve"> controlling game</w:t>
      </w:r>
      <w:r w:rsidRPr="72C20D59" w:rsidR="58B7B1E4">
        <w:rPr>
          <w:b w:val="0"/>
          <w:bCs w:val="0"/>
          <w:sz w:val="24"/>
          <w:szCs w:val="24"/>
        </w:rPr>
        <w:t xml:space="preserve"> </w:t>
      </w:r>
      <w:r w:rsidRPr="72C20D59" w:rsidR="53DD4D25">
        <w:rPr>
          <w:b w:val="0"/>
          <w:bCs w:val="0"/>
          <w:sz w:val="24"/>
          <w:szCs w:val="24"/>
        </w:rPr>
        <w:t xml:space="preserve">flow on the </w:t>
      </w:r>
      <w:r w:rsidRPr="72C20D59" w:rsidR="53DD4D25">
        <w:rPr>
          <w:b w:val="0"/>
          <w:bCs w:val="0"/>
          <w:sz w:val="24"/>
          <w:szCs w:val="24"/>
        </w:rPr>
        <w:t>AWS</w:t>
      </w:r>
      <w:r w:rsidRPr="72C20D59" w:rsidR="53DD4D25">
        <w:rPr>
          <w:b w:val="0"/>
          <w:bCs w:val="0"/>
          <w:sz w:val="24"/>
          <w:szCs w:val="24"/>
        </w:rPr>
        <w:t xml:space="preserve"> server, and managing the LED matrix</w:t>
      </w:r>
      <w:r w:rsidRPr="72C20D59" w:rsidR="72215FC0">
        <w:rPr>
          <w:b w:val="0"/>
          <w:bCs w:val="0"/>
          <w:sz w:val="24"/>
          <w:szCs w:val="24"/>
        </w:rPr>
        <w:t xml:space="preserve"> and</w:t>
      </w:r>
      <w:r w:rsidRPr="72C20D59" w:rsidR="53DD4D25">
        <w:rPr>
          <w:b w:val="0"/>
          <w:bCs w:val="0"/>
          <w:sz w:val="24"/>
          <w:szCs w:val="24"/>
        </w:rPr>
        <w:t xml:space="preserve"> sound</w:t>
      </w:r>
      <w:r w:rsidRPr="72C20D59" w:rsidR="5ED8AF11">
        <w:rPr>
          <w:b w:val="0"/>
          <w:bCs w:val="0"/>
          <w:sz w:val="24"/>
          <w:szCs w:val="24"/>
        </w:rPr>
        <w:t xml:space="preserve"> for the user.</w:t>
      </w:r>
      <w:r w:rsidRPr="72C20D59" w:rsidR="5ED8AF11">
        <w:rPr>
          <w:b w:val="0"/>
          <w:bCs w:val="0"/>
          <w:sz w:val="24"/>
          <w:szCs w:val="24"/>
        </w:rPr>
        <w:t xml:space="preserve"> </w:t>
      </w:r>
      <w:r w:rsidRPr="72C20D59" w:rsidR="0DED8C57">
        <w:rPr>
          <w:b w:val="0"/>
          <w:bCs w:val="0"/>
          <w:sz w:val="24"/>
          <w:szCs w:val="24"/>
        </w:rPr>
        <w:t>The</w:t>
      </w:r>
      <w:r w:rsidRPr="72C20D59" w:rsidR="595F5F6D">
        <w:rPr>
          <w:b w:val="0"/>
          <w:bCs w:val="0"/>
          <w:sz w:val="24"/>
          <w:szCs w:val="24"/>
        </w:rPr>
        <w:t xml:space="preserve"> 128</w:t>
      </w:r>
      <w:r w:rsidRPr="72C20D59" w:rsidR="0DED8C57">
        <w:rPr>
          <w:b w:val="0"/>
          <w:bCs w:val="0"/>
          <w:sz w:val="24"/>
          <w:szCs w:val="24"/>
        </w:rPr>
        <w:t xml:space="preserve"> LEDs will have to be blinked fast enough to give the illusion of persistent light to the human eye</w:t>
      </w:r>
      <w:r w:rsidRPr="72C20D59" w:rsidR="243BC028">
        <w:rPr>
          <w:b w:val="0"/>
          <w:bCs w:val="0"/>
          <w:sz w:val="24"/>
          <w:szCs w:val="24"/>
        </w:rPr>
        <w:t xml:space="preserve">, nothing lower than 100 Hz. </w:t>
      </w:r>
      <w:r w:rsidRPr="72C20D59" w:rsidR="55BA9B91">
        <w:rPr>
          <w:b w:val="0"/>
          <w:bCs w:val="0"/>
          <w:sz w:val="24"/>
          <w:szCs w:val="24"/>
        </w:rPr>
        <w:t xml:space="preserve">The detection of boats and attacks can be </w:t>
      </w:r>
      <w:r w:rsidRPr="72C20D59" w:rsidR="55BA9B91">
        <w:rPr>
          <w:b w:val="0"/>
          <w:bCs w:val="0"/>
          <w:sz w:val="24"/>
          <w:szCs w:val="24"/>
        </w:rPr>
        <w:t>relatively slow</w:t>
      </w:r>
      <w:r w:rsidRPr="72C20D59" w:rsidR="55BA9B91">
        <w:rPr>
          <w:b w:val="0"/>
          <w:bCs w:val="0"/>
          <w:sz w:val="24"/>
          <w:szCs w:val="24"/>
        </w:rPr>
        <w:t>, but not less than 1 second as it is doubtful the user will be able to plug more tha</w:t>
      </w:r>
      <w:r w:rsidRPr="72C20D59" w:rsidR="03797612">
        <w:rPr>
          <w:b w:val="0"/>
          <w:bCs w:val="0"/>
          <w:sz w:val="24"/>
          <w:szCs w:val="24"/>
        </w:rPr>
        <w:t>n one piece in a second.</w:t>
      </w:r>
      <w:r w:rsidRPr="72C20D59" w:rsidR="7B5E9E84">
        <w:rPr>
          <w:b w:val="0"/>
          <w:bCs w:val="0"/>
          <w:sz w:val="24"/>
          <w:szCs w:val="24"/>
        </w:rPr>
        <w:t xml:space="preserve"> The microcontroller will have to take some time to do this detection, as it has 128 coordinates to </w:t>
      </w:r>
      <w:r w:rsidRPr="72C20D59" w:rsidR="7CF5DB3C">
        <w:rPr>
          <w:b w:val="0"/>
          <w:bCs w:val="0"/>
          <w:sz w:val="24"/>
          <w:szCs w:val="24"/>
        </w:rPr>
        <w:t>investigate</w:t>
      </w:r>
      <w:r w:rsidRPr="72C20D59" w:rsidR="7B5E9E84">
        <w:rPr>
          <w:b w:val="0"/>
          <w:bCs w:val="0"/>
          <w:sz w:val="24"/>
          <w:szCs w:val="24"/>
        </w:rPr>
        <w:t xml:space="preserve"> the I/O of, but 1 </w:t>
      </w:r>
      <w:r w:rsidRPr="72C20D59" w:rsidR="7ABCBFFE">
        <w:rPr>
          <w:b w:val="0"/>
          <w:bCs w:val="0"/>
          <w:sz w:val="24"/>
          <w:szCs w:val="24"/>
        </w:rPr>
        <w:t>second should be more than sufficient.</w:t>
      </w:r>
      <w:r w:rsidRPr="72C20D59" w:rsidR="03797612">
        <w:rPr>
          <w:b w:val="0"/>
          <w:bCs w:val="0"/>
          <w:sz w:val="24"/>
          <w:szCs w:val="24"/>
        </w:rPr>
        <w:t xml:space="preserve"> </w:t>
      </w:r>
      <w:r w:rsidRPr="72C20D59" w:rsidR="03797612">
        <w:rPr>
          <w:b w:val="0"/>
          <w:bCs w:val="0"/>
          <w:sz w:val="24"/>
          <w:szCs w:val="24"/>
        </w:rPr>
        <w:t>The information sent</w:t>
      </w:r>
      <w:r w:rsidRPr="72C20D59" w:rsidR="2D66A237">
        <w:rPr>
          <w:b w:val="0"/>
          <w:bCs w:val="0"/>
          <w:sz w:val="24"/>
          <w:szCs w:val="24"/>
        </w:rPr>
        <w:t xml:space="preserve"> over </w:t>
      </w:r>
      <w:r w:rsidRPr="72C20D59" w:rsidR="2D66A237">
        <w:rPr>
          <w:b w:val="0"/>
          <w:bCs w:val="0"/>
          <w:sz w:val="24"/>
          <w:szCs w:val="24"/>
        </w:rPr>
        <w:t>WiFi</w:t>
      </w:r>
      <w:r w:rsidRPr="72C20D59" w:rsidR="2D66A237">
        <w:rPr>
          <w:b w:val="0"/>
          <w:bCs w:val="0"/>
          <w:sz w:val="24"/>
          <w:szCs w:val="24"/>
        </w:rPr>
        <w:t xml:space="preserve"> will be sent </w:t>
      </w:r>
      <w:r w:rsidRPr="72C20D59" w:rsidR="2D66A237">
        <w:rPr>
          <w:b w:val="0"/>
          <w:bCs w:val="0"/>
          <w:sz w:val="24"/>
          <w:szCs w:val="24"/>
        </w:rPr>
        <w:t>immediately</w:t>
      </w:r>
      <w:r w:rsidRPr="72C20D59" w:rsidR="2D66A237">
        <w:rPr>
          <w:b w:val="0"/>
          <w:bCs w:val="0"/>
          <w:sz w:val="24"/>
          <w:szCs w:val="24"/>
        </w:rPr>
        <w:t>, to avoid unnecessary lag between users.</w:t>
      </w:r>
      <w:r w:rsidRPr="72C20D59" w:rsidR="6B9F8E1F">
        <w:rPr>
          <w:b w:val="0"/>
          <w:bCs w:val="0"/>
          <w:sz w:val="24"/>
          <w:szCs w:val="24"/>
        </w:rPr>
        <w:t xml:space="preserve"> The ESP32 can more than handle th</w:t>
      </w:r>
      <w:r w:rsidRPr="72C20D59" w:rsidR="31F6A026">
        <w:rPr>
          <w:b w:val="0"/>
          <w:bCs w:val="0"/>
          <w:sz w:val="24"/>
          <w:szCs w:val="24"/>
        </w:rPr>
        <w:t>e WiFi aspect</w:t>
      </w:r>
      <w:r w:rsidRPr="72C20D59" w:rsidR="6B9F8E1F">
        <w:rPr>
          <w:b w:val="0"/>
          <w:bCs w:val="0"/>
          <w:sz w:val="24"/>
          <w:szCs w:val="24"/>
        </w:rPr>
        <w:t xml:space="preserve">, as the payloads will be small and </w:t>
      </w:r>
      <w:r w:rsidRPr="72C20D59" w:rsidR="6B9F8E1F">
        <w:rPr>
          <w:b w:val="0"/>
          <w:bCs w:val="0"/>
          <w:sz w:val="24"/>
          <w:szCs w:val="24"/>
        </w:rPr>
        <w:t>infrequent</w:t>
      </w:r>
      <w:r w:rsidRPr="72C20D59" w:rsidR="6B9F8E1F">
        <w:rPr>
          <w:b w:val="0"/>
          <w:bCs w:val="0"/>
          <w:sz w:val="24"/>
          <w:szCs w:val="24"/>
        </w:rPr>
        <w:t>.</w:t>
      </w:r>
      <w:r w:rsidRPr="72C20D59" w:rsidR="2D66A237">
        <w:rPr>
          <w:b w:val="0"/>
          <w:bCs w:val="0"/>
          <w:sz w:val="24"/>
          <w:szCs w:val="24"/>
        </w:rPr>
        <w:t xml:space="preserve"> </w:t>
      </w:r>
      <w:r w:rsidRPr="72C20D59" w:rsidR="34391F64">
        <w:rPr>
          <w:b w:val="0"/>
          <w:bCs w:val="0"/>
          <w:sz w:val="24"/>
          <w:szCs w:val="24"/>
        </w:rPr>
        <w:t xml:space="preserve">The bulk of the </w:t>
      </w:r>
      <w:r w:rsidRPr="72C20D59" w:rsidR="34391F64">
        <w:rPr>
          <w:b w:val="0"/>
          <w:bCs w:val="0"/>
          <w:sz w:val="24"/>
          <w:szCs w:val="24"/>
        </w:rPr>
        <w:t>computation</w:t>
      </w:r>
      <w:r w:rsidRPr="72C20D59" w:rsidR="34391F64">
        <w:rPr>
          <w:b w:val="0"/>
          <w:bCs w:val="0"/>
          <w:sz w:val="24"/>
          <w:szCs w:val="24"/>
        </w:rPr>
        <w:t xml:space="preserve"> to be handled by the ESP32 revolves around the maintenance of the LEDs </w:t>
      </w:r>
      <w:r w:rsidRPr="72C20D59" w:rsidR="3CEA2F53">
        <w:rPr>
          <w:b w:val="0"/>
          <w:bCs w:val="0"/>
          <w:sz w:val="24"/>
          <w:szCs w:val="24"/>
        </w:rPr>
        <w:t>PWM</w:t>
      </w:r>
      <w:r w:rsidRPr="72C20D59" w:rsidR="3CEA2F53">
        <w:rPr>
          <w:b w:val="0"/>
          <w:bCs w:val="0"/>
          <w:sz w:val="24"/>
          <w:szCs w:val="24"/>
        </w:rPr>
        <w:t xml:space="preserve"> </w:t>
      </w:r>
      <w:r w:rsidRPr="72C20D59" w:rsidR="34391F64">
        <w:rPr>
          <w:b w:val="0"/>
          <w:bCs w:val="0"/>
          <w:sz w:val="24"/>
          <w:szCs w:val="24"/>
        </w:rPr>
        <w:t>and detection of attacks</w:t>
      </w:r>
      <w:r w:rsidRPr="72C20D59" w:rsidR="609BF875">
        <w:rPr>
          <w:b w:val="0"/>
          <w:bCs w:val="0"/>
          <w:sz w:val="24"/>
          <w:szCs w:val="24"/>
        </w:rPr>
        <w:t>/boats.</w:t>
      </w:r>
      <w:r w:rsidRPr="72C20D59" w:rsidR="47FDFEE5">
        <w:rPr>
          <w:b w:val="0"/>
          <w:bCs w:val="0"/>
          <w:sz w:val="24"/>
          <w:szCs w:val="24"/>
        </w:rPr>
        <w:t xml:space="preserve"> </w:t>
      </w:r>
      <w:r w:rsidRPr="72C20D59" w:rsidR="47FDFEE5">
        <w:rPr>
          <w:b w:val="0"/>
          <w:bCs w:val="0"/>
          <w:sz w:val="24"/>
          <w:szCs w:val="24"/>
        </w:rPr>
        <w:t>Utilization</w:t>
      </w:r>
      <w:r w:rsidRPr="72C20D59" w:rsidR="47FDFEE5">
        <w:rPr>
          <w:b w:val="0"/>
          <w:bCs w:val="0"/>
          <w:sz w:val="24"/>
          <w:szCs w:val="24"/>
        </w:rPr>
        <w:t xml:space="preserve"> of a shift register to write in the LED data would reduce the load of the microcontroller to only write the data </w:t>
      </w:r>
      <w:r w:rsidRPr="72C20D59" w:rsidR="4EF03E03">
        <w:rPr>
          <w:b w:val="0"/>
          <w:bCs w:val="0"/>
          <w:sz w:val="24"/>
          <w:szCs w:val="24"/>
        </w:rPr>
        <w:t xml:space="preserve">only when the data needs to be changed, removing the necessity to continually </w:t>
      </w:r>
      <w:r w:rsidRPr="72C20D59" w:rsidR="4EF03E03">
        <w:rPr>
          <w:b w:val="0"/>
          <w:bCs w:val="0"/>
          <w:sz w:val="24"/>
          <w:szCs w:val="24"/>
        </w:rPr>
        <w:t>monitor</w:t>
      </w:r>
      <w:r w:rsidRPr="72C20D59" w:rsidR="4EF03E03">
        <w:rPr>
          <w:b w:val="0"/>
          <w:bCs w:val="0"/>
          <w:sz w:val="24"/>
          <w:szCs w:val="24"/>
        </w:rPr>
        <w:t xml:space="preserve"> the LE</w:t>
      </w:r>
      <w:r w:rsidRPr="72C20D59" w:rsidR="4EF03E03">
        <w:rPr>
          <w:b w:val="0"/>
          <w:bCs w:val="0"/>
          <w:sz w:val="24"/>
          <w:szCs w:val="24"/>
        </w:rPr>
        <w:t>D array</w:t>
      </w:r>
      <w:r w:rsidRPr="72C20D59" w:rsidR="4EF03E03">
        <w:rPr>
          <w:b w:val="0"/>
          <w:bCs w:val="0"/>
          <w:sz w:val="24"/>
          <w:szCs w:val="24"/>
        </w:rPr>
        <w:t>.</w:t>
      </w:r>
      <w:r w:rsidRPr="72C20D59" w:rsidR="78997AAA">
        <w:rPr>
          <w:b w:val="0"/>
          <w:bCs w:val="0"/>
          <w:sz w:val="24"/>
          <w:szCs w:val="24"/>
        </w:rPr>
        <w:t xml:space="preserve"> </w:t>
      </w:r>
      <w:r w:rsidRPr="72C20D59" w:rsidR="2D66A237">
        <w:rPr>
          <w:b w:val="0"/>
          <w:bCs w:val="0"/>
          <w:sz w:val="24"/>
          <w:szCs w:val="24"/>
        </w:rPr>
        <w:t xml:space="preserve">Since the </w:t>
      </w:r>
      <w:r w:rsidRPr="72C20D59" w:rsidR="7CF11E9B">
        <w:rPr>
          <w:b w:val="0"/>
          <w:bCs w:val="0"/>
          <w:sz w:val="24"/>
          <w:szCs w:val="24"/>
        </w:rPr>
        <w:t>game flow</w:t>
      </w:r>
      <w:r w:rsidRPr="72C20D59" w:rsidR="2D66A237">
        <w:rPr>
          <w:b w:val="0"/>
          <w:bCs w:val="0"/>
          <w:sz w:val="24"/>
          <w:szCs w:val="24"/>
        </w:rPr>
        <w:t xml:space="preserve"> will be h</w:t>
      </w:r>
      <w:r w:rsidRPr="72C20D59" w:rsidR="248DBBAB">
        <w:rPr>
          <w:b w:val="0"/>
          <w:bCs w:val="0"/>
          <w:sz w:val="24"/>
          <w:szCs w:val="24"/>
        </w:rPr>
        <w:t xml:space="preserve">andled on the </w:t>
      </w:r>
      <w:r w:rsidRPr="72C20D59" w:rsidR="248DBBAB">
        <w:rPr>
          <w:b w:val="0"/>
          <w:bCs w:val="0"/>
          <w:sz w:val="24"/>
          <w:szCs w:val="24"/>
        </w:rPr>
        <w:t>server,</w:t>
      </w:r>
      <w:r w:rsidRPr="72C20D59" w:rsidR="248DBBAB">
        <w:rPr>
          <w:b w:val="0"/>
          <w:bCs w:val="0"/>
          <w:sz w:val="24"/>
          <w:szCs w:val="24"/>
        </w:rPr>
        <w:t xml:space="preserve"> the heavy computations</w:t>
      </w:r>
      <w:r w:rsidRPr="72C20D59" w:rsidR="3826C349">
        <w:rPr>
          <w:b w:val="0"/>
          <w:bCs w:val="0"/>
          <w:sz w:val="24"/>
          <w:szCs w:val="24"/>
        </w:rPr>
        <w:t xml:space="preserve"> and algorithms</w:t>
      </w:r>
      <w:r w:rsidRPr="72C20D59" w:rsidR="248DBBAB">
        <w:rPr>
          <w:b w:val="0"/>
          <w:bCs w:val="0"/>
          <w:sz w:val="24"/>
          <w:szCs w:val="24"/>
        </w:rPr>
        <w:t xml:space="preserve"> of game flow will be irrelevant to the microcontroller. </w:t>
      </w:r>
      <w:r w:rsidRPr="72C20D59" w:rsidR="1638FCE1">
        <w:rPr>
          <w:b w:val="0"/>
          <w:bCs w:val="0"/>
          <w:sz w:val="24"/>
          <w:szCs w:val="24"/>
        </w:rPr>
        <w:t xml:space="preserve">The “Game-Flow” includes managing turns between players, start/end games, searching for matches in a lobby, connecting boards together to play, </w:t>
      </w:r>
      <w:r w:rsidRPr="72C20D59" w:rsidR="543548BF">
        <w:rPr>
          <w:b w:val="0"/>
          <w:bCs w:val="0"/>
          <w:sz w:val="24"/>
          <w:szCs w:val="24"/>
        </w:rPr>
        <w:t>determining</w:t>
      </w:r>
      <w:r w:rsidRPr="72C20D59" w:rsidR="543548BF">
        <w:rPr>
          <w:b w:val="0"/>
          <w:bCs w:val="0"/>
          <w:sz w:val="24"/>
          <w:szCs w:val="24"/>
        </w:rPr>
        <w:t xml:space="preserve"> valid moves and hits/misses, and being the AI for </w:t>
      </w:r>
      <w:r w:rsidRPr="72C20D59" w:rsidR="245AC2B6">
        <w:rPr>
          <w:b w:val="0"/>
          <w:bCs w:val="0"/>
          <w:sz w:val="24"/>
          <w:szCs w:val="24"/>
        </w:rPr>
        <w:t>single player</w:t>
      </w:r>
      <w:r w:rsidRPr="72C20D59" w:rsidR="543548BF">
        <w:rPr>
          <w:b w:val="0"/>
          <w:bCs w:val="0"/>
          <w:sz w:val="24"/>
          <w:szCs w:val="24"/>
        </w:rPr>
        <w:t xml:space="preserve">. </w:t>
      </w:r>
      <w:r w:rsidRPr="72C20D59" w:rsidR="16DCDE47">
        <w:rPr>
          <w:b w:val="0"/>
          <w:bCs w:val="0"/>
          <w:sz w:val="24"/>
          <w:szCs w:val="24"/>
        </w:rPr>
        <w:t>Memo</w:t>
      </w:r>
      <w:r w:rsidRPr="72C20D59" w:rsidR="16DCDE47">
        <w:rPr>
          <w:b w:val="0"/>
          <w:bCs w:val="0"/>
          <w:sz w:val="24"/>
          <w:szCs w:val="24"/>
        </w:rPr>
        <w:t>ry</w:t>
      </w:r>
      <w:r w:rsidRPr="72C20D59" w:rsidR="394FC15B">
        <w:rPr>
          <w:b w:val="0"/>
          <w:bCs w:val="0"/>
          <w:sz w:val="24"/>
          <w:szCs w:val="24"/>
        </w:rPr>
        <w:t>-</w:t>
      </w:r>
      <w:r w:rsidRPr="72C20D59" w:rsidR="16DCDE47">
        <w:rPr>
          <w:b w:val="0"/>
          <w:bCs w:val="0"/>
          <w:sz w:val="24"/>
          <w:szCs w:val="24"/>
        </w:rPr>
        <w:t>w</w:t>
      </w:r>
      <w:r w:rsidRPr="72C20D59" w:rsidR="16DCDE47">
        <w:rPr>
          <w:b w:val="0"/>
          <w:bCs w:val="0"/>
          <w:sz w:val="24"/>
          <w:szCs w:val="24"/>
        </w:rPr>
        <w:t>i</w:t>
      </w:r>
      <w:r w:rsidRPr="72C20D59" w:rsidR="16DCDE47">
        <w:rPr>
          <w:b w:val="0"/>
          <w:bCs w:val="0"/>
          <w:sz w:val="24"/>
          <w:szCs w:val="24"/>
        </w:rPr>
        <w:t>s</w:t>
      </w:r>
      <w:r w:rsidRPr="72C20D59" w:rsidR="16DCDE47">
        <w:rPr>
          <w:b w:val="0"/>
          <w:bCs w:val="0"/>
          <w:sz w:val="24"/>
          <w:szCs w:val="24"/>
        </w:rPr>
        <w:t>e,</w:t>
      </w:r>
      <w:r w:rsidRPr="72C20D59" w:rsidR="16DCDE47">
        <w:rPr>
          <w:b w:val="0"/>
          <w:bCs w:val="0"/>
          <w:sz w:val="24"/>
          <w:szCs w:val="24"/>
        </w:rPr>
        <w:t xml:space="preserve"> </w:t>
      </w:r>
      <w:r w:rsidRPr="72C20D59" w:rsidR="16DCDE47">
        <w:rPr>
          <w:b w:val="0"/>
          <w:bCs w:val="0"/>
          <w:sz w:val="24"/>
          <w:szCs w:val="24"/>
        </w:rPr>
        <w:t>the</w:t>
      </w:r>
      <w:r w:rsidRPr="72C20D59" w:rsidR="16DCDE47">
        <w:rPr>
          <w:b w:val="0"/>
          <w:bCs w:val="0"/>
          <w:sz w:val="24"/>
          <w:szCs w:val="24"/>
        </w:rPr>
        <w:t xml:space="preserve"> </w:t>
      </w:r>
      <w:r w:rsidRPr="72C20D59" w:rsidR="16DCDE47">
        <w:rPr>
          <w:b w:val="0"/>
          <w:bCs w:val="0"/>
          <w:sz w:val="24"/>
          <w:szCs w:val="24"/>
        </w:rPr>
        <w:t>m</w:t>
      </w:r>
      <w:r w:rsidRPr="72C20D59" w:rsidR="16DCDE47">
        <w:rPr>
          <w:b w:val="0"/>
          <w:bCs w:val="0"/>
          <w:sz w:val="24"/>
          <w:szCs w:val="24"/>
        </w:rPr>
        <w:t>ic</w:t>
      </w:r>
      <w:r w:rsidRPr="72C20D59" w:rsidR="16DCDE47">
        <w:rPr>
          <w:b w:val="0"/>
          <w:bCs w:val="0"/>
          <w:sz w:val="24"/>
          <w:szCs w:val="24"/>
        </w:rPr>
        <w:t>r</w:t>
      </w:r>
      <w:r w:rsidRPr="72C20D59" w:rsidR="16DCDE47">
        <w:rPr>
          <w:b w:val="0"/>
          <w:bCs w:val="0"/>
          <w:sz w:val="24"/>
          <w:szCs w:val="24"/>
        </w:rPr>
        <w:t>o</w:t>
      </w:r>
      <w:r w:rsidRPr="72C20D59" w:rsidR="16DCDE47">
        <w:rPr>
          <w:b w:val="0"/>
          <w:bCs w:val="0"/>
          <w:sz w:val="24"/>
          <w:szCs w:val="24"/>
        </w:rPr>
        <w:t>co</w:t>
      </w:r>
      <w:r w:rsidRPr="72C20D59" w:rsidR="16DCDE47">
        <w:rPr>
          <w:b w:val="0"/>
          <w:bCs w:val="0"/>
          <w:sz w:val="24"/>
          <w:szCs w:val="24"/>
        </w:rPr>
        <w:t>n</w:t>
      </w:r>
      <w:r w:rsidRPr="72C20D59" w:rsidR="16DCDE47">
        <w:rPr>
          <w:b w:val="0"/>
          <w:bCs w:val="0"/>
          <w:sz w:val="24"/>
          <w:szCs w:val="24"/>
        </w:rPr>
        <w:t>t</w:t>
      </w:r>
      <w:r w:rsidRPr="72C20D59" w:rsidR="16DCDE47">
        <w:rPr>
          <w:b w:val="0"/>
          <w:bCs w:val="0"/>
          <w:sz w:val="24"/>
          <w:szCs w:val="24"/>
        </w:rPr>
        <w:t>r</w:t>
      </w:r>
      <w:r w:rsidRPr="72C20D59" w:rsidR="16DCDE47">
        <w:rPr>
          <w:b w:val="0"/>
          <w:bCs w:val="0"/>
          <w:sz w:val="24"/>
          <w:szCs w:val="24"/>
        </w:rPr>
        <w:t>o</w:t>
      </w:r>
      <w:r w:rsidRPr="72C20D59" w:rsidR="16DCDE47">
        <w:rPr>
          <w:b w:val="0"/>
          <w:bCs w:val="0"/>
          <w:sz w:val="24"/>
          <w:szCs w:val="24"/>
        </w:rPr>
        <w:t>l</w:t>
      </w:r>
      <w:r w:rsidRPr="72C20D59" w:rsidR="16DCDE47">
        <w:rPr>
          <w:b w:val="0"/>
          <w:bCs w:val="0"/>
          <w:sz w:val="24"/>
          <w:szCs w:val="24"/>
        </w:rPr>
        <w:t>l</w:t>
      </w:r>
      <w:r w:rsidRPr="72C20D59" w:rsidR="16DCDE47">
        <w:rPr>
          <w:b w:val="0"/>
          <w:bCs w:val="0"/>
          <w:sz w:val="24"/>
          <w:szCs w:val="24"/>
        </w:rPr>
        <w:t>e</w:t>
      </w:r>
      <w:r w:rsidRPr="72C20D59" w:rsidR="16DCDE47">
        <w:rPr>
          <w:b w:val="0"/>
          <w:bCs w:val="0"/>
          <w:sz w:val="24"/>
          <w:szCs w:val="24"/>
        </w:rPr>
        <w:t>r</w:t>
      </w:r>
      <w:r w:rsidRPr="72C20D59" w:rsidR="16DCDE47">
        <w:rPr>
          <w:b w:val="0"/>
          <w:bCs w:val="0"/>
          <w:sz w:val="24"/>
          <w:szCs w:val="24"/>
        </w:rPr>
        <w:t xml:space="preserve"> </w:t>
      </w:r>
      <w:r w:rsidRPr="72C20D59" w:rsidR="16DCDE47">
        <w:rPr>
          <w:b w:val="0"/>
          <w:bCs w:val="0"/>
          <w:sz w:val="24"/>
          <w:szCs w:val="24"/>
        </w:rPr>
        <w:t>n</w:t>
      </w:r>
      <w:r w:rsidRPr="72C20D59" w:rsidR="16DCDE47">
        <w:rPr>
          <w:b w:val="0"/>
          <w:bCs w:val="0"/>
          <w:sz w:val="24"/>
          <w:szCs w:val="24"/>
        </w:rPr>
        <w:t>e</w:t>
      </w:r>
      <w:r w:rsidRPr="72C20D59" w:rsidR="16DCDE47">
        <w:rPr>
          <w:b w:val="0"/>
          <w:bCs w:val="0"/>
          <w:sz w:val="24"/>
          <w:szCs w:val="24"/>
        </w:rPr>
        <w:t>e</w:t>
      </w:r>
      <w:r w:rsidRPr="72C20D59" w:rsidR="16DCDE47">
        <w:rPr>
          <w:b w:val="0"/>
          <w:bCs w:val="0"/>
          <w:sz w:val="24"/>
          <w:szCs w:val="24"/>
        </w:rPr>
        <w:t>d</w:t>
      </w:r>
      <w:r w:rsidRPr="72C20D59" w:rsidR="16DCDE47">
        <w:rPr>
          <w:b w:val="0"/>
          <w:bCs w:val="0"/>
          <w:sz w:val="24"/>
          <w:szCs w:val="24"/>
        </w:rPr>
        <w:t>s</w:t>
      </w:r>
      <w:r w:rsidRPr="72C20D59" w:rsidR="16DCDE47">
        <w:rPr>
          <w:b w:val="0"/>
          <w:bCs w:val="0"/>
          <w:sz w:val="24"/>
          <w:szCs w:val="24"/>
        </w:rPr>
        <w:t xml:space="preserve"> </w:t>
      </w:r>
      <w:r w:rsidRPr="72C20D59" w:rsidR="16DCDE47">
        <w:rPr>
          <w:b w:val="0"/>
          <w:bCs w:val="0"/>
          <w:sz w:val="24"/>
          <w:szCs w:val="24"/>
        </w:rPr>
        <w:t>t</w:t>
      </w:r>
      <w:r w:rsidRPr="72C20D59" w:rsidR="16DCDE47">
        <w:rPr>
          <w:b w:val="0"/>
          <w:bCs w:val="0"/>
          <w:sz w:val="24"/>
          <w:szCs w:val="24"/>
        </w:rPr>
        <w:t>o</w:t>
      </w:r>
      <w:r w:rsidRPr="72C20D59" w:rsidR="16DCDE47">
        <w:rPr>
          <w:b w:val="0"/>
          <w:bCs w:val="0"/>
          <w:sz w:val="24"/>
          <w:szCs w:val="24"/>
        </w:rPr>
        <w:t xml:space="preserve"> </w:t>
      </w:r>
      <w:r w:rsidRPr="72C20D59" w:rsidR="16DCDE47">
        <w:rPr>
          <w:b w:val="0"/>
          <w:bCs w:val="0"/>
          <w:sz w:val="24"/>
          <w:szCs w:val="24"/>
        </w:rPr>
        <w:t>m</w:t>
      </w:r>
      <w:r w:rsidRPr="72C20D59" w:rsidR="16DCDE47">
        <w:rPr>
          <w:b w:val="0"/>
          <w:bCs w:val="0"/>
          <w:sz w:val="24"/>
          <w:szCs w:val="24"/>
        </w:rPr>
        <w:t>a</w:t>
      </w:r>
      <w:r w:rsidRPr="72C20D59" w:rsidR="16DCDE47">
        <w:rPr>
          <w:b w:val="0"/>
          <w:bCs w:val="0"/>
          <w:sz w:val="24"/>
          <w:szCs w:val="24"/>
        </w:rPr>
        <w:t>i</w:t>
      </w:r>
      <w:r w:rsidRPr="72C20D59" w:rsidR="16DCDE47">
        <w:rPr>
          <w:b w:val="0"/>
          <w:bCs w:val="0"/>
          <w:sz w:val="24"/>
          <w:szCs w:val="24"/>
        </w:rPr>
        <w:t>n</w:t>
      </w:r>
      <w:r w:rsidRPr="72C20D59" w:rsidR="16DCDE47">
        <w:rPr>
          <w:b w:val="0"/>
          <w:bCs w:val="0"/>
          <w:sz w:val="24"/>
          <w:szCs w:val="24"/>
        </w:rPr>
        <w:t>t</w:t>
      </w:r>
      <w:r w:rsidRPr="72C20D59" w:rsidR="16DCDE47">
        <w:rPr>
          <w:b w:val="0"/>
          <w:bCs w:val="0"/>
          <w:sz w:val="24"/>
          <w:szCs w:val="24"/>
        </w:rPr>
        <w:t>a</w:t>
      </w:r>
      <w:r w:rsidRPr="72C20D59" w:rsidR="16DCDE47">
        <w:rPr>
          <w:b w:val="0"/>
          <w:bCs w:val="0"/>
          <w:sz w:val="24"/>
          <w:szCs w:val="24"/>
        </w:rPr>
        <w:t>i</w:t>
      </w:r>
      <w:r w:rsidRPr="72C20D59" w:rsidR="16DCDE47">
        <w:rPr>
          <w:b w:val="0"/>
          <w:bCs w:val="0"/>
          <w:sz w:val="24"/>
          <w:szCs w:val="24"/>
        </w:rPr>
        <w:t>n</w:t>
      </w:r>
      <w:r w:rsidRPr="72C20D59" w:rsidR="16DCDE47">
        <w:rPr>
          <w:b w:val="0"/>
          <w:bCs w:val="0"/>
          <w:sz w:val="24"/>
          <w:szCs w:val="24"/>
        </w:rPr>
        <w:t xml:space="preserve"> t</w:t>
      </w:r>
      <w:r w:rsidRPr="72C20D59" w:rsidR="16DCDE47">
        <w:rPr>
          <w:b w:val="0"/>
          <w:bCs w:val="0"/>
          <w:sz w:val="24"/>
          <w:szCs w:val="24"/>
        </w:rPr>
        <w:t>h</w:t>
      </w:r>
      <w:r w:rsidRPr="72C20D59" w:rsidR="16DCDE47">
        <w:rPr>
          <w:b w:val="0"/>
          <w:bCs w:val="0"/>
          <w:sz w:val="24"/>
          <w:szCs w:val="24"/>
        </w:rPr>
        <w:t>e</w:t>
      </w:r>
      <w:r w:rsidRPr="72C20D59" w:rsidR="16DCDE47">
        <w:rPr>
          <w:b w:val="0"/>
          <w:bCs w:val="0"/>
          <w:sz w:val="24"/>
          <w:szCs w:val="24"/>
        </w:rPr>
        <w:t xml:space="preserve"> states of the 128 LED array, audio files, and </w:t>
      </w:r>
      <w:r w:rsidRPr="72C20D59" w:rsidR="4EAD2A3C">
        <w:rPr>
          <w:b w:val="0"/>
          <w:bCs w:val="0"/>
          <w:sz w:val="24"/>
          <w:szCs w:val="24"/>
        </w:rPr>
        <w:t>other user experience I/O. Flash memory should suffice for the LEDs</w:t>
      </w:r>
      <w:r w:rsidRPr="72C20D59" w:rsidR="4E663F98">
        <w:rPr>
          <w:b w:val="0"/>
          <w:bCs w:val="0"/>
          <w:sz w:val="24"/>
          <w:szCs w:val="24"/>
        </w:rPr>
        <w:t xml:space="preserve"> and </w:t>
      </w:r>
      <w:r w:rsidRPr="72C20D59" w:rsidR="4E663F98">
        <w:rPr>
          <w:b w:val="0"/>
          <w:bCs w:val="0"/>
          <w:sz w:val="24"/>
          <w:szCs w:val="24"/>
        </w:rPr>
        <w:t>inpu</w:t>
      </w:r>
      <w:r w:rsidRPr="72C20D59" w:rsidR="4E663F98">
        <w:rPr>
          <w:b w:val="0"/>
          <w:bCs w:val="0"/>
          <w:sz w:val="24"/>
          <w:szCs w:val="24"/>
        </w:rPr>
        <w:t>t</w:t>
      </w:r>
      <w:r w:rsidRPr="72C20D59" w:rsidR="4E663F98">
        <w:rPr>
          <w:b w:val="0"/>
          <w:bCs w:val="0"/>
          <w:sz w:val="24"/>
          <w:szCs w:val="24"/>
        </w:rPr>
        <w:t>s</w:t>
      </w:r>
      <w:r w:rsidRPr="72C20D59" w:rsidR="4E663F98">
        <w:rPr>
          <w:b w:val="0"/>
          <w:bCs w:val="0"/>
          <w:sz w:val="24"/>
          <w:szCs w:val="24"/>
        </w:rPr>
        <w:t>, a</w:t>
      </w:r>
      <w:r w:rsidRPr="72C20D59" w:rsidR="4E663F98">
        <w:rPr>
          <w:b w:val="0"/>
          <w:bCs w:val="0"/>
          <w:sz w:val="24"/>
          <w:szCs w:val="24"/>
        </w:rPr>
        <w:t>l</w:t>
      </w:r>
      <w:r w:rsidRPr="72C20D59" w:rsidR="4E663F98">
        <w:rPr>
          <w:b w:val="0"/>
          <w:bCs w:val="0"/>
          <w:sz w:val="24"/>
          <w:szCs w:val="24"/>
        </w:rPr>
        <w:t>th</w:t>
      </w:r>
      <w:r w:rsidRPr="72C20D59" w:rsidR="4E663F98">
        <w:rPr>
          <w:b w:val="0"/>
          <w:bCs w:val="0"/>
          <w:sz w:val="24"/>
          <w:szCs w:val="24"/>
        </w:rPr>
        <w:t>ou</w:t>
      </w:r>
      <w:r w:rsidRPr="72C20D59" w:rsidR="4E663F98">
        <w:rPr>
          <w:b w:val="0"/>
          <w:bCs w:val="0"/>
          <w:sz w:val="24"/>
          <w:szCs w:val="24"/>
        </w:rPr>
        <w:t>g</w:t>
      </w:r>
      <w:r w:rsidRPr="72C20D59" w:rsidR="4E663F98">
        <w:rPr>
          <w:b w:val="0"/>
          <w:bCs w:val="0"/>
          <w:sz w:val="24"/>
          <w:szCs w:val="24"/>
        </w:rPr>
        <w:t>h</w:t>
      </w:r>
      <w:r w:rsidRPr="72C20D59" w:rsidR="4E663F98">
        <w:rPr>
          <w:b w:val="0"/>
          <w:bCs w:val="0"/>
          <w:sz w:val="24"/>
          <w:szCs w:val="24"/>
        </w:rPr>
        <w:t xml:space="preserve"> a</w:t>
      </w:r>
      <w:r w:rsidRPr="72C20D59" w:rsidR="4E663F98">
        <w:rPr>
          <w:b w:val="0"/>
          <w:bCs w:val="0"/>
          <w:sz w:val="24"/>
          <w:szCs w:val="24"/>
        </w:rPr>
        <w:t>u</w:t>
      </w:r>
      <w:r w:rsidRPr="72C20D59" w:rsidR="4E663F98">
        <w:rPr>
          <w:b w:val="0"/>
          <w:bCs w:val="0"/>
          <w:sz w:val="24"/>
          <w:szCs w:val="24"/>
        </w:rPr>
        <w:t>d</w:t>
      </w:r>
      <w:r w:rsidRPr="72C20D59" w:rsidR="4E663F98">
        <w:rPr>
          <w:b w:val="0"/>
          <w:bCs w:val="0"/>
          <w:sz w:val="24"/>
          <w:szCs w:val="24"/>
        </w:rPr>
        <w:t>i</w:t>
      </w:r>
      <w:r w:rsidRPr="72C20D59" w:rsidR="4E663F98">
        <w:rPr>
          <w:b w:val="0"/>
          <w:bCs w:val="0"/>
          <w:sz w:val="24"/>
          <w:szCs w:val="24"/>
        </w:rPr>
        <w:t>o</w:t>
      </w:r>
      <w:r w:rsidRPr="72C20D59" w:rsidR="4E663F98">
        <w:rPr>
          <w:b w:val="0"/>
          <w:bCs w:val="0"/>
          <w:sz w:val="24"/>
          <w:szCs w:val="24"/>
        </w:rPr>
        <w:t xml:space="preserve"> </w:t>
      </w:r>
      <w:r w:rsidRPr="72C20D59" w:rsidR="4E663F98">
        <w:rPr>
          <w:b w:val="0"/>
          <w:bCs w:val="0"/>
          <w:sz w:val="24"/>
          <w:szCs w:val="24"/>
        </w:rPr>
        <w:t>f</w:t>
      </w:r>
      <w:r w:rsidRPr="72C20D59" w:rsidR="4E663F98">
        <w:rPr>
          <w:b w:val="0"/>
          <w:bCs w:val="0"/>
          <w:sz w:val="24"/>
          <w:szCs w:val="24"/>
        </w:rPr>
        <w:t>i</w:t>
      </w:r>
      <w:r w:rsidRPr="72C20D59" w:rsidR="4E663F98">
        <w:rPr>
          <w:b w:val="0"/>
          <w:bCs w:val="0"/>
          <w:sz w:val="24"/>
          <w:szCs w:val="24"/>
        </w:rPr>
        <w:t>l</w:t>
      </w:r>
      <w:r w:rsidRPr="72C20D59" w:rsidR="4E663F98">
        <w:rPr>
          <w:b w:val="0"/>
          <w:bCs w:val="0"/>
          <w:sz w:val="24"/>
          <w:szCs w:val="24"/>
        </w:rPr>
        <w:t>e</w:t>
      </w:r>
      <w:r w:rsidRPr="72C20D59" w:rsidR="4E663F98">
        <w:rPr>
          <w:b w:val="0"/>
          <w:bCs w:val="0"/>
          <w:sz w:val="24"/>
          <w:szCs w:val="24"/>
        </w:rPr>
        <w:t>s</w:t>
      </w:r>
      <w:r w:rsidRPr="72C20D59" w:rsidR="4E663F98">
        <w:rPr>
          <w:b w:val="0"/>
          <w:bCs w:val="0"/>
          <w:sz w:val="24"/>
          <w:szCs w:val="24"/>
        </w:rPr>
        <w:t xml:space="preserve"> </w:t>
      </w:r>
      <w:r w:rsidRPr="72C20D59" w:rsidR="4E663F98">
        <w:rPr>
          <w:b w:val="0"/>
          <w:bCs w:val="0"/>
          <w:sz w:val="24"/>
          <w:szCs w:val="24"/>
        </w:rPr>
        <w:t>m</w:t>
      </w:r>
      <w:r w:rsidRPr="72C20D59" w:rsidR="4E663F98">
        <w:rPr>
          <w:b w:val="0"/>
          <w:bCs w:val="0"/>
          <w:sz w:val="24"/>
          <w:szCs w:val="24"/>
        </w:rPr>
        <w:t>a</w:t>
      </w:r>
      <w:r w:rsidRPr="72C20D59" w:rsidR="4E663F98">
        <w:rPr>
          <w:b w:val="0"/>
          <w:bCs w:val="0"/>
          <w:sz w:val="24"/>
          <w:szCs w:val="24"/>
        </w:rPr>
        <w:t>y</w:t>
      </w:r>
      <w:r w:rsidRPr="72C20D59" w:rsidR="4E663F98">
        <w:rPr>
          <w:b w:val="0"/>
          <w:bCs w:val="0"/>
          <w:sz w:val="24"/>
          <w:szCs w:val="24"/>
        </w:rPr>
        <w:t xml:space="preserve"> </w:t>
      </w:r>
      <w:r w:rsidRPr="72C20D59" w:rsidR="4E663F98">
        <w:rPr>
          <w:b w:val="0"/>
          <w:bCs w:val="0"/>
          <w:sz w:val="24"/>
          <w:szCs w:val="24"/>
        </w:rPr>
        <w:t>n</w:t>
      </w:r>
      <w:r w:rsidRPr="72C20D59" w:rsidR="4E663F98">
        <w:rPr>
          <w:b w:val="0"/>
          <w:bCs w:val="0"/>
          <w:sz w:val="24"/>
          <w:szCs w:val="24"/>
        </w:rPr>
        <w:t>e</w:t>
      </w:r>
      <w:r w:rsidRPr="72C20D59" w:rsidR="4E663F98">
        <w:rPr>
          <w:b w:val="0"/>
          <w:bCs w:val="0"/>
          <w:sz w:val="24"/>
          <w:szCs w:val="24"/>
        </w:rPr>
        <w:t>e</w:t>
      </w:r>
      <w:r w:rsidRPr="72C20D59" w:rsidR="4E663F98">
        <w:rPr>
          <w:b w:val="0"/>
          <w:bCs w:val="0"/>
          <w:sz w:val="24"/>
          <w:szCs w:val="24"/>
        </w:rPr>
        <w:t>d</w:t>
      </w:r>
      <w:r w:rsidRPr="72C20D59" w:rsidR="4E663F98">
        <w:rPr>
          <w:b w:val="0"/>
          <w:bCs w:val="0"/>
          <w:sz w:val="24"/>
          <w:szCs w:val="24"/>
        </w:rPr>
        <w:t xml:space="preserve"> </w:t>
      </w:r>
      <w:r w:rsidRPr="72C20D59" w:rsidR="4E663F98">
        <w:rPr>
          <w:b w:val="0"/>
          <w:bCs w:val="0"/>
          <w:sz w:val="24"/>
          <w:szCs w:val="24"/>
        </w:rPr>
        <w:t>a</w:t>
      </w:r>
      <w:r w:rsidRPr="72C20D59" w:rsidR="29391AFE">
        <w:rPr>
          <w:b w:val="0"/>
          <w:bCs w:val="0"/>
          <w:sz w:val="24"/>
          <w:szCs w:val="24"/>
        </w:rPr>
        <w:t>d</w:t>
      </w:r>
      <w:r w:rsidRPr="72C20D59" w:rsidR="29391AFE">
        <w:rPr>
          <w:b w:val="0"/>
          <w:bCs w:val="0"/>
          <w:sz w:val="24"/>
          <w:szCs w:val="24"/>
        </w:rPr>
        <w:t>d</w:t>
      </w:r>
      <w:r w:rsidRPr="72C20D59" w:rsidR="29391AFE">
        <w:rPr>
          <w:b w:val="0"/>
          <w:bCs w:val="0"/>
          <w:sz w:val="24"/>
          <w:szCs w:val="24"/>
        </w:rPr>
        <w:t>i</w:t>
      </w:r>
      <w:r w:rsidRPr="72C20D59" w:rsidR="29391AFE">
        <w:rPr>
          <w:b w:val="0"/>
          <w:bCs w:val="0"/>
          <w:sz w:val="24"/>
          <w:szCs w:val="24"/>
        </w:rPr>
        <w:t>t</w:t>
      </w:r>
      <w:r w:rsidRPr="72C20D59" w:rsidR="29391AFE">
        <w:rPr>
          <w:b w:val="0"/>
          <w:bCs w:val="0"/>
          <w:sz w:val="24"/>
          <w:szCs w:val="24"/>
        </w:rPr>
        <w:t>i</w:t>
      </w:r>
      <w:r w:rsidRPr="72C20D59" w:rsidR="29391AFE">
        <w:rPr>
          <w:b w:val="0"/>
          <w:bCs w:val="0"/>
          <w:sz w:val="24"/>
          <w:szCs w:val="24"/>
        </w:rPr>
        <w:t>o</w:t>
      </w:r>
      <w:r w:rsidRPr="72C20D59" w:rsidR="29391AFE">
        <w:rPr>
          <w:b w:val="0"/>
          <w:bCs w:val="0"/>
          <w:sz w:val="24"/>
          <w:szCs w:val="24"/>
        </w:rPr>
        <w:t>n</w:t>
      </w:r>
      <w:r w:rsidRPr="72C20D59" w:rsidR="29391AFE">
        <w:rPr>
          <w:b w:val="0"/>
          <w:bCs w:val="0"/>
          <w:sz w:val="24"/>
          <w:szCs w:val="24"/>
        </w:rPr>
        <w:t>a</w:t>
      </w:r>
      <w:r w:rsidRPr="72C20D59" w:rsidR="29391AFE">
        <w:rPr>
          <w:b w:val="0"/>
          <w:bCs w:val="0"/>
          <w:sz w:val="24"/>
          <w:szCs w:val="24"/>
        </w:rPr>
        <w:t>l</w:t>
      </w:r>
      <w:r w:rsidRPr="72C20D59" w:rsidR="29391AFE">
        <w:rPr>
          <w:b w:val="0"/>
          <w:bCs w:val="0"/>
          <w:sz w:val="24"/>
          <w:szCs w:val="24"/>
        </w:rPr>
        <w:t xml:space="preserve"> m</w:t>
      </w:r>
      <w:r w:rsidRPr="72C20D59" w:rsidR="29391AFE">
        <w:rPr>
          <w:b w:val="0"/>
          <w:bCs w:val="0"/>
          <w:sz w:val="24"/>
          <w:szCs w:val="24"/>
        </w:rPr>
        <w:t>e</w:t>
      </w:r>
      <w:r w:rsidRPr="72C20D59" w:rsidR="29391AFE">
        <w:rPr>
          <w:b w:val="0"/>
          <w:bCs w:val="0"/>
          <w:sz w:val="24"/>
          <w:szCs w:val="24"/>
        </w:rPr>
        <w:t>m</w:t>
      </w:r>
      <w:r w:rsidRPr="72C20D59" w:rsidR="29391AFE">
        <w:rPr>
          <w:b w:val="0"/>
          <w:bCs w:val="0"/>
          <w:sz w:val="24"/>
          <w:szCs w:val="24"/>
        </w:rPr>
        <w:t>ory.</w:t>
      </w:r>
    </w:p>
    <w:p w:rsidR="4F057A4C" w:rsidP="72C20D59" w:rsidRDefault="4F057A4C" w14:paraId="0292747A" w14:textId="438A5CB8">
      <w:pPr>
        <w:pStyle w:val="Title"/>
        <w:jc w:val="both"/>
        <w:rPr>
          <w:b w:val="1"/>
          <w:bCs w:val="1"/>
          <w:sz w:val="28"/>
          <w:szCs w:val="28"/>
        </w:rPr>
      </w:pPr>
    </w:p>
    <w:p xmlns:wp14="http://schemas.microsoft.com/office/word/2010/wordml" w:rsidR="0051488F" w:rsidP="72C20D59" w:rsidRDefault="00A10833" w14:paraId="6F0477B6" wp14:textId="77777777" wp14:noSpellErr="1">
      <w:pPr>
        <w:pStyle w:val="Title"/>
        <w:jc w:val="both"/>
        <w:rPr>
          <w:b w:val="0"/>
          <w:bCs w:val="0"/>
          <w:sz w:val="24"/>
          <w:szCs w:val="24"/>
        </w:rPr>
      </w:pPr>
      <w:r w:rsidRPr="72C20D59" w:rsidR="3A36ED30">
        <w:rPr>
          <w:sz w:val="24"/>
          <w:szCs w:val="24"/>
        </w:rPr>
        <w:t>4</w:t>
      </w:r>
      <w:r w:rsidRPr="72C20D59" w:rsidR="45741AC3">
        <w:rPr>
          <w:sz w:val="24"/>
          <w:szCs w:val="24"/>
        </w:rPr>
        <w:t>.2</w:t>
      </w:r>
      <w:commentRangeStart w:id="1736354093"/>
      <w:r w:rsidRPr="72C20D59" w:rsidR="45741AC3">
        <w:rPr>
          <w:sz w:val="24"/>
          <w:szCs w:val="24"/>
        </w:rPr>
        <w:t xml:space="preserve"> Electronics Constraints</w:t>
      </w:r>
      <w:commentRangeEnd w:id="1736354093"/>
      <w:r>
        <w:rPr>
          <w:rStyle w:val="CommentReference"/>
        </w:rPr>
        <w:commentReference w:id="1736354093"/>
      </w:r>
    </w:p>
    <w:p xmlns:wp14="http://schemas.microsoft.com/office/word/2010/wordml" w:rsidR="0051488F" w:rsidP="72C20D59" w:rsidRDefault="0051488F" w14:paraId="110FFD37" wp14:textId="626E0F4D">
      <w:pPr>
        <w:pStyle w:val="Title"/>
        <w:jc w:val="center"/>
        <w:rPr>
          <w:rFonts w:ascii="Times New Roman" w:hAnsi="Times New Roman" w:eastAsia="Times New Roman" w:cs="Times New Roman"/>
          <w:b w:val="1"/>
          <w:bCs w:val="1"/>
          <w:noProof w:val="0"/>
          <w:sz w:val="28"/>
          <w:szCs w:val="28"/>
          <w:lang w:val="en-US"/>
        </w:rPr>
      </w:pPr>
    </w:p>
    <w:p w:rsidR="4F057A4C" w:rsidP="72C20D59" w:rsidRDefault="4F057A4C" w14:paraId="45FAC8B3" w14:textId="17495DFF">
      <w:pPr>
        <w:pStyle w:val="Normal"/>
        <w:jc w:val="both"/>
        <w:rPr>
          <w:sz w:val="24"/>
          <w:szCs w:val="24"/>
        </w:rPr>
      </w:pPr>
      <w:r w:rsidRPr="72C20D59" w:rsidR="48486A47">
        <w:rPr>
          <w:sz w:val="24"/>
          <w:szCs w:val="24"/>
        </w:rPr>
        <w:t>The Sink or be Sunk game console will use the following su</w:t>
      </w:r>
      <w:r w:rsidRPr="72C20D59" w:rsidR="6397C58E">
        <w:rPr>
          <w:sz w:val="24"/>
          <w:szCs w:val="24"/>
        </w:rPr>
        <w:t>bsystems</w:t>
      </w:r>
      <w:r w:rsidRPr="72C20D59" w:rsidR="48486A47">
        <w:rPr>
          <w:sz w:val="24"/>
          <w:szCs w:val="24"/>
        </w:rPr>
        <w:t>: LCD</w:t>
      </w:r>
      <w:r w:rsidRPr="72C20D59" w:rsidR="5CBDD2B5">
        <w:rPr>
          <w:sz w:val="24"/>
          <w:szCs w:val="24"/>
        </w:rPr>
        <w:t xml:space="preserve"> display</w:t>
      </w:r>
      <w:r w:rsidRPr="72C20D59" w:rsidR="48486A47">
        <w:rPr>
          <w:sz w:val="24"/>
          <w:szCs w:val="24"/>
        </w:rPr>
        <w:t>, rumble motor</w:t>
      </w:r>
      <w:r w:rsidRPr="72C20D59" w:rsidR="6740F5F7">
        <w:rPr>
          <w:sz w:val="24"/>
          <w:szCs w:val="24"/>
        </w:rPr>
        <w:t>, LED</w:t>
      </w:r>
      <w:r w:rsidRPr="72C20D59" w:rsidR="3AC43A94">
        <w:rPr>
          <w:sz w:val="24"/>
          <w:szCs w:val="24"/>
        </w:rPr>
        <w:t xml:space="preserve"> strips</w:t>
      </w:r>
      <w:r w:rsidRPr="72C20D59" w:rsidR="6740F5F7">
        <w:rPr>
          <w:sz w:val="24"/>
          <w:szCs w:val="24"/>
        </w:rPr>
        <w:t>,</w:t>
      </w:r>
      <w:r w:rsidRPr="72C20D59" w:rsidR="482BE642">
        <w:rPr>
          <w:sz w:val="24"/>
          <w:szCs w:val="24"/>
        </w:rPr>
        <w:t xml:space="preserve"> analog ship detection</w:t>
      </w:r>
      <w:r w:rsidRPr="72C20D59" w:rsidR="6740F5F7">
        <w:rPr>
          <w:sz w:val="24"/>
          <w:szCs w:val="24"/>
        </w:rPr>
        <w:t xml:space="preserve"> multiplexe</w:t>
      </w:r>
      <w:r w:rsidRPr="72C20D59" w:rsidR="6740F5F7">
        <w:rPr>
          <w:sz w:val="24"/>
          <w:szCs w:val="24"/>
        </w:rPr>
        <w:t>r</w:t>
      </w:r>
      <w:r w:rsidRPr="72C20D59" w:rsidR="71A1B3E3">
        <w:rPr>
          <w:sz w:val="24"/>
          <w:szCs w:val="24"/>
        </w:rPr>
        <w:t>s</w:t>
      </w:r>
      <w:r w:rsidRPr="72C20D59" w:rsidR="6740F5F7">
        <w:rPr>
          <w:sz w:val="24"/>
          <w:szCs w:val="24"/>
        </w:rPr>
        <w:t xml:space="preserve">, </w:t>
      </w:r>
      <w:r w:rsidRPr="72C20D59" w:rsidR="058D22EB">
        <w:rPr>
          <w:sz w:val="24"/>
          <w:szCs w:val="24"/>
        </w:rPr>
        <w:t>speaker,</w:t>
      </w:r>
      <w:r w:rsidRPr="72C20D59" w:rsidR="6EE9319D">
        <w:rPr>
          <w:sz w:val="24"/>
          <w:szCs w:val="24"/>
        </w:rPr>
        <w:t xml:space="preserve"> WiFi connectivity, push buttons</w:t>
      </w:r>
      <w:r w:rsidRPr="72C20D59" w:rsidR="6E57EB9F">
        <w:rPr>
          <w:sz w:val="24"/>
          <w:szCs w:val="24"/>
        </w:rPr>
        <w:t xml:space="preserve">. </w:t>
      </w:r>
      <w:r w:rsidRPr="72C20D59" w:rsidR="6543ACD7">
        <w:rPr>
          <w:sz w:val="24"/>
          <w:szCs w:val="24"/>
        </w:rPr>
        <w:t>The LCD display will be drive</w:t>
      </w:r>
      <w:r w:rsidRPr="72C20D59" w:rsidR="5DA082B5">
        <w:rPr>
          <w:sz w:val="24"/>
          <w:szCs w:val="24"/>
        </w:rPr>
        <w:t xml:space="preserve">n via a standard SPI protocol </w:t>
      </w:r>
      <w:r w:rsidRPr="72C20D59" w:rsidR="14B14AAF">
        <w:rPr>
          <w:sz w:val="24"/>
          <w:szCs w:val="24"/>
        </w:rPr>
        <w:t>[4]</w:t>
      </w:r>
      <w:r w:rsidRPr="72C20D59" w:rsidR="49B399CD">
        <w:rPr>
          <w:sz w:val="24"/>
          <w:szCs w:val="24"/>
        </w:rPr>
        <w:t xml:space="preserve">. </w:t>
      </w:r>
      <w:r w:rsidRPr="72C20D59" w:rsidR="14B14AAF">
        <w:rPr>
          <w:sz w:val="24"/>
          <w:szCs w:val="24"/>
        </w:rPr>
        <w:t>The rumble motor will be driven by a MOSFET controlled via a GPIO digital output</w:t>
      </w:r>
      <w:r w:rsidRPr="72C20D59" w:rsidR="6A231E79">
        <w:rPr>
          <w:sz w:val="24"/>
          <w:szCs w:val="24"/>
        </w:rPr>
        <w:t xml:space="preserve">. </w:t>
      </w:r>
      <w:r w:rsidRPr="72C20D59" w:rsidR="14B14AAF">
        <w:rPr>
          <w:sz w:val="24"/>
          <w:szCs w:val="24"/>
        </w:rPr>
        <w:t>The LE</w:t>
      </w:r>
      <w:r w:rsidRPr="72C20D59" w:rsidR="59389422">
        <w:rPr>
          <w:sz w:val="24"/>
          <w:szCs w:val="24"/>
        </w:rPr>
        <w:t>D strips</w:t>
      </w:r>
      <w:r w:rsidRPr="72C20D59" w:rsidR="6107234D">
        <w:rPr>
          <w:sz w:val="24"/>
          <w:szCs w:val="24"/>
        </w:rPr>
        <w:t xml:space="preserve"> can be controlled via a single wire via a standar</w:t>
      </w:r>
      <w:r w:rsidRPr="72C20D59" w:rsidR="3F0B5EC5">
        <w:rPr>
          <w:sz w:val="24"/>
          <w:szCs w:val="24"/>
        </w:rPr>
        <w:t>d LED</w:t>
      </w:r>
      <w:r w:rsidRPr="72C20D59" w:rsidR="6107234D">
        <w:rPr>
          <w:sz w:val="24"/>
          <w:szCs w:val="24"/>
        </w:rPr>
        <w:t xml:space="preserve"> </w:t>
      </w:r>
      <w:r w:rsidRPr="72C20D59" w:rsidR="062BC4E4">
        <w:rPr>
          <w:sz w:val="24"/>
          <w:szCs w:val="24"/>
        </w:rPr>
        <w:t>protocol [5]</w:t>
      </w:r>
      <w:r w:rsidRPr="72C20D59" w:rsidR="5E9FD95F">
        <w:rPr>
          <w:sz w:val="24"/>
          <w:szCs w:val="24"/>
        </w:rPr>
        <w:t xml:space="preserve">. </w:t>
      </w:r>
      <w:r w:rsidRPr="72C20D59" w:rsidR="7749AD92">
        <w:rPr>
          <w:sz w:val="24"/>
          <w:szCs w:val="24"/>
        </w:rPr>
        <w:t xml:space="preserve">Multiplexers will require a certain number of select lines based on the reduction ratio the team chooses </w:t>
      </w:r>
      <w:r w:rsidRPr="72C20D59" w:rsidR="612CA438">
        <w:rPr>
          <w:sz w:val="24"/>
          <w:szCs w:val="24"/>
        </w:rPr>
        <w:t>controlled via GPIO</w:t>
      </w:r>
      <w:r w:rsidRPr="72C20D59" w:rsidR="3F763719">
        <w:rPr>
          <w:sz w:val="24"/>
          <w:szCs w:val="24"/>
        </w:rPr>
        <w:t>.</w:t>
      </w:r>
      <w:r w:rsidRPr="72C20D59" w:rsidR="4E6E3E93">
        <w:rPr>
          <w:sz w:val="24"/>
          <w:szCs w:val="24"/>
        </w:rPr>
        <w:t xml:space="preserve"> This approach is shown in the diagram in Appendix </w:t>
      </w:r>
      <w:r w:rsidRPr="72C20D59" w:rsidR="56B8F11F">
        <w:rPr>
          <w:sz w:val="24"/>
          <w:szCs w:val="24"/>
        </w:rPr>
        <w:t>2</w:t>
      </w:r>
      <w:r w:rsidRPr="72C20D59" w:rsidR="4E6E3E93">
        <w:rPr>
          <w:sz w:val="24"/>
          <w:szCs w:val="24"/>
        </w:rPr>
        <w:t>.</w:t>
      </w:r>
      <w:r w:rsidRPr="72C20D59" w:rsidR="3F763719">
        <w:rPr>
          <w:sz w:val="24"/>
          <w:szCs w:val="24"/>
        </w:rPr>
        <w:t xml:space="preserve"> </w:t>
      </w:r>
      <w:r w:rsidRPr="72C20D59" w:rsidR="612CA438">
        <w:rPr>
          <w:sz w:val="24"/>
          <w:szCs w:val="24"/>
        </w:rPr>
        <w:t xml:space="preserve">Additionally, the multiplexers will </w:t>
      </w:r>
      <w:r w:rsidRPr="72C20D59" w:rsidR="612CA438">
        <w:rPr>
          <w:sz w:val="24"/>
          <w:szCs w:val="24"/>
        </w:rPr>
        <w:t>terminate</w:t>
      </w:r>
      <w:r w:rsidRPr="72C20D59" w:rsidR="612CA438">
        <w:rPr>
          <w:sz w:val="24"/>
          <w:szCs w:val="24"/>
        </w:rPr>
        <w:t xml:space="preserve"> into analog pins of the microcontroller which requires at least one internal ADC</w:t>
      </w:r>
      <w:r w:rsidRPr="72C20D59" w:rsidR="1B4E73AD">
        <w:rPr>
          <w:sz w:val="24"/>
          <w:szCs w:val="24"/>
        </w:rPr>
        <w:t xml:space="preserve">. </w:t>
      </w:r>
      <w:r w:rsidRPr="72C20D59" w:rsidR="2950A6EB">
        <w:rPr>
          <w:sz w:val="24"/>
          <w:szCs w:val="24"/>
        </w:rPr>
        <w:t>The ADC will nominally be pulled low via a large impedance resistor to prevent the input from floating</w:t>
      </w:r>
      <w:r w:rsidRPr="72C20D59" w:rsidR="2950A6EB">
        <w:rPr>
          <w:sz w:val="24"/>
          <w:szCs w:val="24"/>
        </w:rPr>
        <w:t xml:space="preserve">. </w:t>
      </w:r>
      <w:r w:rsidRPr="72C20D59" w:rsidR="47CCE3D8">
        <w:rPr>
          <w:sz w:val="24"/>
          <w:szCs w:val="24"/>
        </w:rPr>
        <w:t>The speaker will require the addition of a DAC feeding an amplifier on the console</w:t>
      </w:r>
      <w:r w:rsidRPr="72C20D59" w:rsidR="5CC6508C">
        <w:rPr>
          <w:sz w:val="24"/>
          <w:szCs w:val="24"/>
        </w:rPr>
        <w:t xml:space="preserve">. </w:t>
      </w:r>
      <w:r w:rsidRPr="72C20D59" w:rsidR="47CCE3D8">
        <w:rPr>
          <w:sz w:val="24"/>
          <w:szCs w:val="24"/>
        </w:rPr>
        <w:t>The microcontroller will also need a WiFi module</w:t>
      </w:r>
      <w:r w:rsidRPr="72C20D59" w:rsidR="4F48133A">
        <w:rPr>
          <w:sz w:val="24"/>
          <w:szCs w:val="24"/>
        </w:rPr>
        <w:t xml:space="preserve"> for wirelessly connecting to the internet</w:t>
      </w:r>
      <w:r w:rsidRPr="72C20D59" w:rsidR="5D462DB3">
        <w:rPr>
          <w:sz w:val="24"/>
          <w:szCs w:val="24"/>
        </w:rPr>
        <w:t xml:space="preserve">. </w:t>
      </w:r>
      <w:r w:rsidRPr="72C20D59" w:rsidR="4F48133A">
        <w:rPr>
          <w:sz w:val="24"/>
          <w:szCs w:val="24"/>
        </w:rPr>
        <w:t>Finally, there are various push buttons in the design for user inputs</w:t>
      </w:r>
      <w:r w:rsidRPr="72C20D59" w:rsidR="2721D99F">
        <w:rPr>
          <w:sz w:val="24"/>
          <w:szCs w:val="24"/>
        </w:rPr>
        <w:t xml:space="preserve">. </w:t>
      </w:r>
      <w:r w:rsidRPr="72C20D59" w:rsidR="4F48133A">
        <w:rPr>
          <w:sz w:val="24"/>
          <w:szCs w:val="24"/>
        </w:rPr>
        <w:t xml:space="preserve">These buttons can be arranged in a matrix and </w:t>
      </w:r>
      <w:r w:rsidRPr="72C20D59" w:rsidR="35011C37">
        <w:rPr>
          <w:sz w:val="24"/>
          <w:szCs w:val="24"/>
        </w:rPr>
        <w:t xml:space="preserve">polled via </w:t>
      </w:r>
      <w:r w:rsidRPr="72C20D59" w:rsidR="02282FE8">
        <w:rPr>
          <w:sz w:val="24"/>
          <w:szCs w:val="24"/>
        </w:rPr>
        <w:t xml:space="preserve">GPIO inputs using a standard approach [6]. </w:t>
      </w:r>
    </w:p>
    <w:p w:rsidR="4F057A4C" w:rsidP="72C20D59" w:rsidRDefault="4F057A4C" w14:paraId="2516E02F" w14:textId="1B9216DA">
      <w:pPr>
        <w:pStyle w:val="Title"/>
        <w:jc w:val="both"/>
        <w:rPr>
          <w:b w:val="1"/>
          <w:bCs w:val="1"/>
          <w:i w:val="1"/>
          <w:iCs w:val="1"/>
          <w:color w:val="auto"/>
          <w:sz w:val="28"/>
          <w:szCs w:val="28"/>
        </w:rPr>
      </w:pPr>
    </w:p>
    <w:p xmlns:wp14="http://schemas.microsoft.com/office/word/2010/wordml" w:rsidR="0051488F" w:rsidP="72C20D59" w:rsidRDefault="00A10833" w14:paraId="575C958C" wp14:textId="77777777">
      <w:pPr>
        <w:pStyle w:val="Title"/>
        <w:jc w:val="both"/>
        <w:rPr>
          <w:sz w:val="24"/>
          <w:szCs w:val="24"/>
        </w:rPr>
      </w:pPr>
      <w:r w:rsidRPr="72C20D59" w:rsidR="3A36ED30">
        <w:rPr>
          <w:sz w:val="24"/>
          <w:szCs w:val="24"/>
        </w:rPr>
        <w:t>4</w:t>
      </w:r>
      <w:r w:rsidRPr="72C20D59" w:rsidR="45741AC3">
        <w:rPr>
          <w:sz w:val="24"/>
          <w:szCs w:val="24"/>
        </w:rPr>
        <w:t>.3 Thermal/Power Constraints</w:t>
      </w:r>
    </w:p>
    <w:p xmlns:wp14="http://schemas.microsoft.com/office/word/2010/wordml" w:rsidR="0051488F" w:rsidP="72C20D59" w:rsidRDefault="0051488F" w14:paraId="3FE9F23F" wp14:textId="77777777">
      <w:pPr>
        <w:pStyle w:val="Title"/>
        <w:jc w:val="both"/>
        <w:rPr>
          <w:sz w:val="24"/>
          <w:szCs w:val="24"/>
        </w:rPr>
      </w:pPr>
    </w:p>
    <w:p xmlns:wp14="http://schemas.microsoft.com/office/word/2010/wordml" w:rsidRPr="00C0458D" w:rsidR="0051488F" w:rsidP="72C20D59" w:rsidRDefault="0051488F" w14:paraId="1F72F646" wp14:textId="1C732C47">
      <w:pPr>
        <w:pStyle w:val="Title"/>
        <w:jc w:val="both"/>
        <w:rPr>
          <w:b w:val="0"/>
          <w:bCs w:val="0"/>
          <w:sz w:val="24"/>
          <w:szCs w:val="24"/>
        </w:rPr>
      </w:pPr>
      <w:r w:rsidRPr="72C20D59" w:rsidR="574AB98F">
        <w:rPr>
          <w:b w:val="0"/>
          <w:bCs w:val="0"/>
          <w:sz w:val="24"/>
          <w:szCs w:val="24"/>
        </w:rPr>
        <w:t xml:space="preserve">The main </w:t>
      </w:r>
      <w:r w:rsidRPr="72C20D59" w:rsidR="574AB98F">
        <w:rPr>
          <w:b w:val="0"/>
          <w:bCs w:val="0"/>
          <w:sz w:val="24"/>
          <w:szCs w:val="24"/>
        </w:rPr>
        <w:t>constraint</w:t>
      </w:r>
      <w:r w:rsidRPr="72C20D59" w:rsidR="574AB98F">
        <w:rPr>
          <w:b w:val="0"/>
          <w:bCs w:val="0"/>
          <w:sz w:val="24"/>
          <w:szCs w:val="24"/>
        </w:rPr>
        <w:t xml:space="preserve"> deals with the power consumption of the batteries.</w:t>
      </w:r>
      <w:r w:rsidRPr="72C20D59" w:rsidR="0628C4E4">
        <w:rPr>
          <w:b w:val="0"/>
          <w:bCs w:val="0"/>
          <w:sz w:val="24"/>
          <w:szCs w:val="24"/>
        </w:rPr>
        <w:t xml:space="preserve"> We target a usage of several hours (3-5) before needing fresh batteries. A</w:t>
      </w:r>
      <w:r w:rsidRPr="72C20D59" w:rsidR="5BC650BC">
        <w:rPr>
          <w:b w:val="0"/>
          <w:bCs w:val="0"/>
          <w:sz w:val="24"/>
          <w:szCs w:val="24"/>
        </w:rPr>
        <w:t>s the device needs to power LEDs, microcontroller, speaker, and ESP32</w:t>
      </w:r>
      <w:r w:rsidRPr="72C20D59" w:rsidR="4DDD4C30">
        <w:rPr>
          <w:b w:val="0"/>
          <w:bCs w:val="0"/>
          <w:sz w:val="24"/>
          <w:szCs w:val="24"/>
        </w:rPr>
        <w:t xml:space="preserve"> this seems reasonable for disposable batteries. </w:t>
      </w:r>
      <w:r w:rsidRPr="72C20D59" w:rsidR="57BD9492">
        <w:rPr>
          <w:b w:val="0"/>
          <w:bCs w:val="0"/>
          <w:sz w:val="24"/>
          <w:szCs w:val="24"/>
        </w:rPr>
        <w:t xml:space="preserve">We expect to </w:t>
      </w:r>
      <w:r w:rsidRPr="72C20D59" w:rsidR="57BD9492">
        <w:rPr>
          <w:b w:val="0"/>
          <w:bCs w:val="0"/>
          <w:sz w:val="24"/>
          <w:szCs w:val="24"/>
        </w:rPr>
        <w:t>utilize</w:t>
      </w:r>
      <w:r w:rsidRPr="72C20D59" w:rsidR="57BD9492">
        <w:rPr>
          <w:b w:val="0"/>
          <w:bCs w:val="0"/>
          <w:sz w:val="24"/>
          <w:szCs w:val="24"/>
        </w:rPr>
        <w:t xml:space="preserve"> two AA batteries of 1.2 - 1.5 V each with 2 Ah. </w:t>
      </w:r>
      <w:r w:rsidRPr="72C20D59" w:rsidR="23DF1D17">
        <w:rPr>
          <w:b w:val="0"/>
          <w:bCs w:val="0"/>
          <w:sz w:val="24"/>
          <w:szCs w:val="24"/>
        </w:rPr>
        <w:t xml:space="preserve">Thermal constraints are </w:t>
      </w:r>
      <w:r w:rsidRPr="72C20D59" w:rsidR="4B712A5F">
        <w:rPr>
          <w:b w:val="0"/>
          <w:bCs w:val="0"/>
          <w:sz w:val="24"/>
          <w:szCs w:val="24"/>
        </w:rPr>
        <w:t>low</w:t>
      </w:r>
      <w:r w:rsidRPr="72C20D59" w:rsidR="23DF1D17">
        <w:rPr>
          <w:b w:val="0"/>
          <w:bCs w:val="0"/>
          <w:sz w:val="24"/>
          <w:szCs w:val="24"/>
        </w:rPr>
        <w:t xml:space="preserve">, as our computational workload is </w:t>
      </w:r>
      <w:r w:rsidRPr="72C20D59" w:rsidR="2A105985">
        <w:rPr>
          <w:b w:val="0"/>
          <w:bCs w:val="0"/>
          <w:sz w:val="24"/>
          <w:szCs w:val="24"/>
        </w:rPr>
        <w:t>low,</w:t>
      </w:r>
      <w:r w:rsidRPr="72C20D59" w:rsidR="23DF1D17">
        <w:rPr>
          <w:b w:val="0"/>
          <w:bCs w:val="0"/>
          <w:sz w:val="24"/>
          <w:szCs w:val="24"/>
        </w:rPr>
        <w:t xml:space="preserve"> and the LEDs should not produce much heat. However, the temperature</w:t>
      </w:r>
      <w:r w:rsidRPr="72C20D59" w:rsidR="11176F32">
        <w:rPr>
          <w:b w:val="0"/>
          <w:bCs w:val="0"/>
          <w:sz w:val="24"/>
          <w:szCs w:val="24"/>
        </w:rPr>
        <w:t xml:space="preserve"> at the </w:t>
      </w:r>
      <w:r w:rsidRPr="72C20D59" w:rsidR="11176F32">
        <w:rPr>
          <w:b w:val="0"/>
          <w:bCs w:val="0"/>
          <w:sz w:val="24"/>
          <w:szCs w:val="24"/>
        </w:rPr>
        <w:t>component</w:t>
      </w:r>
      <w:r w:rsidRPr="72C20D59" w:rsidR="11176F32">
        <w:rPr>
          <w:b w:val="0"/>
          <w:bCs w:val="0"/>
          <w:sz w:val="24"/>
          <w:szCs w:val="24"/>
        </w:rPr>
        <w:t xml:space="preserve"> level</w:t>
      </w:r>
      <w:r w:rsidRPr="72C20D59" w:rsidR="23DF1D17">
        <w:rPr>
          <w:b w:val="0"/>
          <w:bCs w:val="0"/>
          <w:sz w:val="24"/>
          <w:szCs w:val="24"/>
        </w:rPr>
        <w:t xml:space="preserve"> should not</w:t>
      </w:r>
      <w:r w:rsidRPr="72C20D59" w:rsidR="3EE8ADF2">
        <w:rPr>
          <w:b w:val="0"/>
          <w:bCs w:val="0"/>
          <w:sz w:val="24"/>
          <w:szCs w:val="24"/>
        </w:rPr>
        <w:t xml:space="preserve"> exceed </w:t>
      </w:r>
      <w:r w:rsidRPr="72C20D59" w:rsidR="45BBB1C9">
        <w:rPr>
          <w:b w:val="0"/>
          <w:bCs w:val="0"/>
          <w:sz w:val="24"/>
          <w:szCs w:val="24"/>
        </w:rPr>
        <w:t>80</w:t>
      </w:r>
      <w:r w:rsidRPr="72C20D59" w:rsidR="45BBB1C9">
        <w:rPr>
          <w:b w:val="0"/>
          <w:bCs w:val="0"/>
          <w:sz w:val="24"/>
          <w:szCs w:val="24"/>
          <w:vertAlign w:val="superscript"/>
        </w:rPr>
        <w:t>o</w:t>
      </w:r>
      <w:r w:rsidRPr="72C20D59" w:rsidR="45BBB1C9">
        <w:rPr>
          <w:b w:val="0"/>
          <w:bCs w:val="0"/>
          <w:sz w:val="24"/>
          <w:szCs w:val="24"/>
        </w:rPr>
        <w:t xml:space="preserve"> C to protect components and temperature outside the packaging should be cool enough to be comfortable on the user</w:t>
      </w:r>
      <w:r w:rsidRPr="72C20D59" w:rsidR="3EB4B819">
        <w:rPr>
          <w:b w:val="0"/>
          <w:bCs w:val="0"/>
          <w:sz w:val="24"/>
          <w:szCs w:val="24"/>
        </w:rPr>
        <w:t>’</w:t>
      </w:r>
      <w:r w:rsidRPr="72C20D59" w:rsidR="45BBB1C9">
        <w:rPr>
          <w:b w:val="0"/>
          <w:bCs w:val="0"/>
          <w:sz w:val="24"/>
          <w:szCs w:val="24"/>
        </w:rPr>
        <w:t>s</w:t>
      </w:r>
      <w:r w:rsidRPr="72C20D59" w:rsidR="45BBB1C9">
        <w:rPr>
          <w:b w:val="0"/>
          <w:bCs w:val="0"/>
          <w:sz w:val="24"/>
          <w:szCs w:val="24"/>
        </w:rPr>
        <w:t xml:space="preserve"> lap.</w:t>
      </w:r>
    </w:p>
    <w:p w:rsidR="4F057A4C" w:rsidP="72C20D59" w:rsidRDefault="4F057A4C" w14:paraId="4A781A94" w14:textId="47B23C17">
      <w:pPr>
        <w:pStyle w:val="Title"/>
        <w:jc w:val="both"/>
        <w:rPr>
          <w:b w:val="1"/>
          <w:bCs w:val="1"/>
          <w:sz w:val="28"/>
          <w:szCs w:val="28"/>
        </w:rPr>
      </w:pPr>
    </w:p>
    <w:p xmlns:wp14="http://schemas.microsoft.com/office/word/2010/wordml" w:rsidR="0051488F" w:rsidP="72C20D59" w:rsidRDefault="00A10833" w14:paraId="6914D4D7" wp14:textId="77777777">
      <w:pPr>
        <w:pStyle w:val="Title"/>
        <w:jc w:val="both"/>
        <w:rPr>
          <w:sz w:val="24"/>
          <w:szCs w:val="24"/>
        </w:rPr>
      </w:pPr>
      <w:r w:rsidRPr="72C20D59" w:rsidR="3A36ED30">
        <w:rPr>
          <w:sz w:val="24"/>
          <w:szCs w:val="24"/>
        </w:rPr>
        <w:t>4</w:t>
      </w:r>
      <w:r w:rsidRPr="72C20D59" w:rsidR="45741AC3">
        <w:rPr>
          <w:sz w:val="24"/>
          <w:szCs w:val="24"/>
        </w:rPr>
        <w:t>.4 Mechanical Constraints</w:t>
      </w:r>
    </w:p>
    <w:p xmlns:wp14="http://schemas.microsoft.com/office/word/2010/wordml" w:rsidRPr="0039221F" w:rsidR="0051488F" w:rsidP="72C20D59" w:rsidRDefault="0051488F" w14:paraId="61CDCEAD" wp14:textId="3283B718" wp14:noSpellErr="1">
      <w:pPr>
        <w:pStyle w:val="Title"/>
        <w:jc w:val="both"/>
        <w:rPr>
          <w:b w:val="1"/>
          <w:bCs w:val="1"/>
          <w:sz w:val="28"/>
          <w:szCs w:val="28"/>
        </w:rPr>
      </w:pPr>
    </w:p>
    <w:p w:rsidR="11BB9202" w:rsidP="72C20D59" w:rsidRDefault="11BB9202" w14:paraId="0E8EA69D" w14:textId="792E0009">
      <w:pPr>
        <w:pStyle w:val="Title"/>
        <w:jc w:val="both"/>
        <w:rPr>
          <w:b w:val="0"/>
          <w:bCs w:val="0"/>
          <w:sz w:val="24"/>
          <w:szCs w:val="24"/>
        </w:rPr>
      </w:pPr>
      <w:r w:rsidRPr="72C20D59" w:rsidR="13178A37">
        <w:rPr>
          <w:b w:val="0"/>
          <w:bCs w:val="0"/>
          <w:sz w:val="24"/>
          <w:szCs w:val="24"/>
        </w:rPr>
        <w:t xml:space="preserve">The mechanical constraints all revolve around the device being portable. The device should be no larger than a </w:t>
      </w:r>
      <w:r w:rsidRPr="72C20D59" w:rsidR="40168B92">
        <w:rPr>
          <w:b w:val="0"/>
          <w:bCs w:val="0"/>
          <w:sz w:val="24"/>
          <w:szCs w:val="24"/>
        </w:rPr>
        <w:t>1.5 x 1.5 x 0.5 ft box</w:t>
      </w:r>
      <w:r w:rsidRPr="72C20D59" w:rsidR="050CD15B">
        <w:rPr>
          <w:b w:val="0"/>
          <w:bCs w:val="0"/>
          <w:sz w:val="24"/>
          <w:szCs w:val="24"/>
        </w:rPr>
        <w:t xml:space="preserve"> when closed</w:t>
      </w:r>
      <w:r w:rsidRPr="72C20D59" w:rsidR="40168B92">
        <w:rPr>
          <w:b w:val="0"/>
          <w:bCs w:val="0"/>
          <w:sz w:val="24"/>
          <w:szCs w:val="24"/>
        </w:rPr>
        <w:t xml:space="preserve"> and weigh no more than 10 lbs.</w:t>
      </w:r>
      <w:r w:rsidRPr="72C20D59" w:rsidR="6F33466C">
        <w:rPr>
          <w:b w:val="0"/>
          <w:bCs w:val="0"/>
          <w:sz w:val="24"/>
          <w:szCs w:val="24"/>
        </w:rPr>
        <w:t xml:space="preserve"> The device also needs to be able to hinge closed and open, for playing and storage. The closing of the lid also has the benefit of protecting the electronics and reducing size.</w:t>
      </w:r>
      <w:r w:rsidRPr="72C20D59" w:rsidR="40168B92">
        <w:rPr>
          <w:b w:val="0"/>
          <w:bCs w:val="0"/>
          <w:sz w:val="24"/>
          <w:szCs w:val="24"/>
        </w:rPr>
        <w:t xml:space="preserve"> </w:t>
      </w:r>
      <w:r w:rsidRPr="72C20D59" w:rsidR="40168B92">
        <w:rPr>
          <w:b w:val="0"/>
          <w:bCs w:val="0"/>
          <w:sz w:val="24"/>
          <w:szCs w:val="24"/>
        </w:rPr>
        <w:t xml:space="preserve">The package needs to be </w:t>
      </w:r>
      <w:r w:rsidRPr="72C20D59" w:rsidR="6AC95814">
        <w:rPr>
          <w:b w:val="0"/>
          <w:bCs w:val="0"/>
          <w:sz w:val="24"/>
          <w:szCs w:val="24"/>
        </w:rPr>
        <w:t>durable</w:t>
      </w:r>
      <w:r w:rsidRPr="72C20D59" w:rsidR="6775584C">
        <w:rPr>
          <w:b w:val="0"/>
          <w:bCs w:val="0"/>
          <w:sz w:val="24"/>
          <w:szCs w:val="24"/>
        </w:rPr>
        <w:t>, as the device needs to be able to survive the basic shocks and bumps of travel.</w:t>
      </w:r>
      <w:r w:rsidRPr="72C20D59" w:rsidR="7D761BDD">
        <w:rPr>
          <w:b w:val="0"/>
          <w:bCs w:val="0"/>
          <w:sz w:val="24"/>
          <w:szCs w:val="24"/>
        </w:rPr>
        <w:t xml:space="preserve"> Durability must include the ability to be tossed into a backpack and worn around for a day without any damage</w:t>
      </w:r>
      <w:r w:rsidRPr="72C20D59" w:rsidR="2F910D50">
        <w:rPr>
          <w:b w:val="0"/>
          <w:bCs w:val="0"/>
          <w:sz w:val="24"/>
          <w:szCs w:val="24"/>
        </w:rPr>
        <w:t xml:space="preserve"> as this is a typical usage case</w:t>
      </w:r>
      <w:r w:rsidRPr="72C20D59" w:rsidR="7D761BDD">
        <w:rPr>
          <w:b w:val="0"/>
          <w:bCs w:val="0"/>
          <w:sz w:val="24"/>
          <w:szCs w:val="24"/>
        </w:rPr>
        <w:t>.</w:t>
      </w:r>
      <w:r w:rsidRPr="72C20D59" w:rsidR="6775584C">
        <w:rPr>
          <w:b w:val="0"/>
          <w:bCs w:val="0"/>
          <w:sz w:val="24"/>
          <w:szCs w:val="24"/>
        </w:rPr>
        <w:t xml:space="preserve"> </w:t>
      </w:r>
      <w:r w:rsidRPr="72C20D59" w:rsidR="6775584C">
        <w:rPr>
          <w:b w:val="0"/>
          <w:bCs w:val="0"/>
          <w:sz w:val="24"/>
          <w:szCs w:val="24"/>
        </w:rPr>
        <w:t>This</w:t>
      </w:r>
      <w:r w:rsidRPr="72C20D59" w:rsidR="5B43D27A">
        <w:rPr>
          <w:b w:val="0"/>
          <w:bCs w:val="0"/>
          <w:sz w:val="24"/>
          <w:szCs w:val="24"/>
        </w:rPr>
        <w:t xml:space="preserve"> device is intended to be played in favorable weather conditions, so weatherproofing is not necessary. </w:t>
      </w:r>
      <w:r w:rsidRPr="72C20D59" w:rsidR="3EA291CB">
        <w:rPr>
          <w:b w:val="0"/>
          <w:bCs w:val="0"/>
          <w:sz w:val="24"/>
          <w:szCs w:val="24"/>
        </w:rPr>
        <w:t xml:space="preserve">The package must also be RF </w:t>
      </w:r>
      <w:r w:rsidRPr="72C20D59" w:rsidR="3EA291CB">
        <w:rPr>
          <w:b w:val="0"/>
          <w:bCs w:val="0"/>
          <w:sz w:val="24"/>
          <w:szCs w:val="24"/>
        </w:rPr>
        <w:t>permeable</w:t>
      </w:r>
      <w:r w:rsidRPr="72C20D59" w:rsidR="3EA291CB">
        <w:rPr>
          <w:b w:val="0"/>
          <w:bCs w:val="0"/>
          <w:sz w:val="24"/>
          <w:szCs w:val="24"/>
        </w:rPr>
        <w:t xml:space="preserve">, so that </w:t>
      </w:r>
      <w:r w:rsidRPr="72C20D59" w:rsidR="3EA291CB">
        <w:rPr>
          <w:b w:val="0"/>
          <w:bCs w:val="0"/>
          <w:sz w:val="24"/>
          <w:szCs w:val="24"/>
        </w:rPr>
        <w:t>WiFi</w:t>
      </w:r>
      <w:r w:rsidRPr="72C20D59" w:rsidR="3EA291CB">
        <w:rPr>
          <w:b w:val="0"/>
          <w:bCs w:val="0"/>
          <w:sz w:val="24"/>
          <w:szCs w:val="24"/>
        </w:rPr>
        <w:t xml:space="preserve"> communication can occur.</w:t>
      </w:r>
    </w:p>
    <w:p w:rsidR="4F057A4C" w:rsidP="72C20D59" w:rsidRDefault="4F057A4C" w14:paraId="6B82EC48" w14:textId="22AF224D">
      <w:pPr>
        <w:pStyle w:val="Title"/>
        <w:jc w:val="both"/>
        <w:rPr>
          <w:b w:val="1"/>
          <w:bCs w:val="1"/>
          <w:sz w:val="28"/>
          <w:szCs w:val="28"/>
        </w:rPr>
      </w:pPr>
    </w:p>
    <w:p xmlns:wp14="http://schemas.microsoft.com/office/word/2010/wordml" w:rsidR="0051488F" w:rsidP="72C20D59" w:rsidRDefault="00A10833" w14:paraId="6CE7F4BC" wp14:textId="77777777">
      <w:pPr>
        <w:pStyle w:val="Title"/>
        <w:jc w:val="both"/>
        <w:rPr>
          <w:sz w:val="24"/>
          <w:szCs w:val="24"/>
        </w:rPr>
      </w:pPr>
      <w:r w:rsidRPr="72C20D59" w:rsidR="3A36ED30">
        <w:rPr>
          <w:sz w:val="24"/>
          <w:szCs w:val="24"/>
        </w:rPr>
        <w:t>4</w:t>
      </w:r>
      <w:r w:rsidRPr="72C20D59" w:rsidR="45741AC3">
        <w:rPr>
          <w:sz w:val="24"/>
          <w:szCs w:val="24"/>
        </w:rPr>
        <w:t>.5 Economic Constraints</w:t>
      </w:r>
    </w:p>
    <w:p w:rsidR="4F057A4C" w:rsidP="72C20D59" w:rsidRDefault="4F057A4C" w14:paraId="0793EF41" w14:textId="099753B6" w14:noSpellErr="1">
      <w:pPr>
        <w:pStyle w:val="Title"/>
        <w:jc w:val="both"/>
        <w:rPr>
          <w:b w:val="1"/>
          <w:bCs w:val="1"/>
          <w:sz w:val="28"/>
          <w:szCs w:val="28"/>
        </w:rPr>
      </w:pPr>
    </w:p>
    <w:p w:rsidR="4B237331" w:rsidP="72C20D59" w:rsidRDefault="4B237331" w14:paraId="106D8E6E" w14:textId="27306876">
      <w:pPr>
        <w:pStyle w:val="Title"/>
        <w:bidi w:val="0"/>
        <w:spacing w:before="0" w:beforeAutospacing="off" w:after="0" w:afterAutospacing="off" w:line="259" w:lineRule="auto"/>
        <w:ind w:left="0" w:right="0"/>
        <w:jc w:val="both"/>
        <w:rPr>
          <w:b w:val="0"/>
          <w:bCs w:val="0"/>
          <w:i w:val="0"/>
          <w:iCs w:val="0"/>
          <w:color w:val="auto"/>
          <w:sz w:val="24"/>
          <w:szCs w:val="24"/>
        </w:rPr>
      </w:pPr>
      <w:r w:rsidRPr="72C20D59" w:rsidR="3429F639">
        <w:rPr>
          <w:b w:val="0"/>
          <w:bCs w:val="0"/>
          <w:i w:val="0"/>
          <w:iCs w:val="0"/>
          <w:color w:val="auto"/>
          <w:sz w:val="24"/>
          <w:szCs w:val="24"/>
        </w:rPr>
        <w:t xml:space="preserve">There currently exists an upgraded version of Hasbro’s Battleship called Electronic Battleship. This version still requires two </w:t>
      </w:r>
      <w:r w:rsidRPr="72C20D59" w:rsidR="39FA9C77">
        <w:rPr>
          <w:b w:val="0"/>
          <w:bCs w:val="0"/>
          <w:i w:val="0"/>
          <w:iCs w:val="0"/>
          <w:color w:val="auto"/>
          <w:sz w:val="24"/>
          <w:szCs w:val="24"/>
        </w:rPr>
        <w:t xml:space="preserve">users to be in close quarters </w:t>
      </w:r>
      <w:r w:rsidRPr="72C20D59" w:rsidR="489FB230">
        <w:rPr>
          <w:b w:val="0"/>
          <w:bCs w:val="0"/>
          <w:i w:val="0"/>
          <w:iCs w:val="0"/>
          <w:color w:val="auto"/>
          <w:sz w:val="24"/>
          <w:szCs w:val="24"/>
        </w:rPr>
        <w:t>to</w:t>
      </w:r>
      <w:r w:rsidRPr="72C20D59" w:rsidR="39FA9C77">
        <w:rPr>
          <w:b w:val="0"/>
          <w:bCs w:val="0"/>
          <w:i w:val="0"/>
          <w:iCs w:val="0"/>
          <w:color w:val="auto"/>
          <w:sz w:val="24"/>
          <w:szCs w:val="24"/>
        </w:rPr>
        <w:t xml:space="preserve"> play the game. This also still requires putting in pegs that are red or white, based upon if your </w:t>
      </w:r>
      <w:r w:rsidRPr="72C20D59" w:rsidR="39B84397">
        <w:rPr>
          <w:b w:val="0"/>
          <w:bCs w:val="0"/>
          <w:i w:val="0"/>
          <w:iCs w:val="0"/>
          <w:color w:val="auto"/>
          <w:sz w:val="24"/>
          <w:szCs w:val="24"/>
        </w:rPr>
        <w:t>opponent</w:t>
      </w:r>
      <w:r w:rsidRPr="72C20D59" w:rsidR="39FA9C77">
        <w:rPr>
          <w:b w:val="0"/>
          <w:bCs w:val="0"/>
          <w:i w:val="0"/>
          <w:iCs w:val="0"/>
          <w:color w:val="auto"/>
          <w:sz w:val="24"/>
          <w:szCs w:val="24"/>
        </w:rPr>
        <w:t xml:space="preserve"> tells you that it is </w:t>
      </w:r>
      <w:r w:rsidRPr="72C20D59" w:rsidR="39FA9C77">
        <w:rPr>
          <w:b w:val="0"/>
          <w:bCs w:val="0"/>
          <w:i w:val="0"/>
          <w:iCs w:val="0"/>
          <w:color w:val="auto"/>
          <w:sz w:val="24"/>
          <w:szCs w:val="24"/>
        </w:rPr>
        <w:t>a hit or miss</w:t>
      </w:r>
      <w:r w:rsidRPr="72C20D59" w:rsidR="39FA9C77">
        <w:rPr>
          <w:b w:val="0"/>
          <w:bCs w:val="0"/>
          <w:i w:val="0"/>
          <w:iCs w:val="0"/>
          <w:color w:val="auto"/>
          <w:sz w:val="24"/>
          <w:szCs w:val="24"/>
        </w:rPr>
        <w:t>.</w:t>
      </w:r>
      <w:r w:rsidRPr="72C20D59" w:rsidR="3429F639">
        <w:rPr>
          <w:b w:val="0"/>
          <w:bCs w:val="0"/>
          <w:i w:val="0"/>
          <w:iCs w:val="0"/>
          <w:color w:val="auto"/>
          <w:sz w:val="24"/>
          <w:szCs w:val="24"/>
        </w:rPr>
        <w:t xml:space="preserve"> </w:t>
      </w:r>
      <w:r w:rsidRPr="72C20D59" w:rsidR="35049CB7">
        <w:rPr>
          <w:b w:val="0"/>
          <w:bCs w:val="0"/>
          <w:i w:val="0"/>
          <w:iCs w:val="0"/>
          <w:color w:val="auto"/>
          <w:sz w:val="24"/>
          <w:szCs w:val="24"/>
        </w:rPr>
        <w:t xml:space="preserve">The listing price for this game on </w:t>
      </w:r>
      <w:r w:rsidRPr="72C20D59" w:rsidR="0D5EE1E1">
        <w:rPr>
          <w:b w:val="0"/>
          <w:bCs w:val="0"/>
          <w:i w:val="0"/>
          <w:iCs w:val="0"/>
          <w:color w:val="auto"/>
          <w:sz w:val="24"/>
          <w:szCs w:val="24"/>
        </w:rPr>
        <w:t>Amazon</w:t>
      </w:r>
      <w:r w:rsidRPr="72C20D59" w:rsidR="1C6ADA36">
        <w:rPr>
          <w:b w:val="0"/>
          <w:bCs w:val="0"/>
          <w:i w:val="0"/>
          <w:iCs w:val="0"/>
          <w:color w:val="auto"/>
          <w:sz w:val="24"/>
          <w:szCs w:val="24"/>
        </w:rPr>
        <w:t xml:space="preserve"> </w:t>
      </w:r>
      <w:r w:rsidRPr="72C20D59" w:rsidR="34CC4BD5">
        <w:rPr>
          <w:b w:val="0"/>
          <w:bCs w:val="0"/>
          <w:i w:val="0"/>
          <w:iCs w:val="0"/>
          <w:color w:val="auto"/>
          <w:sz w:val="24"/>
          <w:szCs w:val="24"/>
        </w:rPr>
        <w:t xml:space="preserve">[1] </w:t>
      </w:r>
      <w:r w:rsidRPr="72C20D59" w:rsidR="1C6ADA36">
        <w:rPr>
          <w:b w:val="0"/>
          <w:bCs w:val="0"/>
          <w:i w:val="0"/>
          <w:iCs w:val="0"/>
          <w:color w:val="auto"/>
          <w:sz w:val="24"/>
          <w:szCs w:val="24"/>
        </w:rPr>
        <w:t xml:space="preserve">is $31.49. </w:t>
      </w:r>
      <w:r w:rsidRPr="72C20D59" w:rsidR="2CF85EEC">
        <w:rPr>
          <w:b w:val="0"/>
          <w:bCs w:val="0"/>
          <w:i w:val="0"/>
          <w:iCs w:val="0"/>
          <w:color w:val="auto"/>
          <w:sz w:val="24"/>
          <w:szCs w:val="24"/>
        </w:rPr>
        <w:t xml:space="preserve">However, our version of the game </w:t>
      </w:r>
      <w:r w:rsidRPr="72C20D59" w:rsidR="53BCC03E">
        <w:rPr>
          <w:b w:val="0"/>
          <w:bCs w:val="0"/>
          <w:i w:val="0"/>
          <w:iCs w:val="0"/>
          <w:color w:val="auto"/>
          <w:sz w:val="24"/>
          <w:szCs w:val="24"/>
        </w:rPr>
        <w:t xml:space="preserve">allows users to play alone against a computer or with someone anywhere else </w:t>
      </w:r>
      <w:r w:rsidRPr="72C20D59" w:rsidR="56516C67">
        <w:rPr>
          <w:b w:val="0"/>
          <w:bCs w:val="0"/>
          <w:i w:val="0"/>
          <w:iCs w:val="0"/>
          <w:color w:val="auto"/>
          <w:sz w:val="24"/>
          <w:szCs w:val="24"/>
        </w:rPr>
        <w:t>on the internet</w:t>
      </w:r>
      <w:r w:rsidRPr="72C20D59" w:rsidR="53BCC03E">
        <w:rPr>
          <w:b w:val="0"/>
          <w:bCs w:val="0"/>
          <w:i w:val="0"/>
          <w:iCs w:val="0"/>
          <w:color w:val="auto"/>
          <w:sz w:val="24"/>
          <w:szCs w:val="24"/>
        </w:rPr>
        <w:t>.</w:t>
      </w:r>
      <w:r w:rsidRPr="72C20D59" w:rsidR="4576AA34">
        <w:rPr>
          <w:b w:val="0"/>
          <w:bCs w:val="0"/>
          <w:i w:val="0"/>
          <w:iCs w:val="0"/>
          <w:color w:val="auto"/>
          <w:sz w:val="24"/>
          <w:szCs w:val="24"/>
        </w:rPr>
        <w:t xml:space="preserve"> Other board games that connect to the internet through WiFi cost anywhere from $20 to $90</w:t>
      </w:r>
      <w:r w:rsidRPr="72C20D59" w:rsidR="6BBD282C">
        <w:rPr>
          <w:b w:val="0"/>
          <w:bCs w:val="0"/>
          <w:i w:val="0"/>
          <w:iCs w:val="0"/>
          <w:color w:val="auto"/>
          <w:sz w:val="24"/>
          <w:szCs w:val="24"/>
        </w:rPr>
        <w:t xml:space="preserve"> [2]</w:t>
      </w:r>
      <w:r w:rsidRPr="72C20D59" w:rsidR="4576AA34">
        <w:rPr>
          <w:b w:val="0"/>
          <w:bCs w:val="0"/>
          <w:i w:val="0"/>
          <w:iCs w:val="0"/>
          <w:color w:val="auto"/>
          <w:sz w:val="24"/>
          <w:szCs w:val="24"/>
        </w:rPr>
        <w:t>.</w:t>
      </w:r>
      <w:r w:rsidRPr="72C20D59" w:rsidR="53BCC03E">
        <w:rPr>
          <w:b w:val="0"/>
          <w:bCs w:val="0"/>
          <w:i w:val="0"/>
          <w:iCs w:val="0"/>
          <w:color w:val="auto"/>
          <w:sz w:val="24"/>
          <w:szCs w:val="24"/>
        </w:rPr>
        <w:t xml:space="preserve"> </w:t>
      </w:r>
      <w:r w:rsidRPr="72C20D59" w:rsidR="6D957158">
        <w:rPr>
          <w:b w:val="0"/>
          <w:bCs w:val="0"/>
          <w:i w:val="0"/>
          <w:iCs w:val="0"/>
          <w:color w:val="auto"/>
          <w:sz w:val="24"/>
          <w:szCs w:val="24"/>
        </w:rPr>
        <w:t xml:space="preserve">If this product </w:t>
      </w:r>
      <w:r w:rsidRPr="72C20D59" w:rsidR="6D957158">
        <w:rPr>
          <w:b w:val="0"/>
          <w:bCs w:val="0"/>
          <w:i w:val="0"/>
          <w:iCs w:val="0"/>
          <w:color w:val="auto"/>
          <w:sz w:val="24"/>
          <w:szCs w:val="24"/>
        </w:rPr>
        <w:t>was</w:t>
      </w:r>
      <w:r w:rsidRPr="72C20D59" w:rsidR="6D957158">
        <w:rPr>
          <w:b w:val="0"/>
          <w:bCs w:val="0"/>
          <w:i w:val="0"/>
          <w:iCs w:val="0"/>
          <w:color w:val="auto"/>
          <w:sz w:val="24"/>
          <w:szCs w:val="24"/>
        </w:rPr>
        <w:t xml:space="preserve"> being mass</w:t>
      </w:r>
      <w:r w:rsidRPr="72C20D59" w:rsidR="1E0728C0">
        <w:rPr>
          <w:b w:val="0"/>
          <w:bCs w:val="0"/>
          <w:i w:val="0"/>
          <w:iCs w:val="0"/>
          <w:color w:val="auto"/>
          <w:sz w:val="24"/>
          <w:szCs w:val="24"/>
        </w:rPr>
        <w:t>-</w:t>
      </w:r>
      <w:r w:rsidRPr="72C20D59" w:rsidR="1E0728C0">
        <w:rPr>
          <w:b w:val="0"/>
          <w:bCs w:val="0"/>
          <w:i w:val="0"/>
          <w:iCs w:val="0"/>
          <w:color w:val="auto"/>
          <w:sz w:val="24"/>
          <w:szCs w:val="24"/>
        </w:rPr>
        <w:t>produced</w:t>
      </w:r>
      <w:r w:rsidRPr="72C20D59" w:rsidR="6D957158">
        <w:rPr>
          <w:b w:val="0"/>
          <w:bCs w:val="0"/>
          <w:i w:val="0"/>
          <w:iCs w:val="0"/>
          <w:color w:val="auto"/>
          <w:sz w:val="24"/>
          <w:szCs w:val="24"/>
        </w:rPr>
        <w:t>,</w:t>
      </w:r>
      <w:r w:rsidRPr="72C20D59" w:rsidR="6D957158">
        <w:rPr>
          <w:b w:val="0"/>
          <w:bCs w:val="0"/>
          <w:i w:val="0"/>
          <w:iCs w:val="0"/>
          <w:color w:val="auto"/>
          <w:sz w:val="24"/>
          <w:szCs w:val="24"/>
        </w:rPr>
        <w:t xml:space="preserve"> it would be targeted to cost around $</w:t>
      </w:r>
      <w:r w:rsidRPr="72C20D59" w:rsidR="5AABE696">
        <w:rPr>
          <w:b w:val="0"/>
          <w:bCs w:val="0"/>
          <w:i w:val="0"/>
          <w:iCs w:val="0"/>
          <w:color w:val="auto"/>
          <w:sz w:val="24"/>
          <w:szCs w:val="24"/>
        </w:rPr>
        <w:t>100</w:t>
      </w:r>
      <w:r w:rsidRPr="72C20D59" w:rsidR="6D957158">
        <w:rPr>
          <w:b w:val="0"/>
          <w:bCs w:val="0"/>
          <w:i w:val="0"/>
          <w:iCs w:val="0"/>
          <w:color w:val="auto"/>
          <w:sz w:val="24"/>
          <w:szCs w:val="24"/>
        </w:rPr>
        <w:t xml:space="preserve"> since this is an electronic game for children.</w:t>
      </w:r>
      <w:r w:rsidRPr="72C20D59" w:rsidR="2E105A80">
        <w:rPr>
          <w:b w:val="0"/>
          <w:bCs w:val="0"/>
          <w:i w:val="0"/>
          <w:iCs w:val="0"/>
          <w:color w:val="auto"/>
          <w:sz w:val="24"/>
          <w:szCs w:val="24"/>
        </w:rPr>
        <w:t xml:space="preserve"> This cost includes the price of two boards so that two people can play.</w:t>
      </w:r>
      <w:r w:rsidRPr="72C20D59" w:rsidR="6D957158">
        <w:rPr>
          <w:b w:val="0"/>
          <w:bCs w:val="0"/>
          <w:i w:val="0"/>
          <w:iCs w:val="0"/>
          <w:color w:val="auto"/>
          <w:sz w:val="24"/>
          <w:szCs w:val="24"/>
        </w:rPr>
        <w:t xml:space="preserve"> Due to t</w:t>
      </w:r>
      <w:r w:rsidRPr="72C20D59" w:rsidR="6123DE96">
        <w:rPr>
          <w:b w:val="0"/>
          <w:bCs w:val="0"/>
          <w:i w:val="0"/>
          <w:iCs w:val="0"/>
          <w:color w:val="auto"/>
          <w:sz w:val="24"/>
          <w:szCs w:val="24"/>
        </w:rPr>
        <w:t xml:space="preserve">his being a singularly </w:t>
      </w:r>
      <w:r w:rsidRPr="72C20D59" w:rsidR="6123DE96">
        <w:rPr>
          <w:b w:val="0"/>
          <w:bCs w:val="0"/>
          <w:i w:val="0"/>
          <w:iCs w:val="0"/>
          <w:color w:val="auto"/>
          <w:sz w:val="24"/>
          <w:szCs w:val="24"/>
        </w:rPr>
        <w:t>produced</w:t>
      </w:r>
      <w:r w:rsidRPr="72C20D59" w:rsidR="6123DE96">
        <w:rPr>
          <w:b w:val="0"/>
          <w:bCs w:val="0"/>
          <w:i w:val="0"/>
          <w:iCs w:val="0"/>
          <w:color w:val="auto"/>
          <w:sz w:val="24"/>
          <w:szCs w:val="24"/>
        </w:rPr>
        <w:t xml:space="preserve"> final </w:t>
      </w:r>
      <w:r w:rsidRPr="72C20D59" w:rsidR="6123DE96">
        <w:rPr>
          <w:b w:val="0"/>
          <w:bCs w:val="0"/>
          <w:i w:val="0"/>
          <w:iCs w:val="0"/>
          <w:color w:val="auto"/>
          <w:sz w:val="24"/>
          <w:szCs w:val="24"/>
        </w:rPr>
        <w:t>prototype</w:t>
      </w:r>
      <w:r w:rsidRPr="72C20D59" w:rsidR="6123DE96">
        <w:rPr>
          <w:b w:val="0"/>
          <w:bCs w:val="0"/>
          <w:i w:val="0"/>
          <w:iCs w:val="0"/>
          <w:color w:val="auto"/>
          <w:sz w:val="24"/>
          <w:szCs w:val="24"/>
        </w:rPr>
        <w:t xml:space="preserve">, </w:t>
      </w:r>
      <w:r w:rsidRPr="72C20D59" w:rsidR="12BEAC45">
        <w:rPr>
          <w:b w:val="0"/>
          <w:bCs w:val="0"/>
          <w:i w:val="0"/>
          <w:iCs w:val="0"/>
          <w:color w:val="auto"/>
          <w:sz w:val="24"/>
          <w:szCs w:val="24"/>
        </w:rPr>
        <w:t>the</w:t>
      </w:r>
      <w:r w:rsidRPr="72C20D59" w:rsidR="6123DE96">
        <w:rPr>
          <w:b w:val="0"/>
          <w:bCs w:val="0"/>
          <w:i w:val="0"/>
          <w:iCs w:val="0"/>
          <w:color w:val="auto"/>
          <w:sz w:val="24"/>
          <w:szCs w:val="24"/>
        </w:rPr>
        <w:t xml:space="preserve"> target</w:t>
      </w:r>
      <w:r w:rsidRPr="72C20D59" w:rsidR="70406A52">
        <w:rPr>
          <w:b w:val="0"/>
          <w:bCs w:val="0"/>
          <w:i w:val="0"/>
          <w:iCs w:val="0"/>
          <w:color w:val="auto"/>
          <w:sz w:val="24"/>
          <w:szCs w:val="24"/>
        </w:rPr>
        <w:t xml:space="preserve"> is</w:t>
      </w:r>
      <w:r w:rsidRPr="72C20D59" w:rsidR="6123DE96">
        <w:rPr>
          <w:b w:val="0"/>
          <w:bCs w:val="0"/>
          <w:i w:val="0"/>
          <w:iCs w:val="0"/>
          <w:color w:val="auto"/>
          <w:sz w:val="24"/>
          <w:szCs w:val="24"/>
        </w:rPr>
        <w:t xml:space="preserve"> to spend around $250. </w:t>
      </w:r>
    </w:p>
    <w:p w:rsidR="4F057A4C" w:rsidP="72C20D59" w:rsidRDefault="4F057A4C" w14:paraId="2F58C6A4" w14:textId="00F7A539">
      <w:pPr>
        <w:pStyle w:val="Title"/>
        <w:jc w:val="both"/>
        <w:rPr>
          <w:b w:val="1"/>
          <w:bCs w:val="1"/>
          <w:i w:val="0"/>
          <w:iCs w:val="0"/>
          <w:color w:val="auto"/>
          <w:sz w:val="28"/>
          <w:szCs w:val="28"/>
        </w:rPr>
      </w:pPr>
    </w:p>
    <w:p xmlns:wp14="http://schemas.microsoft.com/office/word/2010/wordml" w:rsidR="0051488F" w:rsidP="72C20D59" w:rsidRDefault="0051488F" w14:paraId="23DE523C" wp14:textId="77777777">
      <w:pPr>
        <w:pStyle w:val="Title"/>
        <w:jc w:val="both"/>
        <w:rPr>
          <w:sz w:val="24"/>
          <w:szCs w:val="24"/>
        </w:rPr>
      </w:pPr>
    </w:p>
    <w:p xmlns:wp14="http://schemas.microsoft.com/office/word/2010/wordml" w:rsidR="0051488F" w:rsidP="72C20D59" w:rsidRDefault="00A10833" w14:paraId="0000F5EA" wp14:textId="77777777">
      <w:pPr>
        <w:pStyle w:val="Title"/>
        <w:jc w:val="both"/>
        <w:rPr>
          <w:sz w:val="24"/>
          <w:szCs w:val="24"/>
        </w:rPr>
      </w:pPr>
      <w:r w:rsidRPr="72C20D59" w:rsidR="3A36ED30">
        <w:rPr>
          <w:sz w:val="24"/>
          <w:szCs w:val="24"/>
        </w:rPr>
        <w:t>4</w:t>
      </w:r>
      <w:r w:rsidRPr="72C20D59" w:rsidR="45741AC3">
        <w:rPr>
          <w:sz w:val="24"/>
          <w:szCs w:val="24"/>
        </w:rPr>
        <w:t>.6 Other Constraints</w:t>
      </w:r>
    </w:p>
    <w:p w:rsidR="72C20D59" w:rsidP="72C20D59" w:rsidRDefault="72C20D59" w14:paraId="4BFF465E" w14:textId="29320BFC">
      <w:pPr>
        <w:pStyle w:val="Normal"/>
        <w:jc w:val="both"/>
      </w:pPr>
    </w:p>
    <w:p w:rsidR="339AFD02" w:rsidP="72C20D59" w:rsidRDefault="339AFD02" w14:paraId="3CFDAE5D" w14:textId="60847989">
      <w:pPr>
        <w:pStyle w:val="Normal"/>
        <w:jc w:val="both"/>
        <w:rPr>
          <w:sz w:val="24"/>
          <w:szCs w:val="24"/>
        </w:rPr>
      </w:pPr>
      <w:r w:rsidR="2B1120EC">
        <w:rPr/>
        <w:t xml:space="preserve">Sink or be Sunk has optional single-player and multiplayer modes, however both require an internet connection. Since the game code is located on an online server, players are required to have WiFi access to enjoy gameplay. </w:t>
      </w:r>
    </w:p>
    <w:p w:rsidR="339AFD02" w:rsidP="72C20D59" w:rsidRDefault="339AFD02" w14:paraId="2F99F4B9" w14:textId="708E7EE6">
      <w:pPr>
        <w:pStyle w:val="Normal"/>
        <w:jc w:val="both"/>
        <w:rPr>
          <w:sz w:val="24"/>
          <w:szCs w:val="24"/>
        </w:rPr>
      </w:pPr>
    </w:p>
    <w:p w:rsidR="339AFD02" w:rsidP="72C20D59" w:rsidRDefault="339AFD02" w14:paraId="6EA6BBD4" w14:textId="55A89B81">
      <w:pPr>
        <w:pStyle w:val="Normal"/>
        <w:jc w:val="both"/>
        <w:rPr>
          <w:sz w:val="24"/>
          <w:szCs w:val="24"/>
        </w:rPr>
      </w:pPr>
      <w:r w:rsidR="2B1120EC">
        <w:rPr/>
        <w:t>Sink or be Sunk is designed to cater to all ages; it is critical that the player interfacing is engaging while maintaining the low-level complexity. The players should be able to navigate through WiFi and game setup, boat placement, and coordinate selection without hassle. Additionally, the rules of gameplay must be straight forward and consistent for first-time players.</w:t>
      </w:r>
    </w:p>
    <w:p w:rsidR="339AFD02" w:rsidP="72C20D59" w:rsidRDefault="339AFD02" w14:paraId="48DF8C82" w14:textId="06371FC0">
      <w:pPr>
        <w:pStyle w:val="Normal"/>
        <w:jc w:val="both"/>
        <w:rPr>
          <w:sz w:val="24"/>
          <w:szCs w:val="24"/>
        </w:rPr>
      </w:pPr>
    </w:p>
    <w:p w:rsidR="339AFD02" w:rsidP="72C20D59" w:rsidRDefault="339AFD02" w14:paraId="740B8212" w14:textId="20005248">
      <w:pPr>
        <w:pStyle w:val="Normal"/>
        <w:jc w:val="both"/>
        <w:rPr>
          <w:sz w:val="24"/>
          <w:szCs w:val="24"/>
        </w:rPr>
      </w:pPr>
      <w:r w:rsidRPr="72C20D59" w:rsidR="4E892125">
        <w:rPr>
          <w:sz w:val="24"/>
          <w:szCs w:val="24"/>
        </w:rPr>
        <w:t>Adding an electrical component to the typical board game</w:t>
      </w:r>
      <w:r w:rsidRPr="72C20D59" w:rsidR="6BD9AF69">
        <w:rPr>
          <w:sz w:val="24"/>
          <w:szCs w:val="24"/>
        </w:rPr>
        <w:t xml:space="preserve"> can</w:t>
      </w:r>
      <w:r w:rsidRPr="72C20D59" w:rsidR="4E892125">
        <w:rPr>
          <w:sz w:val="24"/>
          <w:szCs w:val="24"/>
        </w:rPr>
        <w:t xml:space="preserve"> </w:t>
      </w:r>
      <w:r w:rsidRPr="72C20D59" w:rsidR="65A50DB8">
        <w:rPr>
          <w:sz w:val="24"/>
          <w:szCs w:val="24"/>
        </w:rPr>
        <w:t>be enticing</w:t>
      </w:r>
      <w:r w:rsidRPr="72C20D59" w:rsidR="4E892125">
        <w:rPr>
          <w:sz w:val="24"/>
          <w:szCs w:val="24"/>
        </w:rPr>
        <w:t xml:space="preserve"> </w:t>
      </w:r>
      <w:r w:rsidRPr="72C20D59" w:rsidR="726B117F">
        <w:rPr>
          <w:sz w:val="24"/>
          <w:szCs w:val="24"/>
        </w:rPr>
        <w:t xml:space="preserve">to players, however it is critical to ensure any additional LEDs are not causing harm to players’ eyes. As previously mentioned, Sink or be Sunk is </w:t>
      </w:r>
      <w:r w:rsidRPr="72C20D59" w:rsidR="578444C7">
        <w:rPr>
          <w:sz w:val="24"/>
          <w:szCs w:val="24"/>
        </w:rPr>
        <w:t xml:space="preserve">aimed </w:t>
      </w:r>
      <w:r w:rsidRPr="72C20D59" w:rsidR="411DBE88">
        <w:rPr>
          <w:sz w:val="24"/>
          <w:szCs w:val="24"/>
        </w:rPr>
        <w:t>at</w:t>
      </w:r>
      <w:r w:rsidRPr="72C20D59" w:rsidR="578444C7">
        <w:rPr>
          <w:sz w:val="24"/>
          <w:szCs w:val="24"/>
        </w:rPr>
        <w:t xml:space="preserve"> </w:t>
      </w:r>
      <w:r w:rsidRPr="72C20D59" w:rsidR="64443723">
        <w:rPr>
          <w:sz w:val="24"/>
          <w:szCs w:val="24"/>
        </w:rPr>
        <w:t>people of all ages, demographics, and backgrounds</w:t>
      </w:r>
      <w:r w:rsidRPr="72C20D59" w:rsidR="578444C7">
        <w:rPr>
          <w:sz w:val="24"/>
          <w:szCs w:val="24"/>
        </w:rPr>
        <w:t>; bright, blinking lights can</w:t>
      </w:r>
      <w:r w:rsidRPr="72C20D59" w:rsidR="11D00CEC">
        <w:rPr>
          <w:sz w:val="24"/>
          <w:szCs w:val="24"/>
        </w:rPr>
        <w:t xml:space="preserve"> pose health hazards.</w:t>
      </w:r>
      <w:r w:rsidRPr="72C20D59" w:rsidR="4A1C7AEE">
        <w:rPr>
          <w:sz w:val="24"/>
          <w:szCs w:val="24"/>
        </w:rPr>
        <w:t xml:space="preserve"> </w:t>
      </w:r>
      <w:r w:rsidRPr="72C20D59" w:rsidR="63E3D227">
        <w:rPr>
          <w:sz w:val="24"/>
          <w:szCs w:val="24"/>
        </w:rPr>
        <w:t>According to the Assil Eye Institute of Los Angeles, “</w:t>
      </w:r>
      <w:r w:rsidRPr="72C20D59" w:rsidR="66F0E74B">
        <w:rPr>
          <w:sz w:val="24"/>
          <w:szCs w:val="24"/>
        </w:rPr>
        <w:t>The ANSES study warned that children and teenagers, whose crystalline lenses aren’t fully formed, have eyes that do not fully filter blue light, making them particularly susceptible to its harmful effects</w:t>
      </w:r>
      <w:r w:rsidRPr="72C20D59" w:rsidR="63E3D227">
        <w:rPr>
          <w:sz w:val="24"/>
          <w:szCs w:val="24"/>
        </w:rPr>
        <w:t xml:space="preserve">” </w:t>
      </w:r>
      <w:r w:rsidRPr="72C20D59" w:rsidR="2BC2FF20">
        <w:rPr>
          <w:sz w:val="24"/>
          <w:szCs w:val="24"/>
        </w:rPr>
        <w:t>[3]</w:t>
      </w:r>
      <w:r w:rsidRPr="72C20D59" w:rsidR="05B5087A">
        <w:rPr>
          <w:sz w:val="24"/>
          <w:szCs w:val="24"/>
        </w:rPr>
        <w:t xml:space="preserve">. Thus, it is essential to construct the boards in such a way that </w:t>
      </w:r>
      <w:r w:rsidRPr="72C20D59" w:rsidR="6665A78F">
        <w:rPr>
          <w:sz w:val="24"/>
          <w:szCs w:val="24"/>
        </w:rPr>
        <w:t xml:space="preserve">the </w:t>
      </w:r>
      <w:r w:rsidRPr="72C20D59" w:rsidR="05B5087A">
        <w:rPr>
          <w:sz w:val="24"/>
          <w:szCs w:val="24"/>
        </w:rPr>
        <w:t>LEDs</w:t>
      </w:r>
      <w:r w:rsidRPr="72C20D59" w:rsidR="3F678AFB">
        <w:rPr>
          <w:sz w:val="24"/>
          <w:szCs w:val="24"/>
        </w:rPr>
        <w:t xml:space="preserve"> </w:t>
      </w:r>
      <w:r w:rsidRPr="72C20D59" w:rsidR="2320C356">
        <w:rPr>
          <w:sz w:val="24"/>
          <w:szCs w:val="24"/>
        </w:rPr>
        <w:t xml:space="preserve">are visible, without being overly bright. </w:t>
      </w:r>
    </w:p>
    <w:p w:rsidR="339AFD02" w:rsidP="72C20D59" w:rsidRDefault="339AFD02" w14:paraId="03EDE2A2" w14:textId="40A2BD69">
      <w:pPr>
        <w:pStyle w:val="Normal"/>
        <w:jc w:val="both"/>
        <w:rPr>
          <w:sz w:val="24"/>
          <w:szCs w:val="24"/>
        </w:rPr>
      </w:pPr>
    </w:p>
    <w:p w:rsidR="4F057A4C" w:rsidP="72C20D59" w:rsidRDefault="4F057A4C" w14:paraId="69C1E6F1" w14:textId="20185A75">
      <w:pPr>
        <w:pStyle w:val="Normal"/>
        <w:jc w:val="both"/>
        <w:rPr>
          <w:sz w:val="24"/>
          <w:szCs w:val="24"/>
        </w:rPr>
      </w:pPr>
    </w:p>
    <w:p w:rsidR="4F057A4C" w:rsidP="72C20D59" w:rsidRDefault="4F057A4C" w14:paraId="098C0D8B" w14:textId="3AA4D5A4">
      <w:pPr>
        <w:pStyle w:val="Normal"/>
        <w:jc w:val="both"/>
        <w:rPr>
          <w:sz w:val="24"/>
          <w:szCs w:val="24"/>
        </w:rPr>
      </w:pPr>
    </w:p>
    <w:p xmlns:wp14="http://schemas.microsoft.com/office/word/2010/wordml" w:rsidR="00FE544B" w:rsidP="72C20D59" w:rsidRDefault="00A10833" w14:paraId="1D0ED421" wp14:textId="5B166494">
      <w:pPr>
        <w:pStyle w:val="Normal"/>
        <w:jc w:val="both"/>
        <w:rPr>
          <w:sz w:val="24"/>
          <w:szCs w:val="24"/>
        </w:rPr>
      </w:pPr>
    </w:p>
    <w:p xmlns:wp14="http://schemas.microsoft.com/office/word/2010/wordml" w:rsidR="00FE544B" w:rsidP="72C20D59" w:rsidRDefault="00A10833" w14:paraId="6F76FCD3" wp14:textId="560816C9">
      <w:pPr/>
      <w:r>
        <w:br w:type="page"/>
      </w:r>
    </w:p>
    <w:p xmlns:wp14="http://schemas.microsoft.com/office/word/2010/wordml" w:rsidR="00FE544B" w:rsidP="72C20D59" w:rsidRDefault="00A10833" w14:paraId="67472D29" wp14:textId="1B78BB79">
      <w:pPr>
        <w:pStyle w:val="Title"/>
        <w:jc w:val="both"/>
        <w:rPr>
          <w:sz w:val="24"/>
          <w:szCs w:val="24"/>
        </w:rPr>
      </w:pPr>
      <w:r w:rsidRPr="72C20D59" w:rsidR="3A36ED30">
        <w:rPr>
          <w:sz w:val="24"/>
          <w:szCs w:val="24"/>
        </w:rPr>
        <w:t>5</w:t>
      </w:r>
      <w:r w:rsidRPr="72C20D59" w:rsidR="481150C2">
        <w:rPr>
          <w:sz w:val="24"/>
          <w:szCs w:val="24"/>
        </w:rPr>
        <w:t>.0 Sources Cited:</w:t>
      </w:r>
    </w:p>
    <w:p xmlns:wp14="http://schemas.microsoft.com/office/word/2010/wordml" w:rsidR="00D20CE6" w:rsidP="72C20D59" w:rsidRDefault="00D20CE6" w14:paraId="6537F28F" wp14:textId="1831085A" wp14:noSpellErr="1">
      <w:pPr>
        <w:pStyle w:val="Title"/>
        <w:jc w:val="both"/>
        <w:rPr>
          <w:b w:val="1"/>
          <w:bCs w:val="1"/>
          <w:sz w:val="28"/>
          <w:szCs w:val="28"/>
        </w:rPr>
      </w:pPr>
    </w:p>
    <w:p w:rsidR="5F8AC9A9" w:rsidP="72C20D59" w:rsidRDefault="5F8AC9A9" w14:paraId="036C33FA" w14:textId="1585CB63">
      <w:pPr>
        <w:pStyle w:val="Heading1"/>
        <w:jc w:val="both"/>
        <w:rPr>
          <w:b w:val="0"/>
          <w:bCs w:val="0"/>
          <w:i w:val="0"/>
          <w:iCs w:val="0"/>
          <w:sz w:val="24"/>
          <w:szCs w:val="24"/>
        </w:rPr>
      </w:pPr>
      <w:r w:rsidRPr="72C20D59" w:rsidR="4C2E286C">
        <w:rPr>
          <w:b w:val="0"/>
          <w:bCs w:val="0"/>
          <w:i w:val="0"/>
          <w:iCs w:val="0"/>
          <w:sz w:val="24"/>
          <w:szCs w:val="24"/>
        </w:rPr>
        <w:t xml:space="preserve">[1] </w:t>
      </w:r>
      <w:r w:rsidRPr="72C20D59" w:rsidR="13269E8C">
        <w:rPr>
          <w:b w:val="0"/>
          <w:bCs w:val="0"/>
          <w:i w:val="0"/>
          <w:iCs w:val="0"/>
          <w:sz w:val="24"/>
          <w:szCs w:val="24"/>
        </w:rPr>
        <w:t>Amazon. “</w:t>
      </w:r>
      <w:r w:rsidRPr="72C20D59" w:rsidR="13269E8C">
        <w:rPr>
          <w:b w:val="0"/>
          <w:bCs w:val="0"/>
          <w:i w:val="0"/>
          <w:iCs w:val="0"/>
          <w:noProof w:val="0"/>
          <w:color w:val="000000" w:themeColor="text1" w:themeTint="FF" w:themeShade="FF"/>
          <w:sz w:val="24"/>
          <w:szCs w:val="24"/>
          <w:lang w:val="en-US"/>
        </w:rPr>
        <w:t>Electronic Battleship Game.” Amazon.com. https://www.amazon.com/Hasbro-A3846-Electronic-Battleship-Game/dp/B00CPGZ9E4/r (accessed Sept 1, 2021).</w:t>
      </w:r>
    </w:p>
    <w:p w:rsidR="4F057A4C" w:rsidP="72C20D59" w:rsidRDefault="4F057A4C" w14:paraId="168528E6" w14:textId="6B819E48">
      <w:pPr>
        <w:pStyle w:val="Normal"/>
        <w:jc w:val="both"/>
        <w:rPr>
          <w:b w:val="0"/>
          <w:bCs w:val="0"/>
          <w:i w:val="0"/>
          <w:iCs w:val="0"/>
          <w:noProof w:val="0"/>
          <w:sz w:val="24"/>
          <w:szCs w:val="24"/>
          <w:lang w:val="en-US"/>
        </w:rPr>
      </w:pPr>
    </w:p>
    <w:p w:rsidR="776ADDD2" w:rsidP="72C20D59" w:rsidRDefault="776ADDD2" w14:paraId="7E0269D7" w14:textId="10C09A1A">
      <w:pPr>
        <w:pStyle w:val="Normal"/>
        <w:jc w:val="both"/>
        <w:rPr>
          <w:b w:val="0"/>
          <w:bCs w:val="0"/>
          <w:i w:val="0"/>
          <w:iCs w:val="0"/>
          <w:noProof w:val="0"/>
          <w:sz w:val="24"/>
          <w:szCs w:val="24"/>
          <w:lang w:val="en-US"/>
        </w:rPr>
      </w:pPr>
      <w:r w:rsidRPr="72C20D59" w:rsidR="14250899">
        <w:rPr>
          <w:b w:val="0"/>
          <w:bCs w:val="0"/>
          <w:i w:val="0"/>
          <w:iCs w:val="0"/>
          <w:noProof w:val="0"/>
          <w:sz w:val="24"/>
          <w:szCs w:val="24"/>
          <w:lang w:val="en-US"/>
        </w:rPr>
        <w:t xml:space="preserve">[2] </w:t>
      </w:r>
      <w:r w:rsidRPr="72C20D59" w:rsidR="13269E8C">
        <w:rPr>
          <w:b w:val="0"/>
          <w:bCs w:val="0"/>
          <w:i w:val="0"/>
          <w:iCs w:val="0"/>
          <w:noProof w:val="0"/>
          <w:sz w:val="24"/>
          <w:szCs w:val="24"/>
          <w:lang w:val="en-US"/>
        </w:rPr>
        <w:t>N. Summers. “</w:t>
      </w:r>
      <w:r w:rsidRPr="72C20D59" w:rsidR="13269E8C">
        <w:rPr>
          <w:b w:val="0"/>
          <w:bCs w:val="0"/>
          <w:i w:val="0"/>
          <w:iCs w:val="0"/>
          <w:noProof w:val="0"/>
          <w:sz w:val="24"/>
          <w:szCs w:val="24"/>
          <w:lang w:val="en-US"/>
        </w:rPr>
        <w:t xml:space="preserve">The best board games with an app-based twist." </w:t>
      </w:r>
      <w:r w:rsidRPr="72C20D59" w:rsidR="13269E8C">
        <w:rPr>
          <w:b w:val="0"/>
          <w:bCs w:val="0"/>
          <w:i w:val="0"/>
          <w:iCs w:val="0"/>
          <w:noProof w:val="0"/>
          <w:sz w:val="24"/>
          <w:szCs w:val="24"/>
          <w:lang w:val="en-US"/>
        </w:rPr>
        <w:t>Endgadget</w:t>
      </w:r>
      <w:r w:rsidRPr="72C20D59" w:rsidR="13269E8C">
        <w:rPr>
          <w:b w:val="0"/>
          <w:bCs w:val="0"/>
          <w:i w:val="0"/>
          <w:iCs w:val="0"/>
          <w:noProof w:val="0"/>
          <w:sz w:val="24"/>
          <w:szCs w:val="24"/>
          <w:lang w:val="en-US"/>
        </w:rPr>
        <w:t>.</w:t>
      </w:r>
      <w:r w:rsidRPr="72C20D59" w:rsidR="22B8F7DB">
        <w:rPr>
          <w:b w:val="0"/>
          <w:bCs w:val="0"/>
          <w:i w:val="0"/>
          <w:iCs w:val="0"/>
          <w:noProof w:val="0"/>
          <w:sz w:val="24"/>
          <w:szCs w:val="24"/>
          <w:lang w:val="en-US"/>
        </w:rPr>
        <w:t xml:space="preserve"> </w:t>
      </w:r>
      <w:r w:rsidRPr="72C20D59" w:rsidR="13269E8C">
        <w:rPr>
          <w:b w:val="0"/>
          <w:bCs w:val="0"/>
          <w:i w:val="0"/>
          <w:iCs w:val="0"/>
          <w:sz w:val="24"/>
          <w:szCs w:val="24"/>
        </w:rPr>
        <w:t>https://www.engadget.com/2019-11-29-best-board-games-companion-app-guide.html (accessed Sept 1, 2021).</w:t>
      </w:r>
    </w:p>
    <w:p xmlns:wp14="http://schemas.microsoft.com/office/word/2010/wordml" w:rsidR="00A10833" w:rsidP="72C20D59" w:rsidRDefault="00A10833" w14:paraId="11FD696F" wp14:textId="38D8619F">
      <w:pPr>
        <w:pStyle w:val="Normal"/>
        <w:jc w:val="both"/>
        <w:rPr>
          <w:b w:val="0"/>
          <w:bCs w:val="0"/>
          <w:i w:val="0"/>
          <w:iCs w:val="0"/>
          <w:sz w:val="24"/>
          <w:szCs w:val="24"/>
        </w:rPr>
      </w:pPr>
    </w:p>
    <w:p xmlns:wp14="http://schemas.microsoft.com/office/word/2010/wordml" w:rsidR="00A10833" w:rsidP="72C20D59" w:rsidRDefault="00A10833" w14:paraId="5CCACF61" wp14:textId="2E759C07">
      <w:pPr>
        <w:pStyle w:val="Normal"/>
        <w:jc w:val="both"/>
        <w:rPr>
          <w:b w:val="0"/>
          <w:bCs w:val="0"/>
          <w:i w:val="0"/>
          <w:iCs w:val="0"/>
          <w:sz w:val="24"/>
          <w:szCs w:val="24"/>
        </w:rPr>
      </w:pPr>
      <w:r w:rsidRPr="72C20D59" w:rsidR="16803B36">
        <w:rPr>
          <w:b w:val="0"/>
          <w:bCs w:val="0"/>
          <w:i w:val="0"/>
          <w:iCs w:val="0"/>
          <w:sz w:val="24"/>
          <w:szCs w:val="24"/>
        </w:rPr>
        <w:t>[3]</w:t>
      </w:r>
      <w:r w:rsidRPr="72C20D59" w:rsidR="0DA57F4F">
        <w:rPr>
          <w:b w:val="0"/>
          <w:bCs w:val="0"/>
          <w:i w:val="0"/>
          <w:iCs w:val="0"/>
          <w:sz w:val="24"/>
          <w:szCs w:val="24"/>
        </w:rPr>
        <w:t xml:space="preserve">  A. S. Gaur, “Led lights can harm your eyes,” </w:t>
      </w:r>
      <w:r w:rsidRPr="72C20D59" w:rsidR="0DA57F4F">
        <w:rPr>
          <w:b w:val="0"/>
          <w:bCs w:val="0"/>
          <w:i w:val="1"/>
          <w:iCs w:val="1"/>
          <w:sz w:val="24"/>
          <w:szCs w:val="24"/>
        </w:rPr>
        <w:t xml:space="preserve">Assil Eye Institute Blog, </w:t>
      </w:r>
    </w:p>
    <w:p xmlns:wp14="http://schemas.microsoft.com/office/word/2010/wordml" w:rsidR="00A10833" w:rsidP="72C20D59" w:rsidRDefault="00A10833" w14:paraId="3794AC63" wp14:textId="2AC874C5">
      <w:pPr>
        <w:pStyle w:val="Normal"/>
        <w:jc w:val="both"/>
        <w:rPr>
          <w:b w:val="0"/>
          <w:bCs w:val="0"/>
          <w:i w:val="1"/>
          <w:iCs w:val="1"/>
          <w:sz w:val="24"/>
          <w:szCs w:val="24"/>
        </w:rPr>
      </w:pPr>
      <w:r w:rsidRPr="72C20D59" w:rsidR="0DA57F4F">
        <w:rPr>
          <w:b w:val="0"/>
          <w:bCs w:val="0"/>
          <w:i w:val="0"/>
          <w:iCs w:val="0"/>
          <w:sz w:val="24"/>
          <w:szCs w:val="24"/>
        </w:rPr>
        <w:t>26-March-2021. [Online]. Available:</w:t>
      </w:r>
      <w:r w:rsidRPr="72C20D59" w:rsidR="0DA57F4F">
        <w:rPr>
          <w:rFonts w:ascii="Times New Roman" w:hAnsi="Times New Roman" w:eastAsia="Times New Roman" w:cs="Times New Roman"/>
          <w:noProof w:val="0"/>
          <w:sz w:val="24"/>
          <w:szCs w:val="24"/>
          <w:lang w:val="en-US"/>
        </w:rPr>
        <w:t xml:space="preserve"> </w:t>
      </w:r>
      <w:hyperlink r:id="R5e5e6dd1dda049f5">
        <w:r w:rsidRPr="72C20D59" w:rsidR="0DA57F4F">
          <w:rPr>
            <w:rStyle w:val="Hyperlink"/>
            <w:rFonts w:ascii="Times New Roman" w:hAnsi="Times New Roman" w:eastAsia="Times New Roman" w:cs="Times New Roman"/>
            <w:noProof w:val="0"/>
            <w:sz w:val="24"/>
            <w:szCs w:val="24"/>
            <w:lang w:val="en-US"/>
          </w:rPr>
          <w:t>https://assileye.com/blog/led-lights-can-harm-your-</w:t>
        </w:r>
      </w:hyperlink>
      <w:r>
        <w:tab/>
      </w:r>
      <w:r w:rsidRPr="72C20D59" w:rsidR="0DA57F4F">
        <w:rPr>
          <w:rStyle w:val="Hyperlink"/>
          <w:rFonts w:ascii="Times New Roman" w:hAnsi="Times New Roman" w:eastAsia="Times New Roman" w:cs="Times New Roman"/>
          <w:noProof w:val="0"/>
          <w:sz w:val="24"/>
          <w:szCs w:val="24"/>
          <w:lang w:val="en-US"/>
        </w:rPr>
        <w:t>eyes/</w:t>
      </w:r>
      <w:r w:rsidRPr="72C20D59" w:rsidR="0DA57F4F">
        <w:rPr>
          <w:rFonts w:ascii="Times New Roman" w:hAnsi="Times New Roman" w:eastAsia="Times New Roman" w:cs="Times New Roman"/>
          <w:noProof w:val="0"/>
          <w:sz w:val="24"/>
          <w:szCs w:val="24"/>
          <w:lang w:val="en-US"/>
        </w:rPr>
        <w:t>. [Accessed: 02-Sep-2021].</w:t>
      </w:r>
    </w:p>
    <w:p xmlns:wp14="http://schemas.microsoft.com/office/word/2010/wordml" w:rsidR="00A10833" w:rsidP="72C20D59" w:rsidRDefault="00A10833" w14:paraId="14318648" wp14:textId="46510742">
      <w:pPr>
        <w:ind w:left="567" w:hanging="567"/>
        <w:jc w:val="both"/>
      </w:pPr>
      <w:r w:rsidRPr="72C20D59" w:rsidR="072C90CC">
        <w:rPr>
          <w:rFonts w:ascii="Times New Roman" w:hAnsi="Times New Roman" w:eastAsia="Times New Roman" w:cs="Times New Roman"/>
          <w:noProof w:val="0"/>
          <w:sz w:val="24"/>
          <w:szCs w:val="24"/>
          <w:lang w:val="en-US"/>
        </w:rPr>
        <w:t xml:space="preserve">[4] SparkFun Electronics. (n.d.). </w:t>
      </w:r>
      <w:r w:rsidRPr="72C20D59" w:rsidR="072C90CC">
        <w:rPr>
          <w:rFonts w:ascii="Times New Roman" w:hAnsi="Times New Roman" w:eastAsia="Times New Roman" w:cs="Times New Roman"/>
          <w:i w:val="1"/>
          <w:iCs w:val="1"/>
          <w:noProof w:val="0"/>
          <w:sz w:val="24"/>
          <w:szCs w:val="24"/>
          <w:lang w:val="en-US"/>
        </w:rPr>
        <w:t>SparkFun 16x2 SERLCD - RGB backlight (</w:t>
      </w:r>
      <w:proofErr w:type="spellStart"/>
      <w:r w:rsidRPr="72C20D59" w:rsidR="072C90CC">
        <w:rPr>
          <w:rFonts w:ascii="Times New Roman" w:hAnsi="Times New Roman" w:eastAsia="Times New Roman" w:cs="Times New Roman"/>
          <w:i w:val="1"/>
          <w:iCs w:val="1"/>
          <w:noProof w:val="0"/>
          <w:sz w:val="24"/>
          <w:szCs w:val="24"/>
          <w:lang w:val="en-US"/>
        </w:rPr>
        <w:t>Qwiic</w:t>
      </w:r>
      <w:proofErr w:type="spellEnd"/>
      <w:r w:rsidRPr="72C20D59" w:rsidR="072C90CC">
        <w:rPr>
          <w:rFonts w:ascii="Times New Roman" w:hAnsi="Times New Roman" w:eastAsia="Times New Roman" w:cs="Times New Roman"/>
          <w:i w:val="1"/>
          <w:iCs w:val="1"/>
          <w:noProof w:val="0"/>
          <w:sz w:val="24"/>
          <w:szCs w:val="24"/>
          <w:lang w:val="en-US"/>
        </w:rPr>
        <w:t>)</w:t>
      </w:r>
      <w:r w:rsidRPr="72C20D59" w:rsidR="072C90CC">
        <w:rPr>
          <w:rFonts w:ascii="Times New Roman" w:hAnsi="Times New Roman" w:eastAsia="Times New Roman" w:cs="Times New Roman"/>
          <w:noProof w:val="0"/>
          <w:sz w:val="24"/>
          <w:szCs w:val="24"/>
          <w:lang w:val="en-US"/>
        </w:rPr>
        <w:t xml:space="preserve">. LCD-16396 - </w:t>
      </w:r>
      <w:proofErr w:type="spellStart"/>
      <w:r w:rsidRPr="72C20D59" w:rsidR="072C90CC">
        <w:rPr>
          <w:rFonts w:ascii="Times New Roman" w:hAnsi="Times New Roman" w:eastAsia="Times New Roman" w:cs="Times New Roman"/>
          <w:noProof w:val="0"/>
          <w:sz w:val="24"/>
          <w:szCs w:val="24"/>
          <w:lang w:val="en-US"/>
        </w:rPr>
        <w:t>SparkFun</w:t>
      </w:r>
      <w:proofErr w:type="spellEnd"/>
      <w:r w:rsidRPr="72C20D59" w:rsidR="072C90CC">
        <w:rPr>
          <w:rFonts w:ascii="Times New Roman" w:hAnsi="Times New Roman" w:eastAsia="Times New Roman" w:cs="Times New Roman"/>
          <w:noProof w:val="0"/>
          <w:sz w:val="24"/>
          <w:szCs w:val="24"/>
          <w:lang w:val="en-US"/>
        </w:rPr>
        <w:t xml:space="preserve"> Electronics. </w:t>
      </w:r>
      <w:hyperlink r:id="R6f33566651004ac6">
        <w:r w:rsidRPr="72C20D59" w:rsidR="072C90CC">
          <w:rPr>
            <w:rStyle w:val="Hyperlink"/>
            <w:rFonts w:ascii="Times New Roman" w:hAnsi="Times New Roman" w:eastAsia="Times New Roman" w:cs="Times New Roman"/>
            <w:noProof w:val="0"/>
            <w:sz w:val="24"/>
            <w:szCs w:val="24"/>
            <w:lang w:val="en-US"/>
          </w:rPr>
          <w:t>https://www.sparkfun.com/products/16396</w:t>
        </w:r>
      </w:hyperlink>
      <w:r w:rsidRPr="72C20D59" w:rsidR="072C90CC">
        <w:rPr>
          <w:rFonts w:ascii="Times New Roman" w:hAnsi="Times New Roman" w:eastAsia="Times New Roman" w:cs="Times New Roman"/>
          <w:noProof w:val="0"/>
          <w:sz w:val="24"/>
          <w:szCs w:val="24"/>
          <w:lang w:val="en-US"/>
        </w:rPr>
        <w:t>.</w:t>
      </w:r>
    </w:p>
    <w:p xmlns:wp14="http://schemas.microsoft.com/office/word/2010/wordml" w:rsidR="00A10833" w:rsidP="72C20D59" w:rsidRDefault="00A10833" w14:paraId="29FEE8EE" wp14:textId="12656DDB">
      <w:pPr>
        <w:pStyle w:val="Normal"/>
        <w:jc w:val="both"/>
        <w:rPr>
          <w:rFonts w:ascii="Times New Roman" w:hAnsi="Times New Roman" w:eastAsia="Times New Roman" w:cs="Times New Roman"/>
          <w:noProof w:val="0"/>
          <w:sz w:val="24"/>
          <w:szCs w:val="24"/>
          <w:lang w:val="en-US"/>
        </w:rPr>
      </w:pPr>
    </w:p>
    <w:p xmlns:wp14="http://schemas.microsoft.com/office/word/2010/wordml" w:rsidR="00A10833" w:rsidP="72C20D59" w:rsidRDefault="00A10833" w14:paraId="4BFC6268" wp14:textId="3C362DBA">
      <w:pPr>
        <w:ind w:left="567" w:hanging="567"/>
        <w:jc w:val="both"/>
      </w:pPr>
      <w:r w:rsidRPr="72C20D59" w:rsidR="3CE5569E">
        <w:rPr>
          <w:rFonts w:ascii="Times New Roman" w:hAnsi="Times New Roman" w:eastAsia="Times New Roman" w:cs="Times New Roman"/>
          <w:noProof w:val="0"/>
          <w:sz w:val="24"/>
          <w:szCs w:val="24"/>
          <w:lang w:val="en-US"/>
        </w:rPr>
        <w:t xml:space="preserve">[5] Cook, J. S. S. (2020, March 6). </w:t>
      </w:r>
      <w:r w:rsidRPr="72C20D59" w:rsidR="3CE5569E">
        <w:rPr>
          <w:rFonts w:ascii="Times New Roman" w:hAnsi="Times New Roman" w:eastAsia="Times New Roman" w:cs="Times New Roman"/>
          <w:i w:val="1"/>
          <w:iCs w:val="1"/>
          <w:noProof w:val="0"/>
          <w:sz w:val="24"/>
          <w:szCs w:val="24"/>
          <w:lang w:val="en-US"/>
        </w:rPr>
        <w:t>WS2812 tutorial: Protocol for the WS2812B programmable led</w:t>
      </w:r>
      <w:r w:rsidRPr="72C20D59" w:rsidR="3CE5569E">
        <w:rPr>
          <w:rFonts w:ascii="Times New Roman" w:hAnsi="Times New Roman" w:eastAsia="Times New Roman" w:cs="Times New Roman"/>
          <w:noProof w:val="0"/>
          <w:sz w:val="24"/>
          <w:szCs w:val="24"/>
          <w:lang w:val="en-US"/>
        </w:rPr>
        <w:t xml:space="preserve">. Arrow.com. </w:t>
      </w:r>
      <w:hyperlink r:id="R9d1385973c6f4ee7">
        <w:r w:rsidRPr="72C20D59" w:rsidR="3CE5569E">
          <w:rPr>
            <w:rStyle w:val="Hyperlink"/>
            <w:rFonts w:ascii="Times New Roman" w:hAnsi="Times New Roman" w:eastAsia="Times New Roman" w:cs="Times New Roman"/>
            <w:noProof w:val="0"/>
            <w:sz w:val="24"/>
            <w:szCs w:val="24"/>
            <w:lang w:val="en-US"/>
          </w:rPr>
          <w:t>https://www.arrow.com/en/research-and-events/articles/protocol-for-the-ws2812b-programmable-led</w:t>
        </w:r>
      </w:hyperlink>
      <w:r w:rsidRPr="72C20D59" w:rsidR="3CE5569E">
        <w:rPr>
          <w:rFonts w:ascii="Times New Roman" w:hAnsi="Times New Roman" w:eastAsia="Times New Roman" w:cs="Times New Roman"/>
          <w:noProof w:val="0"/>
          <w:sz w:val="24"/>
          <w:szCs w:val="24"/>
          <w:lang w:val="en-US"/>
        </w:rPr>
        <w:t>.</w:t>
      </w:r>
    </w:p>
    <w:p xmlns:wp14="http://schemas.microsoft.com/office/word/2010/wordml" w:rsidR="00A10833" w:rsidP="72C20D59" w:rsidRDefault="00A10833" w14:paraId="23776BC5" wp14:textId="614E35D3">
      <w:pPr>
        <w:pStyle w:val="Normal"/>
        <w:ind w:left="567" w:hanging="567"/>
        <w:jc w:val="both"/>
        <w:rPr>
          <w:rFonts w:ascii="Times New Roman" w:hAnsi="Times New Roman" w:eastAsia="Times New Roman" w:cs="Times New Roman"/>
          <w:noProof w:val="0"/>
          <w:sz w:val="24"/>
          <w:szCs w:val="24"/>
          <w:lang w:val="en-US"/>
        </w:rPr>
      </w:pPr>
      <w:r w:rsidRPr="72C20D59" w:rsidR="7987563D">
        <w:rPr>
          <w:rFonts w:ascii="Times New Roman" w:hAnsi="Times New Roman" w:eastAsia="Times New Roman" w:cs="Times New Roman"/>
          <w:noProof w:val="0"/>
          <w:sz w:val="24"/>
          <w:szCs w:val="24"/>
          <w:lang w:val="en-US"/>
        </w:rPr>
        <w:t xml:space="preserve">[6] </w:t>
      </w:r>
      <w:r w:rsidRPr="72C20D59" w:rsidR="7987563D">
        <w:rPr>
          <w:rFonts w:ascii="Times New Roman" w:hAnsi="Times New Roman" w:eastAsia="Times New Roman" w:cs="Times New Roman"/>
          <w:i w:val="1"/>
          <w:iCs w:val="1"/>
          <w:noProof w:val="0"/>
          <w:sz w:val="24"/>
          <w:szCs w:val="24"/>
          <w:lang w:val="en-US"/>
        </w:rPr>
        <w:t>Introduction to microcontrollers - button matrix &amp; auto repeating</w:t>
      </w:r>
      <w:r w:rsidRPr="72C20D59" w:rsidR="7987563D">
        <w:rPr>
          <w:rFonts w:ascii="Times New Roman" w:hAnsi="Times New Roman" w:eastAsia="Times New Roman" w:cs="Times New Roman"/>
          <w:noProof w:val="0"/>
          <w:sz w:val="24"/>
          <w:szCs w:val="24"/>
          <w:lang w:val="en-US"/>
        </w:rPr>
        <w:t xml:space="preserve">. EmbeddedRelated.com | Embedded Systems. (n.d.). </w:t>
      </w:r>
      <w:hyperlink r:id="R2520a4dc05ae47c0">
        <w:r w:rsidRPr="72C20D59" w:rsidR="7987563D">
          <w:rPr>
            <w:rStyle w:val="Hyperlink"/>
            <w:rFonts w:ascii="Times New Roman" w:hAnsi="Times New Roman" w:eastAsia="Times New Roman" w:cs="Times New Roman"/>
            <w:noProof w:val="0"/>
            <w:sz w:val="24"/>
            <w:szCs w:val="24"/>
            <w:lang w:val="en-US"/>
          </w:rPr>
          <w:t>https://www.embeddedrelated.com/showarticle/519.php</w:t>
        </w:r>
      </w:hyperlink>
      <w:r w:rsidRPr="72C20D59" w:rsidR="7987563D">
        <w:rPr>
          <w:rFonts w:ascii="Times New Roman" w:hAnsi="Times New Roman" w:eastAsia="Times New Roman" w:cs="Times New Roman"/>
          <w:noProof w:val="0"/>
          <w:sz w:val="24"/>
          <w:szCs w:val="24"/>
          <w:lang w:val="en-US"/>
        </w:rPr>
        <w:t>.</w:t>
      </w:r>
    </w:p>
    <w:p xmlns:wp14="http://schemas.microsoft.com/office/word/2010/wordml" w:rsidR="00A10833" w:rsidP="72C20D59" w:rsidRDefault="00A10833" w14:paraId="616DD832" wp14:textId="5B38CFC1">
      <w:pPr>
        <w:pStyle w:val="Normal"/>
        <w:jc w:val="both"/>
        <w:rPr>
          <w:rFonts w:ascii="Times New Roman" w:hAnsi="Times New Roman" w:eastAsia="Times New Roman" w:cs="Times New Roman"/>
          <w:noProof w:val="0"/>
          <w:sz w:val="24"/>
          <w:szCs w:val="24"/>
          <w:lang w:val="en-US"/>
        </w:rPr>
      </w:pPr>
    </w:p>
    <w:p xmlns:wp14="http://schemas.microsoft.com/office/word/2010/wordml" w:rsidR="00A10833" w:rsidP="72C20D59" w:rsidRDefault="00A10833" w14:paraId="44E871BC" wp14:textId="4A3EAD99">
      <w:pPr>
        <w:pStyle w:val="Title"/>
        <w:jc w:val="both"/>
        <w:rPr>
          <w:b w:val="1"/>
          <w:bCs w:val="1"/>
          <w:i w:val="0"/>
          <w:iCs w:val="0"/>
          <w:sz w:val="28"/>
          <w:szCs w:val="28"/>
        </w:rPr>
      </w:pPr>
    </w:p>
    <w:p xmlns:wp14="http://schemas.microsoft.com/office/word/2010/wordml" w:rsidR="00430A5C" w:rsidP="72C20D59" w:rsidRDefault="00430A5C" w14:paraId="46A8D671" wp14:textId="6BD090F6">
      <w:pPr>
        <w:pStyle w:val="Title"/>
        <w:jc w:val="both"/>
        <w:rPr>
          <w:b w:val="1"/>
          <w:bCs w:val="1"/>
          <w:i w:val="0"/>
          <w:iCs w:val="0"/>
          <w:sz w:val="28"/>
          <w:szCs w:val="28"/>
        </w:rPr>
      </w:pPr>
    </w:p>
    <w:p xmlns:wp14="http://schemas.microsoft.com/office/word/2010/wordml" w:rsidR="00430A5C" w:rsidP="72C20D59" w:rsidRDefault="00430A5C" w14:paraId="67B1F8BB" wp14:textId="62E6BE0C">
      <w:pPr>
        <w:pStyle w:val="Title"/>
        <w:jc w:val="both"/>
        <w:rPr>
          <w:b w:val="1"/>
          <w:bCs w:val="1"/>
          <w:i w:val="0"/>
          <w:iCs w:val="0"/>
          <w:sz w:val="28"/>
          <w:szCs w:val="28"/>
        </w:rPr>
      </w:pPr>
    </w:p>
    <w:p xmlns:wp14="http://schemas.microsoft.com/office/word/2010/wordml" w:rsidR="00430A5C" w:rsidP="72C20D59" w:rsidRDefault="00430A5C" w14:paraId="5405F735" wp14:textId="2F4F3FEB">
      <w:pPr>
        <w:pStyle w:val="Title"/>
        <w:jc w:val="both"/>
        <w:rPr>
          <w:b w:val="1"/>
          <w:bCs w:val="1"/>
          <w:i w:val="0"/>
          <w:iCs w:val="0"/>
          <w:sz w:val="28"/>
          <w:szCs w:val="28"/>
        </w:rPr>
      </w:pPr>
    </w:p>
    <w:p xmlns:wp14="http://schemas.microsoft.com/office/word/2010/wordml" w:rsidR="00430A5C" w:rsidP="72C20D59" w:rsidRDefault="00430A5C" w14:paraId="4465EDA3" wp14:textId="25ED6B9C">
      <w:pPr>
        <w:pStyle w:val="Title"/>
        <w:jc w:val="both"/>
        <w:rPr>
          <w:b w:val="1"/>
          <w:bCs w:val="1"/>
          <w:i w:val="0"/>
          <w:iCs w:val="0"/>
          <w:sz w:val="28"/>
          <w:szCs w:val="28"/>
        </w:rPr>
      </w:pPr>
    </w:p>
    <w:p xmlns:wp14="http://schemas.microsoft.com/office/word/2010/wordml" w:rsidR="00430A5C" w:rsidP="72C20D59" w:rsidRDefault="00430A5C" w14:paraId="4917DDAF" wp14:textId="1464D166">
      <w:pPr/>
      <w:r>
        <w:br w:type="page"/>
      </w:r>
    </w:p>
    <w:p xmlns:wp14="http://schemas.microsoft.com/office/word/2010/wordml" w:rsidR="00430A5C" w:rsidP="72C20D59" w:rsidRDefault="00430A5C" w14:paraId="52DC90D1" wp14:textId="156CB265">
      <w:pPr>
        <w:pStyle w:val="Title"/>
        <w:jc w:val="center"/>
        <w:rPr>
          <w:b w:val="1"/>
          <w:bCs w:val="1"/>
          <w:i w:val="0"/>
          <w:iCs w:val="0"/>
          <w:sz w:val="28"/>
          <w:szCs w:val="28"/>
        </w:rPr>
      </w:pPr>
      <w:commentRangeStart w:id="1752161449"/>
      <w:commentRangeStart w:id="335972255"/>
      <w:r w:rsidRPr="72C20D59" w:rsidR="5C4B235C">
        <w:rPr>
          <w:b w:val="1"/>
          <w:bCs w:val="1"/>
          <w:i w:val="0"/>
          <w:iCs w:val="0"/>
          <w:sz w:val="28"/>
          <w:szCs w:val="28"/>
        </w:rPr>
        <w:t>Appendix 1: Functional Block Diagram</w:t>
      </w:r>
      <w:commentRangeEnd w:id="1752161449"/>
      <w:r>
        <w:rPr>
          <w:rStyle w:val="CommentReference"/>
        </w:rPr>
        <w:commentReference w:id="1752161449"/>
      </w:r>
      <w:commentRangeEnd w:id="335972255"/>
      <w:r>
        <w:rPr>
          <w:rStyle w:val="CommentReference"/>
        </w:rPr>
        <w:commentReference w:id="335972255"/>
      </w:r>
    </w:p>
    <w:p xmlns:wp14="http://schemas.microsoft.com/office/word/2010/wordml" w:rsidR="00430A5C" w:rsidP="72C20D59" w:rsidRDefault="00430A5C" w14:paraId="6AEE29BC" wp14:textId="156CB265">
      <w:pPr>
        <w:pStyle w:val="Title"/>
        <w:jc w:val="center"/>
        <w:rPr>
          <w:b w:val="1"/>
          <w:bCs w:val="1"/>
          <w:i w:val="0"/>
          <w:iCs w:val="0"/>
          <w:sz w:val="28"/>
          <w:szCs w:val="28"/>
        </w:rPr>
      </w:pPr>
    </w:p>
    <w:p xmlns:wp14="http://schemas.microsoft.com/office/word/2010/wordml" w:rsidR="00430A5C" w:rsidP="72C20D59" w:rsidRDefault="00430A5C" w14:paraId="1CE7ED37" wp14:textId="4DEAD079">
      <w:pPr>
        <w:pStyle w:val="Title"/>
        <w:jc w:val="center"/>
        <w:rPr>
          <w:b w:val="1"/>
          <w:bCs w:val="1"/>
          <w:sz w:val="28"/>
          <w:szCs w:val="28"/>
        </w:rPr>
      </w:pPr>
      <w:r w:rsidR="09E47F55">
        <w:drawing>
          <wp:inline xmlns:wp14="http://schemas.microsoft.com/office/word/2010/wordprocessingDrawing" wp14:editId="293F6A62" wp14:anchorId="47C826D0">
            <wp:extent cx="5638800" cy="3876675"/>
            <wp:effectExtent l="0" t="0" r="0" b="0"/>
            <wp:docPr id="1446494403" name="" title=""/>
            <wp:cNvGraphicFramePr>
              <a:graphicFrameLocks noChangeAspect="1"/>
            </wp:cNvGraphicFramePr>
            <a:graphic>
              <a:graphicData uri="http://schemas.openxmlformats.org/drawingml/2006/picture">
                <pic:pic>
                  <pic:nvPicPr>
                    <pic:cNvPr id="0" name=""/>
                    <pic:cNvPicPr/>
                  </pic:nvPicPr>
                  <pic:blipFill>
                    <a:blip r:embed="R8f1cc1874cd9432a">
                      <a:extLst>
                        <a:ext xmlns:a="http://schemas.openxmlformats.org/drawingml/2006/main" uri="{28A0092B-C50C-407E-A947-70E740481C1C}">
                          <a14:useLocalDpi val="0"/>
                        </a:ext>
                      </a:extLst>
                    </a:blip>
                    <a:stretch>
                      <a:fillRect/>
                    </a:stretch>
                  </pic:blipFill>
                  <pic:spPr>
                    <a:xfrm>
                      <a:off x="0" y="0"/>
                      <a:ext cx="5638800" cy="3876675"/>
                    </a:xfrm>
                    <a:prstGeom prst="rect">
                      <a:avLst/>
                    </a:prstGeom>
                  </pic:spPr>
                </pic:pic>
              </a:graphicData>
            </a:graphic>
          </wp:inline>
        </w:drawing>
      </w:r>
    </w:p>
    <w:p xmlns:wp14="http://schemas.microsoft.com/office/word/2010/wordml" w:rsidR="00430A5C" w:rsidP="72C20D59" w:rsidRDefault="00430A5C" w14:paraId="4CD2B094" wp14:textId="31F743A3">
      <w:pPr>
        <w:pStyle w:val="Title"/>
        <w:jc w:val="center"/>
        <w:rPr>
          <w:b w:val="1"/>
          <w:bCs w:val="1"/>
          <w:i w:val="0"/>
          <w:iCs w:val="0"/>
          <w:sz w:val="28"/>
          <w:szCs w:val="28"/>
        </w:rPr>
      </w:pPr>
    </w:p>
    <w:p xmlns:wp14="http://schemas.microsoft.com/office/word/2010/wordml" w:rsidR="00430A5C" w:rsidP="72C20D59" w:rsidRDefault="00430A5C" w14:paraId="117581CB" wp14:textId="0DF45BDC">
      <w:pPr>
        <w:pStyle w:val="Title"/>
        <w:jc w:val="center"/>
        <w:rPr>
          <w:b w:val="1"/>
          <w:bCs w:val="1"/>
          <w:i w:val="0"/>
          <w:iCs w:val="0"/>
          <w:sz w:val="28"/>
          <w:szCs w:val="28"/>
        </w:rPr>
      </w:pPr>
    </w:p>
    <w:p xmlns:wp14="http://schemas.microsoft.com/office/word/2010/wordml" w:rsidR="00430A5C" w:rsidP="72C20D59" w:rsidRDefault="00430A5C" w14:paraId="532624BC" wp14:textId="6DC19D66">
      <w:pPr>
        <w:pStyle w:val="Title"/>
        <w:jc w:val="center"/>
        <w:rPr>
          <w:b w:val="1"/>
          <w:bCs w:val="1"/>
          <w:i w:val="0"/>
          <w:iCs w:val="0"/>
          <w:sz w:val="28"/>
          <w:szCs w:val="28"/>
        </w:rPr>
      </w:pPr>
    </w:p>
    <w:p xmlns:wp14="http://schemas.microsoft.com/office/word/2010/wordml" w:rsidR="00430A5C" w:rsidP="72C20D59" w:rsidRDefault="00430A5C" w14:paraId="6434A82C" wp14:textId="1876E004">
      <w:pPr>
        <w:pStyle w:val="Title"/>
        <w:jc w:val="center"/>
        <w:rPr>
          <w:b w:val="1"/>
          <w:bCs w:val="1"/>
          <w:i w:val="0"/>
          <w:iCs w:val="0"/>
          <w:sz w:val="28"/>
          <w:szCs w:val="28"/>
        </w:rPr>
      </w:pPr>
    </w:p>
    <w:p xmlns:wp14="http://schemas.microsoft.com/office/word/2010/wordml" w:rsidR="00430A5C" w:rsidP="72C20D59" w:rsidRDefault="00430A5C" w14:paraId="424B21EB" wp14:textId="3A95E007">
      <w:pPr>
        <w:pStyle w:val="Title"/>
        <w:jc w:val="center"/>
        <w:rPr>
          <w:b w:val="1"/>
          <w:bCs w:val="1"/>
          <w:i w:val="0"/>
          <w:iCs w:val="0"/>
          <w:sz w:val="28"/>
          <w:szCs w:val="28"/>
        </w:rPr>
      </w:pPr>
    </w:p>
    <w:p xmlns:wp14="http://schemas.microsoft.com/office/word/2010/wordml" w:rsidR="00430A5C" w:rsidP="72C20D59" w:rsidRDefault="00430A5C" w14:paraId="279FDE1A" wp14:textId="4C68F9D6">
      <w:pPr>
        <w:pStyle w:val="Title"/>
        <w:jc w:val="center"/>
        <w:rPr>
          <w:b w:val="1"/>
          <w:bCs w:val="1"/>
          <w:i w:val="0"/>
          <w:iCs w:val="0"/>
          <w:sz w:val="28"/>
          <w:szCs w:val="28"/>
        </w:rPr>
      </w:pPr>
    </w:p>
    <w:p xmlns:wp14="http://schemas.microsoft.com/office/word/2010/wordml" w:rsidR="00430A5C" w:rsidP="72C20D59" w:rsidRDefault="00430A5C" w14:paraId="24E7DCE4" wp14:textId="512FB935">
      <w:pPr/>
      <w:r>
        <w:br w:type="page"/>
      </w:r>
    </w:p>
    <w:p xmlns:wp14="http://schemas.microsoft.com/office/word/2010/wordml" w:rsidR="00430A5C" w:rsidP="72C20D59" w:rsidRDefault="00430A5C" w14:paraId="144A5D23" wp14:textId="27BCFF34">
      <w:pPr>
        <w:pStyle w:val="Title"/>
        <w:jc w:val="center"/>
        <w:rPr>
          <w:b w:val="1"/>
          <w:bCs w:val="1"/>
          <w:i w:val="0"/>
          <w:iCs w:val="0"/>
          <w:sz w:val="28"/>
          <w:szCs w:val="28"/>
        </w:rPr>
      </w:pPr>
      <w:r w:rsidRPr="72C20D59" w:rsidR="5C4B235C">
        <w:rPr>
          <w:b w:val="1"/>
          <w:bCs w:val="1"/>
          <w:i w:val="0"/>
          <w:iCs w:val="0"/>
          <w:sz w:val="28"/>
          <w:szCs w:val="28"/>
        </w:rPr>
        <w:t>Appendix 2: Boat Detection Using Voltage Dividers</w:t>
      </w:r>
    </w:p>
    <w:p xmlns:wp14="http://schemas.microsoft.com/office/word/2010/wordml" w:rsidR="00430A5C" w:rsidP="72C20D59" w:rsidRDefault="00430A5C" w14:paraId="738610EB" wp14:textId="01CF4852">
      <w:pPr>
        <w:pStyle w:val="Title"/>
        <w:jc w:val="center"/>
        <w:rPr>
          <w:b w:val="1"/>
          <w:bCs w:val="1"/>
          <w:sz w:val="28"/>
          <w:szCs w:val="28"/>
        </w:rPr>
      </w:pPr>
      <w:r w:rsidR="11F04F06">
        <w:drawing>
          <wp:inline xmlns:wp14="http://schemas.microsoft.com/office/word/2010/wordprocessingDrawing" wp14:editId="41E809AE" wp14:anchorId="445CBEA6">
            <wp:extent cx="5396150" cy="6962775"/>
            <wp:effectExtent l="0" t="0" r="0" b="0"/>
            <wp:docPr id="922672024" name="" title=""/>
            <wp:cNvGraphicFramePr>
              <a:graphicFrameLocks noChangeAspect="1"/>
            </wp:cNvGraphicFramePr>
            <a:graphic>
              <a:graphicData uri="http://schemas.openxmlformats.org/drawingml/2006/picture">
                <pic:pic>
                  <pic:nvPicPr>
                    <pic:cNvPr id="0" name=""/>
                    <pic:cNvPicPr/>
                  </pic:nvPicPr>
                  <pic:blipFill>
                    <a:blip r:embed="R40931527294a4aaf">
                      <a:extLst>
                        <a:ext xmlns:a="http://schemas.openxmlformats.org/drawingml/2006/main" uri="{28A0092B-C50C-407E-A947-70E740481C1C}">
                          <a14:useLocalDpi val="0"/>
                        </a:ext>
                      </a:extLst>
                    </a:blip>
                    <a:stretch>
                      <a:fillRect/>
                    </a:stretch>
                  </pic:blipFill>
                  <pic:spPr>
                    <a:xfrm>
                      <a:off x="0" y="0"/>
                      <a:ext cx="5396150" cy="6962775"/>
                    </a:xfrm>
                    <a:prstGeom prst="rect">
                      <a:avLst/>
                    </a:prstGeom>
                  </pic:spPr>
                </pic:pic>
              </a:graphicData>
            </a:graphic>
          </wp:inline>
        </w:drawing>
      </w:r>
    </w:p>
    <w:p xmlns:wp14="http://schemas.microsoft.com/office/word/2010/wordml" w:rsidR="00430A5C" w:rsidP="72C20D59" w:rsidRDefault="00430A5C" w14:paraId="637805D2" wp14:textId="77777777">
      <w:pPr>
        <w:pStyle w:val="Title"/>
        <w:jc w:val="both"/>
        <w:rPr>
          <w:sz w:val="24"/>
          <w:szCs w:val="24"/>
        </w:rPr>
      </w:pPr>
    </w:p>
    <w:p xmlns:wp14="http://schemas.microsoft.com/office/word/2010/wordml" w:rsidR="00430A5C" w:rsidP="72C20D59" w:rsidRDefault="00430A5C" w14:paraId="0DE4B5B7" wp14:textId="012F5D10">
      <w:pPr>
        <w:pStyle w:val="Title"/>
        <w:jc w:val="both"/>
        <w:rPr>
          <w:b w:val="1"/>
          <w:bCs w:val="1"/>
          <w:sz w:val="28"/>
          <w:szCs w:val="28"/>
        </w:rPr>
      </w:pPr>
      <w:bookmarkStart w:name="_GoBack" w:id="0"/>
      <w:bookmarkEnd w:id="0"/>
    </w:p>
    <w:sectPr w:rsidR="00430A5C" w:rsidSect="00E96704">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comments.xml><?xml version="1.0" encoding="utf-8"?>
<w:comments xmlns:w14="http://schemas.microsoft.com/office/word/2010/wordml" xmlns:w="http://schemas.openxmlformats.org/wordprocessingml/2006/main">
  <w:comment w:initials="MA" w:author="Mitchell Allan Arndt" w:date="2021-09-01T15:46:58" w:id="1969822148">
    <w:p w:rsidR="4F057A4C" w:rsidRDefault="4F057A4C" w14:paraId="72CD8406" w14:textId="779A3903">
      <w:pPr>
        <w:pStyle w:val="CommentText"/>
      </w:pPr>
      <w:r w:rsidR="4F057A4C">
        <w:rPr/>
        <w:t>mitch</w:t>
      </w:r>
      <w:r>
        <w:rPr>
          <w:rStyle w:val="CommentReference"/>
        </w:rPr>
        <w:annotationRef/>
      </w:r>
      <w:r>
        <w:rPr>
          <w:rStyle w:val="CommentReference"/>
        </w:rPr>
        <w:annotationRef/>
      </w:r>
    </w:p>
  </w:comment>
  <w:comment w:initials="MA" w:author="Mitchell Allan Arndt" w:date="2021-09-01T15:56:47" w:id="1736354093">
    <w:p w:rsidR="4F057A4C" w:rsidRDefault="4F057A4C" w14:paraId="31FE70BA" w14:textId="735C9A92">
      <w:pPr>
        <w:pStyle w:val="CommentText"/>
      </w:pPr>
      <w:r w:rsidR="4F057A4C">
        <w:rPr/>
        <w:t>mitch</w:t>
      </w:r>
      <w:r>
        <w:rPr>
          <w:rStyle w:val="CommentReference"/>
        </w:rPr>
        <w:annotationRef/>
      </w:r>
      <w:r>
        <w:rPr>
          <w:rStyle w:val="CommentReference"/>
        </w:rPr>
        <w:annotationRef/>
      </w:r>
    </w:p>
  </w:comment>
  <w:comment w:initials="MA" w:author="Mitchell Allan Arndt" w:date="2021-09-01T21:50:58" w:id="28216934">
    <w:p w:rsidR="72C20D59" w:rsidRDefault="72C20D59" w14:paraId="0AA8A108" w14:textId="045841C6">
      <w:pPr>
        <w:pStyle w:val="CommentText"/>
      </w:pPr>
      <w:r w:rsidR="72C20D59">
        <w:rPr/>
        <w:t>can someone give this a once over and see if everything makes a little sense...just a little tho</w:t>
      </w:r>
      <w:r>
        <w:rPr>
          <w:rStyle w:val="CommentReference"/>
        </w:rPr>
        <w:annotationRef/>
      </w:r>
    </w:p>
  </w:comment>
  <w:comment w:initials="GB" w:author="Garrett John Brillhart" w:date="2021-09-01T21:54:06" w:id="934125622">
    <w:p w:rsidR="72C20D59" w:rsidRDefault="72C20D59" w14:paraId="52E509B9" w14:textId="1D5DB1ED">
      <w:pPr>
        <w:pStyle w:val="CommentText"/>
      </w:pPr>
      <w:r w:rsidR="72C20D59">
        <w:rPr/>
        <w:t>Aye sir</w:t>
      </w:r>
      <w:r>
        <w:rPr>
          <w:rStyle w:val="CommentReference"/>
        </w:rPr>
        <w:annotationRef/>
      </w:r>
    </w:p>
  </w:comment>
  <w:comment w:initials="GB" w:author="Garrett John Brillhart" w:date="2021-09-01T21:55:52" w:id="1443861918">
    <w:p w:rsidR="72C20D59" w:rsidRDefault="72C20D59" w14:paraId="0E5CACD7" w14:textId="0D45C861">
      <w:pPr>
        <w:pStyle w:val="CommentText"/>
      </w:pPr>
      <w:r w:rsidR="72C20D59">
        <w:rPr/>
        <w:t>Have we figured out how we want to do inputs for attacks yet? Keypad liked 362?</w:t>
      </w:r>
      <w:r>
        <w:rPr>
          <w:rStyle w:val="CommentReference"/>
        </w:rPr>
        <w:annotationRef/>
      </w:r>
    </w:p>
  </w:comment>
  <w:comment w:initials="GB" w:author="Garrett John Brillhart" w:date="2021-09-01T21:57:03" w:id="1116393688">
    <w:p w:rsidR="72C20D59" w:rsidRDefault="72C20D59" w14:paraId="4743EBF4" w14:textId="7BEB00C5">
      <w:pPr>
        <w:pStyle w:val="CommentText"/>
      </w:pPr>
      <w:r w:rsidR="72C20D59">
        <w:rPr/>
        <w:t>Oh wait i see it I'm an idiot</w:t>
      </w:r>
      <w:r>
        <w:rPr>
          <w:rStyle w:val="CommentReference"/>
        </w:rPr>
        <w:annotationRef/>
      </w:r>
    </w:p>
    <w:p w:rsidR="72C20D59" w:rsidRDefault="72C20D59" w14:paraId="5E6DDECA" w14:textId="72729DB0">
      <w:pPr>
        <w:pStyle w:val="CommentText"/>
      </w:pPr>
    </w:p>
  </w:comment>
  <w:comment w:initials="GB" w:author="Garrett John Brillhart" w:date="2021-09-01T22:02:02" w:id="1347368894">
    <w:p w:rsidR="72C20D59" w:rsidRDefault="72C20D59" w14:paraId="0775088A" w14:textId="0374B930">
      <w:pPr>
        <w:pStyle w:val="CommentText"/>
      </w:pPr>
      <w:r w:rsidR="72C20D59">
        <w:rPr/>
        <w:t>Looks good imo</w:t>
      </w:r>
      <w:r>
        <w:rPr>
          <w:rStyle w:val="CommentReference"/>
        </w:rPr>
        <w:annotationRef/>
      </w:r>
    </w:p>
  </w:comment>
  <w:comment w:initials="GB" w:author="Garrett John Brillhart" w:date="2021-09-01T22:02:47" w:id="1965442432">
    <w:p w:rsidR="72C20D59" w:rsidRDefault="72C20D59" w14:paraId="6DC35D54" w14:textId="71027D5C">
      <w:pPr>
        <w:pStyle w:val="CommentText"/>
      </w:pPr>
      <w:r w:rsidR="72C20D59">
        <w:rPr/>
        <w:t>Although maybe include a diagram of your voltage divider, i know molly has it somewhere</w:t>
      </w:r>
      <w:r>
        <w:rPr>
          <w:rStyle w:val="CommentReference"/>
        </w:rPr>
        <w:annotationRef/>
      </w:r>
    </w:p>
  </w:comment>
  <w:comment w:initials="MA" w:author="Mitchell Allan Arndt" w:date="2021-09-02T11:31:08" w:id="761037387">
    <w:p w:rsidR="72C20D59" w:rsidRDefault="72C20D59" w14:paraId="345DEDC7" w14:textId="240757D6">
      <w:pPr>
        <w:pStyle w:val="CommentText"/>
      </w:pPr>
      <w:r>
        <w:fldChar w:fldCharType="begin"/>
      </w:r>
      <w:r>
        <w:instrText xml:space="preserve"> HYPERLINK "mailto:marito@purdue.edu"</w:instrText>
      </w:r>
      <w:bookmarkStart w:name="_@_039463193157486CA81AFE38ABAE7653Z" w:id="1760801324"/>
      <w:r>
        <w:fldChar w:fldCharType="separate"/>
      </w:r>
      <w:bookmarkEnd w:id="1760801324"/>
      <w:r w:rsidRPr="72C20D59" w:rsidR="72C20D59">
        <w:rPr>
          <w:rStyle w:val="Mention"/>
          <w:noProof/>
        </w:rPr>
        <w:t>@Mary Margaret Arito</w:t>
      </w:r>
      <w:r>
        <w:fldChar w:fldCharType="end"/>
      </w:r>
      <w:r w:rsidR="72C20D59">
        <w:rPr/>
        <w:t xml:space="preserve"> can you add that drawing to this section please</w:t>
      </w:r>
      <w:r>
        <w:rPr>
          <w:rStyle w:val="CommentReference"/>
        </w:rPr>
        <w:annotationRef/>
      </w:r>
    </w:p>
  </w:comment>
  <w:comment w:initials="MA" w:author="Mary Margaret Arito" w:date="2021-09-02T11:40:02" w:id="943870117">
    <w:p w:rsidR="72C20D59" w:rsidRDefault="72C20D59" w14:paraId="27175945" w14:textId="15FE2C1F">
      <w:pPr>
        <w:pStyle w:val="CommentText"/>
      </w:pPr>
      <w:r>
        <w:fldChar w:fldCharType="begin"/>
      </w:r>
      <w:r>
        <w:instrText xml:space="preserve"> HYPERLINK "mailto:arndt20@purdue.edu"</w:instrText>
      </w:r>
      <w:bookmarkStart w:name="_@_359556AF40554BBE9E99D24A82E79A7CZ" w:id="1313286797"/>
      <w:r>
        <w:fldChar w:fldCharType="separate"/>
      </w:r>
      <w:bookmarkEnd w:id="1313286797"/>
      <w:r w:rsidRPr="72C20D59" w:rsidR="72C20D59">
        <w:rPr>
          <w:rStyle w:val="Mention"/>
          <w:noProof/>
        </w:rPr>
        <w:t>@Mitchell Allan Arndt</w:t>
      </w:r>
      <w:r>
        <w:fldChar w:fldCharType="end"/>
      </w:r>
      <w:r w:rsidR="72C20D59">
        <w:rPr/>
        <w:t xml:space="preserve"> sure thing! Do we need a functional block diagram for this section? I remember the profs mentioning it</w:t>
      </w:r>
      <w:r>
        <w:rPr>
          <w:rStyle w:val="CommentReference"/>
        </w:rPr>
        <w:annotationRef/>
      </w:r>
    </w:p>
  </w:comment>
  <w:comment w:initials="MA" w:author="Mary Margaret Arito" w:date="2021-09-02T12:56:46" w:id="1752161449">
    <w:p w:rsidR="72C20D59" w:rsidRDefault="72C20D59" w14:paraId="2D9A09B0" w14:textId="21C80524">
      <w:pPr>
        <w:pStyle w:val="CommentText"/>
      </w:pPr>
      <w:r w:rsidR="72C20D59">
        <w:rPr/>
        <w:t>to do</w:t>
      </w:r>
      <w:r>
        <w:rPr>
          <w:rStyle w:val="CommentReference"/>
        </w:rPr>
        <w:annotationRef/>
      </w:r>
    </w:p>
  </w:comment>
  <w:comment w:initials="MA" w:author="Mary Margaret Arito" w:date="2021-09-02T16:09:52" w:id="335972255">
    <w:p w:rsidR="72C20D59" w:rsidRDefault="72C20D59" w14:paraId="0BE4456C" w14:textId="3A1E4438">
      <w:pPr>
        <w:pStyle w:val="CommentText"/>
      </w:pPr>
      <w:r w:rsidR="72C20D59">
        <w:rPr/>
        <w:t>This is just an initial stab - I think this needs to be a more low-level description. Any ideas are welcome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2CD8406"/>
  <w15:commentEx w15:done="1" w15:paraId="31FE70BA"/>
  <w15:commentEx w15:done="0" w15:paraId="0AA8A108"/>
  <w15:commentEx w15:done="0" w15:paraId="52E509B9" w15:paraIdParent="0AA8A108"/>
  <w15:commentEx w15:done="0" w15:paraId="0E5CACD7" w15:paraIdParent="0AA8A108"/>
  <w15:commentEx w15:done="0" w15:paraId="5E6DDECA" w15:paraIdParent="0AA8A108"/>
  <w15:commentEx w15:done="0" w15:paraId="0775088A" w15:paraIdParent="0AA8A108"/>
  <w15:commentEx w15:done="0" w15:paraId="6DC35D54" w15:paraIdParent="0AA8A108"/>
  <w15:commentEx w15:done="0" w15:paraId="345DEDC7" w15:paraIdParent="0AA8A108"/>
  <w15:commentEx w15:done="0" w15:paraId="27175945" w15:paraIdParent="0AA8A108"/>
  <w15:commentEx w15:done="0" w15:paraId="2D9A09B0"/>
  <w15:commentEx w15:done="0" w15:paraId="0BE4456C" w15:paraIdParent="2D9A09B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387FBF" w16cex:dateUtc="2021-09-02T01:50:58.179Z"/>
  <w16cex:commentExtensible w16cex:durableId="04CD3C30" w16cex:dateUtc="2021-09-01T19:46:58.956Z"/>
  <w16cex:commentExtensible w16cex:durableId="0BA280E3" w16cex:dateUtc="2021-09-01T19:56:47.841Z"/>
  <w16cex:commentExtensible w16cex:durableId="393A230B" w16cex:dateUtc="2021-09-02T01:54:06.593Z"/>
  <w16cex:commentExtensible w16cex:durableId="3343F523" w16cex:dateUtc="2021-09-02T01:55:52.087Z"/>
  <w16cex:commentExtensible w16cex:durableId="7C30F402" w16cex:dateUtc="2021-09-02T01:57:03.866Z"/>
  <w16cex:commentExtensible w16cex:durableId="13FD156E" w16cex:dateUtc="2021-09-02T02:02:02.4Z"/>
  <w16cex:commentExtensible w16cex:durableId="32E5F676" w16cex:dateUtc="2021-09-02T02:02:47.769Z"/>
  <w16cex:commentExtensible w16cex:durableId="7A99C370" w16cex:dateUtc="2021-09-02T15:31:08.533Z"/>
  <w16cex:commentExtensible w16cex:durableId="3DD0EFA2" w16cex:dateUtc="2021-09-02T15:40:02.134Z"/>
  <w16cex:commentExtensible w16cex:durableId="1DF029B8" w16cex:dateUtc="2021-09-02T16:56:46.68Z"/>
  <w16cex:commentExtensible w16cex:durableId="2A1ADBA7" w16cex:dateUtc="2021-09-02T20:09:52.508Z"/>
</w16cex:commentsExtensible>
</file>

<file path=word/commentsIds.xml><?xml version="1.0" encoding="utf-8"?>
<w16cid:commentsIds xmlns:mc="http://schemas.openxmlformats.org/markup-compatibility/2006" xmlns:w16cid="http://schemas.microsoft.com/office/word/2016/wordml/cid" mc:Ignorable="w16cid">
  <w16cid:commentId w16cid:paraId="72CD8406" w16cid:durableId="04CD3C30"/>
  <w16cid:commentId w16cid:paraId="31FE70BA" w16cid:durableId="0BA280E3"/>
  <w16cid:commentId w16cid:paraId="0AA8A108" w16cid:durableId="6C387FBF"/>
  <w16cid:commentId w16cid:paraId="52E509B9" w16cid:durableId="393A230B"/>
  <w16cid:commentId w16cid:paraId="0E5CACD7" w16cid:durableId="3343F523"/>
  <w16cid:commentId w16cid:paraId="5E6DDECA" w16cid:durableId="7C30F402"/>
  <w16cid:commentId w16cid:paraId="0775088A" w16cid:durableId="13FD156E"/>
  <w16cid:commentId w16cid:paraId="6DC35D54" w16cid:durableId="32E5F676"/>
  <w16cid:commentId w16cid:paraId="345DEDC7" w16cid:durableId="7A99C370"/>
  <w16cid:commentId w16cid:paraId="27175945" w16cid:durableId="3DD0EFA2"/>
  <w16cid:commentId w16cid:paraId="2D9A09B0" w16cid:durableId="1DF029B8"/>
  <w16cid:commentId w16cid:paraId="0BE4456C" w16cid:durableId="2A1ADB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8B2366" w:rsidRDefault="008B2366" w14:paraId="2DBF0D7D" wp14:textId="77777777">
      <w:r>
        <w:separator/>
      </w:r>
    </w:p>
  </w:endnote>
  <w:endnote w:type="continuationSeparator" w:id="0">
    <w:p xmlns:wp14="http://schemas.microsoft.com/office/word/2010/wordml" w:rsidR="008B2366" w:rsidRDefault="008B2366" w14:paraId="6B62F1B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AF1599" w:rsidRDefault="00AF1599" w14:paraId="296FEF7D"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FE544B" w:rsidP="00FE544B" w:rsidRDefault="008B2366" w14:paraId="26C84E82" wp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4F55A1">
              <w:rPr>
                <w:b/>
                <w:bCs/>
                <w:noProof/>
              </w:rPr>
              <w:t>2</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4F55A1">
              <w:rPr>
                <w:b/>
                <w:bCs/>
                <w:noProof/>
              </w:rPr>
              <w:t>3</w:t>
            </w:r>
            <w:r w:rsidR="00FE544B">
              <w:rPr>
                <w:b/>
                <w:bCs/>
                <w:szCs w:val="24"/>
              </w:rPr>
              <w:fldChar w:fldCharType="end"/>
            </w:r>
          </w:p>
        </w:sdtContent>
      </w:sdt>
    </w:sdtContent>
  </w:sdt>
  <w:p xmlns:wp14="http://schemas.microsoft.com/office/word/2010/wordml" w:rsidR="00FE544B" w:rsidRDefault="00FE544B" w14:paraId="02F2C34E"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AF1599" w:rsidRDefault="00AF1599" w14:paraId="769D0D3C"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8B2366" w:rsidRDefault="008B2366" w14:paraId="680A4E5D" wp14:textId="77777777">
      <w:r>
        <w:separator/>
      </w:r>
    </w:p>
  </w:footnote>
  <w:footnote w:type="continuationSeparator" w:id="0">
    <w:p xmlns:wp14="http://schemas.microsoft.com/office/word/2010/wordml" w:rsidR="008B2366" w:rsidRDefault="008B2366" w14:paraId="1921983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AF1599" w:rsidRDefault="00AF1599" w14:paraId="7194DBDC"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AF1599" w:rsidR="00940EF4" w:rsidP="00C801B4" w:rsidRDefault="00940EF4" w14:paraId="3EC7A040" wp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AF1599">
      <w:t xml:space="preserve">Last Modified: </w:t>
    </w:r>
    <w:r w:rsidR="00125231">
      <w:fldChar w:fldCharType="begin"/>
    </w:r>
    <w:r w:rsidR="00125231">
      <w:instrText xml:space="preserve"> SAVEDATE  \@ "MM-dd-yyyy"  \* MERGEFORMAT </w:instrText>
    </w:r>
    <w:r w:rsidR="00125231">
      <w:fldChar w:fldCharType="separate"/>
    </w:r>
    <w:r w:rsidR="00183227">
      <w:rPr>
        <w:noProof/>
      </w:rPr>
      <w:t>11-12-2015</w:t>
    </w:r>
    <w:r w:rsidR="00125231">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AF1599" w:rsidRDefault="00AF1599" w14:paraId="66204FF1" wp14:textId="77777777">
    <w:pPr>
      <w:pStyle w:val="Header"/>
    </w:pPr>
  </w:p>
</w:hdr>
</file>

<file path=word/intelligence.xml><?xml version="1.0" encoding="utf-8"?>
<int:Intelligence xmlns:int="http://schemas.microsoft.com/office/intelligence/2019/intelligence">
  <int:IntelligenceSettings/>
  <int:Manifest>
    <int:WordHash hashCode="hqKNiPAHBOWiiz" id="Tpf9zozV"/>
    <int:WordHash hashCode="fDN8I+JXWi6LCh" id="oDo0A7JY"/>
    <int:WordHash hashCode="ASAc1OCpVrOnkn" id="6H0YcIWc"/>
    <int:WordHash hashCode="cqjfwJ/mUWyXyq" id="9Pg3wETi"/>
    <int:WordHash hashCode="XPWC5bSkDQnupI" id="AnSPANiQ"/>
  </int:Manifest>
  <int:Observations>
    <int:Content id="Tpf9zozV">
      <int:Rejection type="LegacyProofing"/>
    </int:Content>
    <int:Content id="oDo0A7JY">
      <int:Rejection type="AugLoop_Text_Critique"/>
    </int:Content>
    <int:Content id="6H0YcIWc">
      <int:Rejection type="LegacyProofing"/>
    </int:Content>
    <int:Content id="9Pg3wETi">
      <int:Rejection type="LegacyProofing"/>
    </int:Content>
    <int:Content id="AnSPANiQ">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2"/>
  </w:num>
  <w:num w:numId="2">
    <w:abstractNumId w:val="6"/>
  </w:num>
  <w:num w:numId="3">
    <w:abstractNumId w:val="0"/>
  </w:num>
  <w:num w:numId="4">
    <w:abstractNumId w:val="5"/>
  </w:num>
  <w:num w:numId="5">
    <w:abstractNumId w:val="3"/>
  </w:num>
  <w:num w:numId="6">
    <w:abstractNumId w:val="7"/>
  </w:num>
  <w:num w:numId="7">
    <w:abstractNumId w:val="1"/>
  </w:num>
  <w:num w:numId="8">
    <w:abstractNumId w:val="4"/>
  </w:num>
</w:numbering>
</file>

<file path=word/people.xml><?xml version="1.0" encoding="utf-8"?>
<w15:people xmlns:mc="http://schemas.openxmlformats.org/markup-compatibility/2006" xmlns:w15="http://schemas.microsoft.com/office/word/2012/wordml" mc:Ignorable="w15">
  <w15:person w15:author="Mitchell Allan Arndt">
    <w15:presenceInfo w15:providerId="AD" w15:userId="S::arndt20@purdue.edu::3b59c237-bffc-4547-8d19-5ea985f9a447"/>
  </w15:person>
  <w15:person w15:author="Garrett John Brillhart">
    <w15:presenceInfo w15:providerId="AD" w15:userId="S::gbrillha@purdue.edu::03b06975-af39-4dc1-aa09-ddc86492a874"/>
  </w15:person>
  <w15:person w15:author="Mary Margaret Arito">
    <w15:presenceInfo w15:providerId="AD" w15:userId="S::marito@purdue.edu::7dce26d1-c708-4212-91a7-5c2744f2b25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672E0"/>
    <w:rsid w:val="00095963"/>
    <w:rsid w:val="000B56ED"/>
    <w:rsid w:val="000C3451"/>
    <w:rsid w:val="00111EA7"/>
    <w:rsid w:val="00121714"/>
    <w:rsid w:val="00125231"/>
    <w:rsid w:val="00144996"/>
    <w:rsid w:val="00174C6D"/>
    <w:rsid w:val="00183227"/>
    <w:rsid w:val="001A6C4C"/>
    <w:rsid w:val="001B543C"/>
    <w:rsid w:val="0024031D"/>
    <w:rsid w:val="00243AAC"/>
    <w:rsid w:val="002A2745"/>
    <w:rsid w:val="002B1D0A"/>
    <w:rsid w:val="00310E03"/>
    <w:rsid w:val="00316C23"/>
    <w:rsid w:val="00321B62"/>
    <w:rsid w:val="00346A29"/>
    <w:rsid w:val="00376A27"/>
    <w:rsid w:val="003F7CE8"/>
    <w:rsid w:val="004218A7"/>
    <w:rsid w:val="004264C4"/>
    <w:rsid w:val="00426D4E"/>
    <w:rsid w:val="00430A5C"/>
    <w:rsid w:val="004801CE"/>
    <w:rsid w:val="004862C7"/>
    <w:rsid w:val="00497CE8"/>
    <w:rsid w:val="004A60F9"/>
    <w:rsid w:val="004B1141"/>
    <w:rsid w:val="004F55A1"/>
    <w:rsid w:val="004F63FF"/>
    <w:rsid w:val="0051488F"/>
    <w:rsid w:val="0052545A"/>
    <w:rsid w:val="005516F6"/>
    <w:rsid w:val="00596312"/>
    <w:rsid w:val="005B71F0"/>
    <w:rsid w:val="005C3159"/>
    <w:rsid w:val="006003D9"/>
    <w:rsid w:val="0060516F"/>
    <w:rsid w:val="00631D6A"/>
    <w:rsid w:val="00684BAA"/>
    <w:rsid w:val="00695E72"/>
    <w:rsid w:val="006A1F41"/>
    <w:rsid w:val="006A7439"/>
    <w:rsid w:val="006B410C"/>
    <w:rsid w:val="007138FC"/>
    <w:rsid w:val="007948D5"/>
    <w:rsid w:val="007C7A9A"/>
    <w:rsid w:val="007F5062"/>
    <w:rsid w:val="008032C4"/>
    <w:rsid w:val="008334AD"/>
    <w:rsid w:val="00884079"/>
    <w:rsid w:val="008A041E"/>
    <w:rsid w:val="008A207A"/>
    <w:rsid w:val="008B2366"/>
    <w:rsid w:val="008F1B56"/>
    <w:rsid w:val="008F5C5F"/>
    <w:rsid w:val="00924BE5"/>
    <w:rsid w:val="00940EF4"/>
    <w:rsid w:val="00941611"/>
    <w:rsid w:val="00950243"/>
    <w:rsid w:val="00954693"/>
    <w:rsid w:val="00963C9F"/>
    <w:rsid w:val="0097409E"/>
    <w:rsid w:val="009F6801"/>
    <w:rsid w:val="00A05316"/>
    <w:rsid w:val="00A10833"/>
    <w:rsid w:val="00AA6748"/>
    <w:rsid w:val="00AF1599"/>
    <w:rsid w:val="00AF48E3"/>
    <w:rsid w:val="00B477B5"/>
    <w:rsid w:val="00BE0918"/>
    <w:rsid w:val="00BF6572"/>
    <w:rsid w:val="00C21B57"/>
    <w:rsid w:val="00C35FF7"/>
    <w:rsid w:val="00C47283"/>
    <w:rsid w:val="00C620F0"/>
    <w:rsid w:val="00C801B4"/>
    <w:rsid w:val="00C86E6E"/>
    <w:rsid w:val="00CC1AD5"/>
    <w:rsid w:val="00CE79EF"/>
    <w:rsid w:val="00CF0161"/>
    <w:rsid w:val="00CF0B40"/>
    <w:rsid w:val="00CF4939"/>
    <w:rsid w:val="00CF5C1D"/>
    <w:rsid w:val="00D20CE6"/>
    <w:rsid w:val="00D91471"/>
    <w:rsid w:val="00D943D6"/>
    <w:rsid w:val="00DC2D90"/>
    <w:rsid w:val="00E00879"/>
    <w:rsid w:val="00E14F63"/>
    <w:rsid w:val="00E31243"/>
    <w:rsid w:val="00E62354"/>
    <w:rsid w:val="00E96704"/>
    <w:rsid w:val="00F635B1"/>
    <w:rsid w:val="00FA17E9"/>
    <w:rsid w:val="00FA317A"/>
    <w:rsid w:val="00FE544B"/>
    <w:rsid w:val="00FF1987"/>
    <w:rsid w:val="01288E26"/>
    <w:rsid w:val="01543455"/>
    <w:rsid w:val="015C37AB"/>
    <w:rsid w:val="0175555F"/>
    <w:rsid w:val="01A842F2"/>
    <w:rsid w:val="01AD15CB"/>
    <w:rsid w:val="01FB18E1"/>
    <w:rsid w:val="02282FE8"/>
    <w:rsid w:val="025D10BF"/>
    <w:rsid w:val="0299D8FE"/>
    <w:rsid w:val="036485B6"/>
    <w:rsid w:val="036B95D6"/>
    <w:rsid w:val="03797612"/>
    <w:rsid w:val="038DECC6"/>
    <w:rsid w:val="042843DD"/>
    <w:rsid w:val="047821C0"/>
    <w:rsid w:val="047E2615"/>
    <w:rsid w:val="04B437CE"/>
    <w:rsid w:val="04C43FB6"/>
    <w:rsid w:val="04E4B68D"/>
    <w:rsid w:val="050CD15B"/>
    <w:rsid w:val="0530E1C9"/>
    <w:rsid w:val="058D22EB"/>
    <w:rsid w:val="05B5087A"/>
    <w:rsid w:val="0628C4E4"/>
    <w:rsid w:val="062BC4E4"/>
    <w:rsid w:val="065ABC9D"/>
    <w:rsid w:val="06B38176"/>
    <w:rsid w:val="06C9BA7C"/>
    <w:rsid w:val="06CE1911"/>
    <w:rsid w:val="072C90CC"/>
    <w:rsid w:val="0775CFFC"/>
    <w:rsid w:val="078E4799"/>
    <w:rsid w:val="0797E9C3"/>
    <w:rsid w:val="07A9249A"/>
    <w:rsid w:val="082A8DFD"/>
    <w:rsid w:val="082FA08F"/>
    <w:rsid w:val="08744BE6"/>
    <w:rsid w:val="09028502"/>
    <w:rsid w:val="09061C6A"/>
    <w:rsid w:val="09081E8D"/>
    <w:rsid w:val="0913579B"/>
    <w:rsid w:val="0957BE56"/>
    <w:rsid w:val="0995017B"/>
    <w:rsid w:val="09B354D7"/>
    <w:rsid w:val="09E47F55"/>
    <w:rsid w:val="09F4D18A"/>
    <w:rsid w:val="0A4BAF72"/>
    <w:rsid w:val="0A6D8934"/>
    <w:rsid w:val="0AD3C8B9"/>
    <w:rsid w:val="0AE285B6"/>
    <w:rsid w:val="0B0D5F5C"/>
    <w:rsid w:val="0B11ABE9"/>
    <w:rsid w:val="0B446E40"/>
    <w:rsid w:val="0B7F8579"/>
    <w:rsid w:val="0B9D6AC7"/>
    <w:rsid w:val="0B9FF597"/>
    <w:rsid w:val="0BBCEAC9"/>
    <w:rsid w:val="0C21D248"/>
    <w:rsid w:val="0C3018C2"/>
    <w:rsid w:val="0C31E796"/>
    <w:rsid w:val="0C96C4C0"/>
    <w:rsid w:val="0CCC288C"/>
    <w:rsid w:val="0CEAF599"/>
    <w:rsid w:val="0CFCBDA4"/>
    <w:rsid w:val="0D4B0891"/>
    <w:rsid w:val="0D5D2D51"/>
    <w:rsid w:val="0D5EE1E1"/>
    <w:rsid w:val="0D6F8F8C"/>
    <w:rsid w:val="0DA57F4F"/>
    <w:rsid w:val="0DB55E24"/>
    <w:rsid w:val="0DED8C57"/>
    <w:rsid w:val="0E072B47"/>
    <w:rsid w:val="0E67119A"/>
    <w:rsid w:val="0E6B0CFB"/>
    <w:rsid w:val="0E9C3EB0"/>
    <w:rsid w:val="0F049E76"/>
    <w:rsid w:val="0FF95684"/>
    <w:rsid w:val="0FFEB706"/>
    <w:rsid w:val="10462618"/>
    <w:rsid w:val="10643173"/>
    <w:rsid w:val="1071A4E4"/>
    <w:rsid w:val="10C7DA57"/>
    <w:rsid w:val="10FC5C10"/>
    <w:rsid w:val="11176F32"/>
    <w:rsid w:val="113BF000"/>
    <w:rsid w:val="114A81E6"/>
    <w:rsid w:val="118203E0"/>
    <w:rsid w:val="11BB9202"/>
    <w:rsid w:val="11C718BF"/>
    <w:rsid w:val="11D00CEC"/>
    <w:rsid w:val="11D62EE0"/>
    <w:rsid w:val="11F04F06"/>
    <w:rsid w:val="11F65352"/>
    <w:rsid w:val="125A7B3A"/>
    <w:rsid w:val="128494EF"/>
    <w:rsid w:val="12982C71"/>
    <w:rsid w:val="12B4F1D1"/>
    <w:rsid w:val="12BEAC45"/>
    <w:rsid w:val="12C629BF"/>
    <w:rsid w:val="13036471"/>
    <w:rsid w:val="13178A37"/>
    <w:rsid w:val="13180309"/>
    <w:rsid w:val="13269E8C"/>
    <w:rsid w:val="135B1D6C"/>
    <w:rsid w:val="1366F77C"/>
    <w:rsid w:val="139BD235"/>
    <w:rsid w:val="14250899"/>
    <w:rsid w:val="1438AEC0"/>
    <w:rsid w:val="145877A0"/>
    <w:rsid w:val="1490E544"/>
    <w:rsid w:val="149A5E26"/>
    <w:rsid w:val="14B14AAF"/>
    <w:rsid w:val="14B3752E"/>
    <w:rsid w:val="156BF2C9"/>
    <w:rsid w:val="1586C730"/>
    <w:rsid w:val="158C6697"/>
    <w:rsid w:val="159D682F"/>
    <w:rsid w:val="15CFCD33"/>
    <w:rsid w:val="1638FCE1"/>
    <w:rsid w:val="1677905B"/>
    <w:rsid w:val="16803B36"/>
    <w:rsid w:val="16A66F67"/>
    <w:rsid w:val="16BA4A9A"/>
    <w:rsid w:val="16D9C32B"/>
    <w:rsid w:val="16DB6747"/>
    <w:rsid w:val="16DCDE47"/>
    <w:rsid w:val="16ED7807"/>
    <w:rsid w:val="170B1B43"/>
    <w:rsid w:val="176ABE76"/>
    <w:rsid w:val="176B9D94"/>
    <w:rsid w:val="17AC2F5E"/>
    <w:rsid w:val="17F0C183"/>
    <w:rsid w:val="180B553E"/>
    <w:rsid w:val="181F0B04"/>
    <w:rsid w:val="18561AFB"/>
    <w:rsid w:val="186DBF63"/>
    <w:rsid w:val="186F4358"/>
    <w:rsid w:val="189B6F20"/>
    <w:rsid w:val="18B43439"/>
    <w:rsid w:val="18D9EB7A"/>
    <w:rsid w:val="18FC7D1C"/>
    <w:rsid w:val="1984B388"/>
    <w:rsid w:val="1A62C7A8"/>
    <w:rsid w:val="1AA33E56"/>
    <w:rsid w:val="1AEFB21B"/>
    <w:rsid w:val="1AF9209C"/>
    <w:rsid w:val="1B47735C"/>
    <w:rsid w:val="1B4E73AD"/>
    <w:rsid w:val="1B8552A1"/>
    <w:rsid w:val="1B92BDAA"/>
    <w:rsid w:val="1BE41302"/>
    <w:rsid w:val="1BF674AE"/>
    <w:rsid w:val="1C0A8CFE"/>
    <w:rsid w:val="1C3F0EB7"/>
    <w:rsid w:val="1C6ADA36"/>
    <w:rsid w:val="1C9AFE62"/>
    <w:rsid w:val="1CDD3A0E"/>
    <w:rsid w:val="1D42B47B"/>
    <w:rsid w:val="1E02A5EC"/>
    <w:rsid w:val="1E0728C0"/>
    <w:rsid w:val="1E0F2AC2"/>
    <w:rsid w:val="1E3ED45D"/>
    <w:rsid w:val="1E3F3044"/>
    <w:rsid w:val="1E80F7F5"/>
    <w:rsid w:val="1EDC1F8B"/>
    <w:rsid w:val="1EDC8E20"/>
    <w:rsid w:val="1F21ACA3"/>
    <w:rsid w:val="1F290563"/>
    <w:rsid w:val="1F3CB68A"/>
    <w:rsid w:val="1FB2BE12"/>
    <w:rsid w:val="1FB91F72"/>
    <w:rsid w:val="1FD0C29B"/>
    <w:rsid w:val="1FED10DB"/>
    <w:rsid w:val="201CC856"/>
    <w:rsid w:val="203F9B67"/>
    <w:rsid w:val="2042A96D"/>
    <w:rsid w:val="20B391E7"/>
    <w:rsid w:val="20C6DB8F"/>
    <w:rsid w:val="21045169"/>
    <w:rsid w:val="21163D96"/>
    <w:rsid w:val="21A4FC53"/>
    <w:rsid w:val="2209372A"/>
    <w:rsid w:val="2209C512"/>
    <w:rsid w:val="223215DF"/>
    <w:rsid w:val="22623278"/>
    <w:rsid w:val="228281A9"/>
    <w:rsid w:val="22A10185"/>
    <w:rsid w:val="22A35B43"/>
    <w:rsid w:val="22A714E8"/>
    <w:rsid w:val="22B8F7DB"/>
    <w:rsid w:val="22CBA45B"/>
    <w:rsid w:val="2320C356"/>
    <w:rsid w:val="23286071"/>
    <w:rsid w:val="2333742A"/>
    <w:rsid w:val="23699DA0"/>
    <w:rsid w:val="236C65D1"/>
    <w:rsid w:val="238B2078"/>
    <w:rsid w:val="239A0FB4"/>
    <w:rsid w:val="23B1F5FF"/>
    <w:rsid w:val="23DF1D17"/>
    <w:rsid w:val="243BC028"/>
    <w:rsid w:val="245AC2B6"/>
    <w:rsid w:val="2475C73D"/>
    <w:rsid w:val="24824FF6"/>
    <w:rsid w:val="248DBBAB"/>
    <w:rsid w:val="24B5ED7F"/>
    <w:rsid w:val="24EAA9D3"/>
    <w:rsid w:val="24F1602A"/>
    <w:rsid w:val="252465A0"/>
    <w:rsid w:val="253D5B4E"/>
    <w:rsid w:val="25401936"/>
    <w:rsid w:val="256C574F"/>
    <w:rsid w:val="25ABECBF"/>
    <w:rsid w:val="25D54DEE"/>
    <w:rsid w:val="25D58A09"/>
    <w:rsid w:val="25F50C58"/>
    <w:rsid w:val="260B255D"/>
    <w:rsid w:val="26F6D3CA"/>
    <w:rsid w:val="27057939"/>
    <w:rsid w:val="272158A9"/>
    <w:rsid w:val="2721D99F"/>
    <w:rsid w:val="27367528"/>
    <w:rsid w:val="27696DE2"/>
    <w:rsid w:val="27868A68"/>
    <w:rsid w:val="27B38768"/>
    <w:rsid w:val="27CC1EDD"/>
    <w:rsid w:val="27D0DBCE"/>
    <w:rsid w:val="27E2A937"/>
    <w:rsid w:val="28092238"/>
    <w:rsid w:val="2827DA3B"/>
    <w:rsid w:val="283053CE"/>
    <w:rsid w:val="28A410EE"/>
    <w:rsid w:val="28CCBE1D"/>
    <w:rsid w:val="29163F5E"/>
    <w:rsid w:val="292B3203"/>
    <w:rsid w:val="292C7100"/>
    <w:rsid w:val="292CEE55"/>
    <w:rsid w:val="29391AFE"/>
    <w:rsid w:val="2950A6EB"/>
    <w:rsid w:val="29703BD6"/>
    <w:rsid w:val="29A4F299"/>
    <w:rsid w:val="29A555DD"/>
    <w:rsid w:val="29D584FB"/>
    <w:rsid w:val="29EC8DAC"/>
    <w:rsid w:val="2A105985"/>
    <w:rsid w:val="2A59A098"/>
    <w:rsid w:val="2A91138D"/>
    <w:rsid w:val="2AA62797"/>
    <w:rsid w:val="2AAA71B1"/>
    <w:rsid w:val="2AF2837A"/>
    <w:rsid w:val="2B1120EC"/>
    <w:rsid w:val="2B41263E"/>
    <w:rsid w:val="2BA40AE7"/>
    <w:rsid w:val="2BB5A7CF"/>
    <w:rsid w:val="2BB619B2"/>
    <w:rsid w:val="2BC2FF20"/>
    <w:rsid w:val="2BF0DCC4"/>
    <w:rsid w:val="2C834409"/>
    <w:rsid w:val="2C9F9000"/>
    <w:rsid w:val="2CABD107"/>
    <w:rsid w:val="2CC88907"/>
    <w:rsid w:val="2CD50208"/>
    <w:rsid w:val="2CF85EEC"/>
    <w:rsid w:val="2D3C436B"/>
    <w:rsid w:val="2D66A237"/>
    <w:rsid w:val="2D7D411E"/>
    <w:rsid w:val="2E105A80"/>
    <w:rsid w:val="2E549E05"/>
    <w:rsid w:val="2E5BE955"/>
    <w:rsid w:val="2E83240B"/>
    <w:rsid w:val="2E84211D"/>
    <w:rsid w:val="2E9245EC"/>
    <w:rsid w:val="2ED91AF8"/>
    <w:rsid w:val="2EE68AD2"/>
    <w:rsid w:val="2EED0217"/>
    <w:rsid w:val="2EFD7AD9"/>
    <w:rsid w:val="2F0044EC"/>
    <w:rsid w:val="2F82879F"/>
    <w:rsid w:val="2F910D50"/>
    <w:rsid w:val="2FEDA970"/>
    <w:rsid w:val="2FEDBB1C"/>
    <w:rsid w:val="2FFB6F04"/>
    <w:rsid w:val="30026B74"/>
    <w:rsid w:val="30339008"/>
    <w:rsid w:val="304DF9E4"/>
    <w:rsid w:val="311CF400"/>
    <w:rsid w:val="314924C1"/>
    <w:rsid w:val="31730123"/>
    <w:rsid w:val="31A2B232"/>
    <w:rsid w:val="31F32661"/>
    <w:rsid w:val="31F6A026"/>
    <w:rsid w:val="320E28DD"/>
    <w:rsid w:val="3241B7D5"/>
    <w:rsid w:val="3276C2BE"/>
    <w:rsid w:val="32B0A5B3"/>
    <w:rsid w:val="32C3094F"/>
    <w:rsid w:val="32DF1871"/>
    <w:rsid w:val="3312CBC5"/>
    <w:rsid w:val="338B3970"/>
    <w:rsid w:val="339AFD02"/>
    <w:rsid w:val="33C7611E"/>
    <w:rsid w:val="3415D370"/>
    <w:rsid w:val="3419A150"/>
    <w:rsid w:val="3429F639"/>
    <w:rsid w:val="34391F64"/>
    <w:rsid w:val="346DD9A6"/>
    <w:rsid w:val="34731C8F"/>
    <w:rsid w:val="34A2B45F"/>
    <w:rsid w:val="34CC4BD5"/>
    <w:rsid w:val="35011C37"/>
    <w:rsid w:val="35049CB7"/>
    <w:rsid w:val="354615CA"/>
    <w:rsid w:val="35540759"/>
    <w:rsid w:val="3566A445"/>
    <w:rsid w:val="35929762"/>
    <w:rsid w:val="35E3DD14"/>
    <w:rsid w:val="3632CFD4"/>
    <w:rsid w:val="36A3B9F7"/>
    <w:rsid w:val="36CB9A41"/>
    <w:rsid w:val="37037181"/>
    <w:rsid w:val="370FD857"/>
    <w:rsid w:val="37153F81"/>
    <w:rsid w:val="374D0725"/>
    <w:rsid w:val="37706E1B"/>
    <w:rsid w:val="378CBA07"/>
    <w:rsid w:val="37A00E2F"/>
    <w:rsid w:val="3826C349"/>
    <w:rsid w:val="38579CF5"/>
    <w:rsid w:val="38727FBE"/>
    <w:rsid w:val="388BA81B"/>
    <w:rsid w:val="388C96F3"/>
    <w:rsid w:val="389141A6"/>
    <w:rsid w:val="38A7640A"/>
    <w:rsid w:val="38E4BB7D"/>
    <w:rsid w:val="3928226C"/>
    <w:rsid w:val="3945AED5"/>
    <w:rsid w:val="394FC15B"/>
    <w:rsid w:val="3964EAAB"/>
    <w:rsid w:val="39687858"/>
    <w:rsid w:val="39717818"/>
    <w:rsid w:val="399DCD2E"/>
    <w:rsid w:val="39B84397"/>
    <w:rsid w:val="39BC7477"/>
    <w:rsid w:val="39F8B67B"/>
    <w:rsid w:val="39FA9C77"/>
    <w:rsid w:val="3A0B28F1"/>
    <w:rsid w:val="3A119E69"/>
    <w:rsid w:val="3A27787C"/>
    <w:rsid w:val="3A314889"/>
    <w:rsid w:val="3A32631F"/>
    <w:rsid w:val="3A341CA9"/>
    <w:rsid w:val="3A36ED30"/>
    <w:rsid w:val="3A474C77"/>
    <w:rsid w:val="3A9EFFCE"/>
    <w:rsid w:val="3AC43A94"/>
    <w:rsid w:val="3AC7ABC2"/>
    <w:rsid w:val="3AD2AB0A"/>
    <w:rsid w:val="3B6A31B5"/>
    <w:rsid w:val="3B83CB9A"/>
    <w:rsid w:val="3B93B067"/>
    <w:rsid w:val="3B94AB6E"/>
    <w:rsid w:val="3C66D0FD"/>
    <w:rsid w:val="3CAFFB30"/>
    <w:rsid w:val="3CD33405"/>
    <w:rsid w:val="3CE5569E"/>
    <w:rsid w:val="3CEA2F53"/>
    <w:rsid w:val="3D0A84AB"/>
    <w:rsid w:val="3D92C991"/>
    <w:rsid w:val="3DBC6E41"/>
    <w:rsid w:val="3E0E7F6C"/>
    <w:rsid w:val="3E54A12E"/>
    <w:rsid w:val="3E82BF90"/>
    <w:rsid w:val="3E8F0DA9"/>
    <w:rsid w:val="3E8FE59A"/>
    <w:rsid w:val="3E94172C"/>
    <w:rsid w:val="3EA291CB"/>
    <w:rsid w:val="3EB4B819"/>
    <w:rsid w:val="3EE1C142"/>
    <w:rsid w:val="3EE8ADF2"/>
    <w:rsid w:val="3EEF9E83"/>
    <w:rsid w:val="3EF04C4A"/>
    <w:rsid w:val="3EF4E4EC"/>
    <w:rsid w:val="3F0B5EC5"/>
    <w:rsid w:val="3F12F664"/>
    <w:rsid w:val="3F678AFB"/>
    <w:rsid w:val="3F763719"/>
    <w:rsid w:val="3F9ED31A"/>
    <w:rsid w:val="3FC2F158"/>
    <w:rsid w:val="40168B92"/>
    <w:rsid w:val="402BB5FB"/>
    <w:rsid w:val="403BA211"/>
    <w:rsid w:val="404A751B"/>
    <w:rsid w:val="407E2C6E"/>
    <w:rsid w:val="40F7A1D9"/>
    <w:rsid w:val="411DBE88"/>
    <w:rsid w:val="411F28C4"/>
    <w:rsid w:val="41260F38"/>
    <w:rsid w:val="413AA876"/>
    <w:rsid w:val="41582C39"/>
    <w:rsid w:val="41891245"/>
    <w:rsid w:val="419FC856"/>
    <w:rsid w:val="41A4CB23"/>
    <w:rsid w:val="41A97A0A"/>
    <w:rsid w:val="41D3A574"/>
    <w:rsid w:val="41F16ABA"/>
    <w:rsid w:val="422ECD0A"/>
    <w:rsid w:val="42545E5E"/>
    <w:rsid w:val="42A9195F"/>
    <w:rsid w:val="42B18D06"/>
    <w:rsid w:val="42C199D1"/>
    <w:rsid w:val="42ED6967"/>
    <w:rsid w:val="4324F54E"/>
    <w:rsid w:val="437609D0"/>
    <w:rsid w:val="4381858D"/>
    <w:rsid w:val="44177C8D"/>
    <w:rsid w:val="442BAFC5"/>
    <w:rsid w:val="444CD9DD"/>
    <w:rsid w:val="44C0C5AF"/>
    <w:rsid w:val="44FE5CD5"/>
    <w:rsid w:val="4509DD31"/>
    <w:rsid w:val="456126F3"/>
    <w:rsid w:val="45741AC3"/>
    <w:rsid w:val="4576AA34"/>
    <w:rsid w:val="45BBB1C9"/>
    <w:rsid w:val="45D8C6E4"/>
    <w:rsid w:val="45F73064"/>
    <w:rsid w:val="460AD7EC"/>
    <w:rsid w:val="461DFDBC"/>
    <w:rsid w:val="463409BB"/>
    <w:rsid w:val="469A2D36"/>
    <w:rsid w:val="478F422F"/>
    <w:rsid w:val="47CCE3D8"/>
    <w:rsid w:val="47FDFEE5"/>
    <w:rsid w:val="481150C2"/>
    <w:rsid w:val="481ADD3F"/>
    <w:rsid w:val="482BE642"/>
    <w:rsid w:val="48486A47"/>
    <w:rsid w:val="487E9686"/>
    <w:rsid w:val="489FB230"/>
    <w:rsid w:val="48A22CB9"/>
    <w:rsid w:val="48BAD820"/>
    <w:rsid w:val="48BD6657"/>
    <w:rsid w:val="490DEEBF"/>
    <w:rsid w:val="491ECB3F"/>
    <w:rsid w:val="4953C7B5"/>
    <w:rsid w:val="4961C7EC"/>
    <w:rsid w:val="49883116"/>
    <w:rsid w:val="4991D181"/>
    <w:rsid w:val="49B399CD"/>
    <w:rsid w:val="4A1C7AEE"/>
    <w:rsid w:val="4A55C12E"/>
    <w:rsid w:val="4A9A8810"/>
    <w:rsid w:val="4ABE68DD"/>
    <w:rsid w:val="4AC65B34"/>
    <w:rsid w:val="4AF209C1"/>
    <w:rsid w:val="4AFF0E7F"/>
    <w:rsid w:val="4B237331"/>
    <w:rsid w:val="4B703A6A"/>
    <w:rsid w:val="4B712A5F"/>
    <w:rsid w:val="4C0CB4EE"/>
    <w:rsid w:val="4C114801"/>
    <w:rsid w:val="4C1D7B57"/>
    <w:rsid w:val="4C2E286C"/>
    <w:rsid w:val="4C41BCE7"/>
    <w:rsid w:val="4CBE2A6A"/>
    <w:rsid w:val="4CCBD794"/>
    <w:rsid w:val="4CE27D76"/>
    <w:rsid w:val="4D15B447"/>
    <w:rsid w:val="4D34488E"/>
    <w:rsid w:val="4D95CFA8"/>
    <w:rsid w:val="4DA8854F"/>
    <w:rsid w:val="4DDD4C30"/>
    <w:rsid w:val="4DE04FC8"/>
    <w:rsid w:val="4E40D26E"/>
    <w:rsid w:val="4E663F98"/>
    <w:rsid w:val="4E67A7F5"/>
    <w:rsid w:val="4E6E3E93"/>
    <w:rsid w:val="4E892125"/>
    <w:rsid w:val="4EAD2A3C"/>
    <w:rsid w:val="4EF03E03"/>
    <w:rsid w:val="4EFFD292"/>
    <w:rsid w:val="4F057A4C"/>
    <w:rsid w:val="4F3107B4"/>
    <w:rsid w:val="4F48133A"/>
    <w:rsid w:val="4F5BC23D"/>
    <w:rsid w:val="4F82C50F"/>
    <w:rsid w:val="4FAA74F9"/>
    <w:rsid w:val="4FBF9E66"/>
    <w:rsid w:val="4FEA7E2B"/>
    <w:rsid w:val="4FEFA9DA"/>
    <w:rsid w:val="5010DC68"/>
    <w:rsid w:val="504DF8DD"/>
    <w:rsid w:val="50D6703B"/>
    <w:rsid w:val="50F37500"/>
    <w:rsid w:val="51420873"/>
    <w:rsid w:val="516072D8"/>
    <w:rsid w:val="51CE3E77"/>
    <w:rsid w:val="53A822BC"/>
    <w:rsid w:val="53BCC03E"/>
    <w:rsid w:val="53DD4D25"/>
    <w:rsid w:val="53FC8B51"/>
    <w:rsid w:val="5404F76A"/>
    <w:rsid w:val="54268BE0"/>
    <w:rsid w:val="543548BF"/>
    <w:rsid w:val="5454151D"/>
    <w:rsid w:val="55BA9B91"/>
    <w:rsid w:val="55F3EC25"/>
    <w:rsid w:val="55F482EA"/>
    <w:rsid w:val="5601908F"/>
    <w:rsid w:val="561D0D35"/>
    <w:rsid w:val="56516C67"/>
    <w:rsid w:val="56539E0F"/>
    <w:rsid w:val="568BD5DF"/>
    <w:rsid w:val="56B8F11F"/>
    <w:rsid w:val="56C6CC4E"/>
    <w:rsid w:val="571D8BD1"/>
    <w:rsid w:val="57342C13"/>
    <w:rsid w:val="573658FA"/>
    <w:rsid w:val="573C1999"/>
    <w:rsid w:val="574AB98F"/>
    <w:rsid w:val="578444C7"/>
    <w:rsid w:val="57981C2F"/>
    <w:rsid w:val="57BD9492"/>
    <w:rsid w:val="58B7B1E4"/>
    <w:rsid w:val="58D050E5"/>
    <w:rsid w:val="58D7E9FA"/>
    <w:rsid w:val="58E924D1"/>
    <w:rsid w:val="59389422"/>
    <w:rsid w:val="595F5F6D"/>
    <w:rsid w:val="59C027FF"/>
    <w:rsid w:val="59E5CA1D"/>
    <w:rsid w:val="5A315524"/>
    <w:rsid w:val="5A8D2FD6"/>
    <w:rsid w:val="5A97F74E"/>
    <w:rsid w:val="5AABE696"/>
    <w:rsid w:val="5AB6EC05"/>
    <w:rsid w:val="5ABE0CE7"/>
    <w:rsid w:val="5B43D27A"/>
    <w:rsid w:val="5B60E7CE"/>
    <w:rsid w:val="5BBD7FC9"/>
    <w:rsid w:val="5BC650BC"/>
    <w:rsid w:val="5BCAD887"/>
    <w:rsid w:val="5C079D36"/>
    <w:rsid w:val="5C4B235C"/>
    <w:rsid w:val="5C6CEA81"/>
    <w:rsid w:val="5C7A175A"/>
    <w:rsid w:val="5C9FC7D3"/>
    <w:rsid w:val="5CBC272C"/>
    <w:rsid w:val="5CBDD2B5"/>
    <w:rsid w:val="5CC6508C"/>
    <w:rsid w:val="5D03B8D6"/>
    <w:rsid w:val="5D11F8C2"/>
    <w:rsid w:val="5D462DB3"/>
    <w:rsid w:val="5D508249"/>
    <w:rsid w:val="5DA082B5"/>
    <w:rsid w:val="5E9FD95F"/>
    <w:rsid w:val="5EAF8FC3"/>
    <w:rsid w:val="5EBA53EF"/>
    <w:rsid w:val="5EBC9B90"/>
    <w:rsid w:val="5ED50822"/>
    <w:rsid w:val="5ED8AF11"/>
    <w:rsid w:val="5EDC8360"/>
    <w:rsid w:val="5F006567"/>
    <w:rsid w:val="5F2B62C5"/>
    <w:rsid w:val="5F439416"/>
    <w:rsid w:val="5F877257"/>
    <w:rsid w:val="5F8AC9A9"/>
    <w:rsid w:val="5FA72DC0"/>
    <w:rsid w:val="5FB47F19"/>
    <w:rsid w:val="5FBAA634"/>
    <w:rsid w:val="5FFD43FF"/>
    <w:rsid w:val="601B31B9"/>
    <w:rsid w:val="609BF875"/>
    <w:rsid w:val="60AB52FB"/>
    <w:rsid w:val="60B28D07"/>
    <w:rsid w:val="6106B01F"/>
    <w:rsid w:val="6107234D"/>
    <w:rsid w:val="6123DE96"/>
    <w:rsid w:val="612CA438"/>
    <w:rsid w:val="61AF295C"/>
    <w:rsid w:val="61C88417"/>
    <w:rsid w:val="61D25EF9"/>
    <w:rsid w:val="61F90B9A"/>
    <w:rsid w:val="61FA07A0"/>
    <w:rsid w:val="622623DE"/>
    <w:rsid w:val="626DF488"/>
    <w:rsid w:val="627B7135"/>
    <w:rsid w:val="63571398"/>
    <w:rsid w:val="6373FB5C"/>
    <w:rsid w:val="6397C58E"/>
    <w:rsid w:val="63AD55A3"/>
    <w:rsid w:val="63B7EBA6"/>
    <w:rsid w:val="63C5F6BA"/>
    <w:rsid w:val="63E3D227"/>
    <w:rsid w:val="64140721"/>
    <w:rsid w:val="6436F6EE"/>
    <w:rsid w:val="64443723"/>
    <w:rsid w:val="64C40215"/>
    <w:rsid w:val="64CF5F4B"/>
    <w:rsid w:val="65078683"/>
    <w:rsid w:val="651FF1C0"/>
    <w:rsid w:val="65218523"/>
    <w:rsid w:val="6543ACD7"/>
    <w:rsid w:val="6543D4B5"/>
    <w:rsid w:val="6568371B"/>
    <w:rsid w:val="65A50DB8"/>
    <w:rsid w:val="6608EF76"/>
    <w:rsid w:val="6646AA19"/>
    <w:rsid w:val="665CCB10"/>
    <w:rsid w:val="6665A78F"/>
    <w:rsid w:val="66BBC5C4"/>
    <w:rsid w:val="66BD6EC7"/>
    <w:rsid w:val="66DCCCE4"/>
    <w:rsid w:val="66F0E74B"/>
    <w:rsid w:val="670B774C"/>
    <w:rsid w:val="6740F5F7"/>
    <w:rsid w:val="674C53D8"/>
    <w:rsid w:val="6757C34E"/>
    <w:rsid w:val="6775584C"/>
    <w:rsid w:val="6779CD0D"/>
    <w:rsid w:val="678F257B"/>
    <w:rsid w:val="67ADF8C1"/>
    <w:rsid w:val="67F59935"/>
    <w:rsid w:val="683E12D0"/>
    <w:rsid w:val="684B08B0"/>
    <w:rsid w:val="684D18F8"/>
    <w:rsid w:val="68B850D8"/>
    <w:rsid w:val="690FBC26"/>
    <w:rsid w:val="691ACAFB"/>
    <w:rsid w:val="692223D9"/>
    <w:rsid w:val="695219BE"/>
    <w:rsid w:val="698D3B73"/>
    <w:rsid w:val="69C8A85A"/>
    <w:rsid w:val="6A231E79"/>
    <w:rsid w:val="6A3B1F80"/>
    <w:rsid w:val="6A8D6BD2"/>
    <w:rsid w:val="6AC95814"/>
    <w:rsid w:val="6B34187A"/>
    <w:rsid w:val="6B845A2E"/>
    <w:rsid w:val="6B942B72"/>
    <w:rsid w:val="6B9F8E1F"/>
    <w:rsid w:val="6BA310FE"/>
    <w:rsid w:val="6BA479DA"/>
    <w:rsid w:val="6BBD282C"/>
    <w:rsid w:val="6BBDA182"/>
    <w:rsid w:val="6BD9AF69"/>
    <w:rsid w:val="6BF2ADFC"/>
    <w:rsid w:val="6C0DDE2F"/>
    <w:rsid w:val="6C1961FC"/>
    <w:rsid w:val="6C1DC100"/>
    <w:rsid w:val="6C722BFA"/>
    <w:rsid w:val="6CBED568"/>
    <w:rsid w:val="6CE616D2"/>
    <w:rsid w:val="6CE8F73D"/>
    <w:rsid w:val="6CF9B010"/>
    <w:rsid w:val="6D1B139B"/>
    <w:rsid w:val="6D3B0F8C"/>
    <w:rsid w:val="6D5674D4"/>
    <w:rsid w:val="6D957158"/>
    <w:rsid w:val="6D97A285"/>
    <w:rsid w:val="6DBAE967"/>
    <w:rsid w:val="6E57EB9F"/>
    <w:rsid w:val="6E73D71F"/>
    <w:rsid w:val="6EAD35C1"/>
    <w:rsid w:val="6ECE5BEA"/>
    <w:rsid w:val="6EE9319D"/>
    <w:rsid w:val="6F075EAC"/>
    <w:rsid w:val="6F33466C"/>
    <w:rsid w:val="6F4426EB"/>
    <w:rsid w:val="6F46DD06"/>
    <w:rsid w:val="6F6B5DF7"/>
    <w:rsid w:val="6F9C4C6F"/>
    <w:rsid w:val="6FB4D914"/>
    <w:rsid w:val="6FEE6140"/>
    <w:rsid w:val="6FF579E5"/>
    <w:rsid w:val="7034B20A"/>
    <w:rsid w:val="70406A52"/>
    <w:rsid w:val="704D7AD3"/>
    <w:rsid w:val="70A7B3A0"/>
    <w:rsid w:val="70B52A5E"/>
    <w:rsid w:val="71085878"/>
    <w:rsid w:val="7183FDA2"/>
    <w:rsid w:val="719B32BC"/>
    <w:rsid w:val="71A1B3E3"/>
    <w:rsid w:val="71DDCDB9"/>
    <w:rsid w:val="721C0FF0"/>
    <w:rsid w:val="72215FC0"/>
    <w:rsid w:val="726B117F"/>
    <w:rsid w:val="72C20D59"/>
    <w:rsid w:val="7318E8A0"/>
    <w:rsid w:val="731B6BFF"/>
    <w:rsid w:val="736F8AA0"/>
    <w:rsid w:val="7373C8D4"/>
    <w:rsid w:val="7407892C"/>
    <w:rsid w:val="74201A96"/>
    <w:rsid w:val="748B12C4"/>
    <w:rsid w:val="74E51082"/>
    <w:rsid w:val="750503EA"/>
    <w:rsid w:val="75177696"/>
    <w:rsid w:val="7528A113"/>
    <w:rsid w:val="75377AE2"/>
    <w:rsid w:val="755AF747"/>
    <w:rsid w:val="7586486B"/>
    <w:rsid w:val="75CE21A4"/>
    <w:rsid w:val="75FABE1B"/>
    <w:rsid w:val="7602938E"/>
    <w:rsid w:val="7660B1A4"/>
    <w:rsid w:val="76F6C7A8"/>
    <w:rsid w:val="7749AD92"/>
    <w:rsid w:val="775BA41F"/>
    <w:rsid w:val="776ADDD2"/>
    <w:rsid w:val="77892F21"/>
    <w:rsid w:val="7842FBC3"/>
    <w:rsid w:val="784A24A4"/>
    <w:rsid w:val="78646FC1"/>
    <w:rsid w:val="78997AAA"/>
    <w:rsid w:val="78AADF56"/>
    <w:rsid w:val="78B564B1"/>
    <w:rsid w:val="78D58790"/>
    <w:rsid w:val="790F840C"/>
    <w:rsid w:val="791AF2E5"/>
    <w:rsid w:val="794850E2"/>
    <w:rsid w:val="795A88D3"/>
    <w:rsid w:val="7987563D"/>
    <w:rsid w:val="798AE511"/>
    <w:rsid w:val="79907E53"/>
    <w:rsid w:val="79971DAE"/>
    <w:rsid w:val="7998060D"/>
    <w:rsid w:val="79DA27B6"/>
    <w:rsid w:val="79F84BD6"/>
    <w:rsid w:val="7ABCBFFE"/>
    <w:rsid w:val="7ABE79CF"/>
    <w:rsid w:val="7AD8504F"/>
    <w:rsid w:val="7AE4F2D0"/>
    <w:rsid w:val="7B1E0FAB"/>
    <w:rsid w:val="7B4E8A7D"/>
    <w:rsid w:val="7B5E9E84"/>
    <w:rsid w:val="7BB371FB"/>
    <w:rsid w:val="7C422284"/>
    <w:rsid w:val="7CA6CF51"/>
    <w:rsid w:val="7CC3B9A3"/>
    <w:rsid w:val="7CF11E9B"/>
    <w:rsid w:val="7CF5DB3C"/>
    <w:rsid w:val="7D25426C"/>
    <w:rsid w:val="7D486F19"/>
    <w:rsid w:val="7D5BE82C"/>
    <w:rsid w:val="7D761BDD"/>
    <w:rsid w:val="7DB5893E"/>
    <w:rsid w:val="7DD50A65"/>
    <w:rsid w:val="7DD8509D"/>
    <w:rsid w:val="7DDC1FFE"/>
    <w:rsid w:val="7E04B852"/>
    <w:rsid w:val="7E0A1CC6"/>
    <w:rsid w:val="7E21CFEB"/>
    <w:rsid w:val="7E5C0BAB"/>
    <w:rsid w:val="7E5FB32A"/>
    <w:rsid w:val="7E6BDA0C"/>
    <w:rsid w:val="7E814B53"/>
    <w:rsid w:val="7ECBBCF9"/>
    <w:rsid w:val="7F93E040"/>
    <w:rsid w:val="7FCAF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4D55F"/>
  <w15:docId w15:val="{4B1668EF-7978-413B-B880-E7CD8279F6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styleId="BalloonTextChar" w:customStyle="1">
    <w:name w:val="Balloon Text Char"/>
    <w:basedOn w:val="DefaultParagraphFont"/>
    <w:link w:val="BalloonText"/>
    <w:rsid w:val="004218A7"/>
    <w:rPr>
      <w:rFonts w:ascii="Tahoma" w:hAnsi="Tahoma" w:cs="Tahoma"/>
      <w:sz w:val="16"/>
      <w:szCs w:val="16"/>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omments" Target="/word/comments.xml" Id="Rfb2844e712a24f70" /><Relationship Type="http://schemas.microsoft.com/office/2011/relationships/people" Target="/word/people.xml" Id="Rd1f77261cf934bd7" /><Relationship Type="http://schemas.microsoft.com/office/2011/relationships/commentsExtended" Target="/word/commentsExtended.xml" Id="R3b2b296d4c6b4d22" /><Relationship Type="http://schemas.microsoft.com/office/2016/09/relationships/commentsIds" Target="/word/commentsIds.xml" Id="Rac8a2ab237df4cd8" /><Relationship Type="http://schemas.microsoft.com/office/2018/08/relationships/commentsExtensible" Target="/word/commentsExtensible.xml" Id="Rf43d50694807460a" /><Relationship Type="http://schemas.openxmlformats.org/officeDocument/2006/relationships/glossaryDocument" Target="/word/glossary/document.xml" Id="R47efb46216a344d9" /><Relationship Type="http://schemas.microsoft.com/office/2019/09/relationships/intelligence" Target="/word/intelligence.xml" Id="R6d55211d10d94d8c" /><Relationship Type="http://schemas.openxmlformats.org/officeDocument/2006/relationships/hyperlink" Target="mailto:arndt20@purdue.edu" TargetMode="External" Id="Re661ade6440b4d0d" /><Relationship Type="http://schemas.openxmlformats.org/officeDocument/2006/relationships/hyperlink" Target="mailto:gbrillha@purdue.edu" TargetMode="External" Id="Ra0ba7941aa444c7c" /><Relationship Type="http://schemas.openxmlformats.org/officeDocument/2006/relationships/hyperlink" Target="mailto:jmislans@purdue.edu" TargetMode="External" Id="R752eee4081564dc9" /><Relationship Type="http://schemas.openxmlformats.org/officeDocument/2006/relationships/hyperlink" Target="mailto:marito@purdue.edu" TargetMode="External" Id="R4edb106eb64c4b67" /><Relationship Type="http://schemas.openxmlformats.org/officeDocument/2006/relationships/hyperlink" Target="https://assileye.com/blog/led-lights-can-harm-your-eyes/" TargetMode="External" Id="R5e5e6dd1dda049f5" /><Relationship Type="http://schemas.openxmlformats.org/officeDocument/2006/relationships/hyperlink" Target="https://www.sparkfun.com/products/16396" TargetMode="External" Id="R6f33566651004ac6" /><Relationship Type="http://schemas.openxmlformats.org/officeDocument/2006/relationships/hyperlink" Target="https://www.arrow.com/en/research-and-events/articles/protocol-for-the-ws2812b-programmable-led" TargetMode="External" Id="R9d1385973c6f4ee7" /><Relationship Type="http://schemas.openxmlformats.org/officeDocument/2006/relationships/hyperlink" Target="https://www.embeddedrelated.com/showarticle/519.php" TargetMode="External" Id="R2520a4dc05ae47c0" /><Relationship Type="http://schemas.openxmlformats.org/officeDocument/2006/relationships/image" Target="/media/image.png" Id="R8f1cc1874cd9432a" /><Relationship Type="http://schemas.openxmlformats.org/officeDocument/2006/relationships/image" Target="/media/image.jpg" Id="R40931527294a4aaf"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00e530-bf37-450e-9715-0d2437d817c5}"/>
      </w:docPartPr>
      <w:docPartBody>
        <w:p w14:paraId="1FF858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6DA05-7C84-405E-8F8C-71F3FC909C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Mitchell Allan Arndt</lastModifiedBy>
  <revision>26</revision>
  <lastPrinted>2001-01-10T18:54:00.0000000Z</lastPrinted>
  <dcterms:created xsi:type="dcterms:W3CDTF">2013-11-11T16:43:00.0000000Z</dcterms:created>
  <dcterms:modified xsi:type="dcterms:W3CDTF">2021-09-03T18:15:04.1354381Z</dcterms:modified>
</coreProperties>
</file>