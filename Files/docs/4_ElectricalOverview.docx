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D19F" w14:textId="77777777" w:rsidR="00DC2D90" w:rsidRDefault="00E60EB6">
      <w:pPr>
        <w:pStyle w:val="Title"/>
      </w:pPr>
      <w:r>
        <w:t>Electrical Ove</w:t>
      </w:r>
      <w:r w:rsidR="00713A0F">
        <w:t>r</w:t>
      </w:r>
      <w:r>
        <w:t>view</w:t>
      </w:r>
    </w:p>
    <w:p w14:paraId="672A6659" w14:textId="77777777" w:rsidR="00FE544B" w:rsidRDefault="00FE544B">
      <w:pPr>
        <w:pStyle w:val="Title"/>
      </w:pPr>
    </w:p>
    <w:p w14:paraId="3A0BEAAD" w14:textId="266D2C21" w:rsidR="002B016A" w:rsidRDefault="002B016A" w:rsidP="2B7CA3F9">
      <w:pPr>
        <w:pStyle w:val="Title"/>
        <w:jc w:val="left"/>
        <w:rPr>
          <w:sz w:val="24"/>
          <w:szCs w:val="24"/>
        </w:rPr>
      </w:pPr>
      <w:r w:rsidRPr="2B7CA3F9">
        <w:rPr>
          <w:sz w:val="24"/>
          <w:szCs w:val="24"/>
        </w:rPr>
        <w:t xml:space="preserve">Year: </w:t>
      </w:r>
      <w:r w:rsidR="2E25F94B" w:rsidRPr="2B7CA3F9">
        <w:rPr>
          <w:sz w:val="24"/>
          <w:szCs w:val="24"/>
          <w:u w:val="single"/>
        </w:rPr>
        <w:t>2021</w:t>
      </w:r>
      <w:r w:rsidRPr="2B7CA3F9">
        <w:rPr>
          <w:sz w:val="24"/>
          <w:szCs w:val="24"/>
        </w:rPr>
        <w:t xml:space="preserve"> </w:t>
      </w:r>
      <w:r>
        <w:tab/>
      </w:r>
      <w:r w:rsidRPr="2B7CA3F9">
        <w:rPr>
          <w:sz w:val="24"/>
          <w:szCs w:val="24"/>
        </w:rPr>
        <w:t xml:space="preserve">Semester: </w:t>
      </w:r>
      <w:r w:rsidR="6805D51B" w:rsidRPr="2B7CA3F9">
        <w:rPr>
          <w:sz w:val="24"/>
          <w:szCs w:val="24"/>
          <w:u w:val="single"/>
        </w:rPr>
        <w:t>Fall</w:t>
      </w:r>
      <w:r>
        <w:tab/>
      </w:r>
      <w:r w:rsidRPr="2B7CA3F9">
        <w:rPr>
          <w:sz w:val="24"/>
          <w:szCs w:val="24"/>
        </w:rPr>
        <w:t xml:space="preserve">Team: </w:t>
      </w:r>
      <w:r w:rsidR="77E9CCAE" w:rsidRPr="2B7CA3F9">
        <w:rPr>
          <w:sz w:val="24"/>
          <w:szCs w:val="24"/>
          <w:u w:val="single"/>
        </w:rPr>
        <w:t>8</w:t>
      </w:r>
      <w:r w:rsidRPr="2B7CA3F9">
        <w:rPr>
          <w:sz w:val="24"/>
          <w:szCs w:val="24"/>
        </w:rPr>
        <w:t xml:space="preserve"> </w:t>
      </w:r>
      <w:r>
        <w:tab/>
      </w:r>
      <w:r w:rsidRPr="2B7CA3F9">
        <w:rPr>
          <w:sz w:val="24"/>
          <w:szCs w:val="24"/>
        </w:rPr>
        <w:t>Project:</w:t>
      </w:r>
      <w:r w:rsidR="5F831392" w:rsidRPr="2B7CA3F9">
        <w:rPr>
          <w:sz w:val="24"/>
          <w:szCs w:val="24"/>
        </w:rPr>
        <w:t xml:space="preserve"> </w:t>
      </w:r>
      <w:r w:rsidR="5F831392" w:rsidRPr="2B7CA3F9">
        <w:rPr>
          <w:sz w:val="24"/>
          <w:szCs w:val="24"/>
          <w:u w:val="single"/>
        </w:rPr>
        <w:t>Sink or be Sunk</w:t>
      </w:r>
    </w:p>
    <w:p w14:paraId="5B1EE540" w14:textId="70BCE8D1" w:rsidR="002B016A" w:rsidRDefault="002B016A" w:rsidP="2B7CA3F9">
      <w:pPr>
        <w:pStyle w:val="Title"/>
        <w:jc w:val="left"/>
        <w:rPr>
          <w:b w:val="0"/>
          <w:noProof/>
          <w:sz w:val="24"/>
          <w:szCs w:val="24"/>
        </w:rPr>
      </w:pPr>
      <w:r w:rsidRPr="2B7CA3F9">
        <w:rPr>
          <w:sz w:val="24"/>
          <w:szCs w:val="24"/>
        </w:rPr>
        <w:t xml:space="preserve">Creation Date: </w:t>
      </w:r>
      <w:r w:rsidR="406675E6" w:rsidRPr="2B7CA3F9">
        <w:rPr>
          <w:sz w:val="24"/>
          <w:szCs w:val="24"/>
          <w:u w:val="single"/>
        </w:rPr>
        <w:t xml:space="preserve">Sept. 13, </w:t>
      </w:r>
      <w:proofErr w:type="gramStart"/>
      <w:r w:rsidR="406675E6" w:rsidRPr="2B7CA3F9">
        <w:rPr>
          <w:sz w:val="24"/>
          <w:szCs w:val="24"/>
          <w:u w:val="single"/>
        </w:rPr>
        <w:t>2021</w:t>
      </w:r>
      <w:proofErr w:type="gramEnd"/>
      <w:r>
        <w:tab/>
      </w:r>
      <w:r w:rsidRPr="2B7CA3F9">
        <w:rPr>
          <w:sz w:val="24"/>
          <w:szCs w:val="24"/>
        </w:rPr>
        <w:t>Last Modified:</w:t>
      </w:r>
      <w:r w:rsidR="6D7970B3" w:rsidRPr="2B7CA3F9">
        <w:rPr>
          <w:sz w:val="24"/>
          <w:szCs w:val="24"/>
        </w:rPr>
        <w:t xml:space="preserve"> </w:t>
      </w:r>
      <w:r w:rsidR="6D7970B3" w:rsidRPr="2B7CA3F9">
        <w:rPr>
          <w:sz w:val="24"/>
          <w:szCs w:val="24"/>
          <w:u w:val="single"/>
        </w:rPr>
        <w:t>Sept. 13, 2021</w:t>
      </w:r>
    </w:p>
    <w:p w14:paraId="26B108BE" w14:textId="1197C2F4" w:rsidR="002B016A" w:rsidRDefault="002B016A" w:rsidP="2B7CA3F9">
      <w:pPr>
        <w:pStyle w:val="Title"/>
        <w:spacing w:line="259" w:lineRule="auto"/>
        <w:jc w:val="left"/>
        <w:rPr>
          <w:sz w:val="24"/>
          <w:szCs w:val="24"/>
        </w:rPr>
      </w:pPr>
      <w:r w:rsidRPr="2B7CA3F9">
        <w:rPr>
          <w:sz w:val="24"/>
          <w:szCs w:val="24"/>
        </w:rPr>
        <w:t xml:space="preserve">Author: </w:t>
      </w:r>
      <w:r w:rsidR="0A1CCE4D" w:rsidRPr="2B7CA3F9">
        <w:rPr>
          <w:sz w:val="24"/>
          <w:szCs w:val="24"/>
          <w:u w:val="single"/>
        </w:rPr>
        <w:t>Mitchell Arndt</w:t>
      </w:r>
      <w:r w:rsidR="0A1CCE4D" w:rsidRPr="2B7CA3F9">
        <w:rPr>
          <w:sz w:val="24"/>
          <w:szCs w:val="24"/>
        </w:rPr>
        <w:t xml:space="preserve"> </w:t>
      </w:r>
      <w:r>
        <w:tab/>
      </w:r>
      <w:r>
        <w:tab/>
      </w:r>
      <w:r w:rsidRPr="2B7CA3F9">
        <w:rPr>
          <w:sz w:val="24"/>
          <w:szCs w:val="24"/>
        </w:rPr>
        <w:t xml:space="preserve">Email: </w:t>
      </w:r>
      <w:hyperlink r:id="rId8">
        <w:r w:rsidR="10539BCD" w:rsidRPr="2B7CA3F9">
          <w:rPr>
            <w:rStyle w:val="Hyperlink"/>
            <w:sz w:val="24"/>
            <w:szCs w:val="24"/>
          </w:rPr>
          <w:t>arndt20@purdue.edu</w:t>
        </w:r>
      </w:hyperlink>
    </w:p>
    <w:p w14:paraId="0A37501D" w14:textId="77777777" w:rsidR="00DC2D90" w:rsidRDefault="00DC2D90" w:rsidP="2B7CA3F9">
      <w:pPr>
        <w:pStyle w:val="Title"/>
        <w:jc w:val="left"/>
        <w:rPr>
          <w:sz w:val="24"/>
          <w:szCs w:val="24"/>
        </w:rPr>
      </w:pPr>
    </w:p>
    <w:p w14:paraId="2BBB59D5" w14:textId="77777777" w:rsidR="00067DCE" w:rsidRPr="00FF1987" w:rsidRDefault="00067DCE" w:rsidP="2B7CA3F9">
      <w:pPr>
        <w:pStyle w:val="Title"/>
        <w:jc w:val="left"/>
        <w:rPr>
          <w:sz w:val="24"/>
          <w:szCs w:val="24"/>
        </w:rPr>
      </w:pPr>
      <w:r w:rsidRPr="2B7CA3F9">
        <w:rPr>
          <w:sz w:val="24"/>
          <w:szCs w:val="24"/>
        </w:rPr>
        <w:t>Assignment Evaluation:</w:t>
      </w:r>
    </w:p>
    <w:p w14:paraId="5DAB6C7B" w14:textId="77777777" w:rsidR="00067DCE" w:rsidRDefault="00067DCE" w:rsidP="2B7CA3F9">
      <w:pPr>
        <w:pStyle w:val="Title"/>
        <w:jc w:val="left"/>
        <w:rPr>
          <w:sz w:val="24"/>
          <w:szCs w:val="24"/>
        </w:rPr>
      </w:pPr>
    </w:p>
    <w:tbl>
      <w:tblPr>
        <w:tblW w:w="0" w:type="auto"/>
        <w:tblInd w:w="93" w:type="dxa"/>
        <w:tblLook w:val="04A0" w:firstRow="1" w:lastRow="0" w:firstColumn="1" w:lastColumn="0" w:noHBand="0" w:noVBand="1"/>
      </w:tblPr>
      <w:tblGrid>
        <w:gridCol w:w="2569"/>
        <w:gridCol w:w="1236"/>
        <w:gridCol w:w="944"/>
        <w:gridCol w:w="936"/>
        <w:gridCol w:w="3798"/>
      </w:tblGrid>
      <w:tr w:rsidR="00067DCE" w:rsidRPr="00FF1987" w14:paraId="1B1F6E8D" w14:textId="77777777" w:rsidTr="2B7CA3F9">
        <w:trPr>
          <w:trHeight w:val="300"/>
        </w:trPr>
        <w:tc>
          <w:tcPr>
            <w:tcW w:w="256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14:paraId="769726BA" w14:textId="77777777" w:rsidR="00067DCE" w:rsidRPr="00FF1987" w:rsidRDefault="00067DCE" w:rsidP="00077525">
            <w:pPr>
              <w:jc w:val="center"/>
              <w:rPr>
                <w:rFonts w:ascii="Calibri" w:hAnsi="Calibri"/>
                <w:b/>
                <w:bCs/>
                <w:color w:val="000000"/>
                <w:sz w:val="22"/>
                <w:szCs w:val="22"/>
              </w:rPr>
            </w:pPr>
            <w:r w:rsidRPr="2B7CA3F9">
              <w:rPr>
                <w:rFonts w:ascii="Calibri" w:hAnsi="Calibri"/>
                <w:b/>
                <w:bCs/>
                <w:color w:val="000000" w:themeColor="text1"/>
                <w:sz w:val="22"/>
                <w:szCs w:val="22"/>
              </w:rPr>
              <w:t>Item</w:t>
            </w:r>
          </w:p>
        </w:tc>
        <w:tc>
          <w:tcPr>
            <w:tcW w:w="1236"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1806C109" w14:textId="77777777" w:rsidR="00067DCE" w:rsidRPr="00FF1987" w:rsidRDefault="00067DCE" w:rsidP="00077525">
            <w:pPr>
              <w:jc w:val="center"/>
              <w:rPr>
                <w:rFonts w:ascii="Calibri" w:hAnsi="Calibri"/>
                <w:b/>
                <w:bCs/>
                <w:color w:val="000000"/>
                <w:sz w:val="22"/>
                <w:szCs w:val="22"/>
              </w:rPr>
            </w:pPr>
            <w:r w:rsidRPr="2B7CA3F9">
              <w:rPr>
                <w:rFonts w:ascii="Calibri" w:hAnsi="Calibri"/>
                <w:b/>
                <w:bCs/>
                <w:color w:val="000000" w:themeColor="text1"/>
                <w:sz w:val="22"/>
                <w:szCs w:val="22"/>
              </w:rPr>
              <w:t>Score (0-5)</w:t>
            </w:r>
          </w:p>
        </w:tc>
        <w:tc>
          <w:tcPr>
            <w:tcW w:w="944"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65A7799B" w14:textId="77777777" w:rsidR="00067DCE" w:rsidRPr="00FF1987" w:rsidRDefault="00067DCE" w:rsidP="00822F5E">
            <w:pPr>
              <w:jc w:val="center"/>
              <w:rPr>
                <w:rFonts w:ascii="Calibri" w:hAnsi="Calibri"/>
                <w:b/>
                <w:bCs/>
                <w:color w:val="000000"/>
                <w:sz w:val="22"/>
                <w:szCs w:val="22"/>
              </w:rPr>
            </w:pPr>
            <w:r w:rsidRPr="2B7CA3F9">
              <w:rPr>
                <w:rFonts w:ascii="Calibri" w:hAnsi="Calibri"/>
                <w:b/>
                <w:bCs/>
                <w:color w:val="000000" w:themeColor="text1"/>
                <w:sz w:val="22"/>
                <w:szCs w:val="22"/>
              </w:rPr>
              <w:t>Weight</w:t>
            </w:r>
          </w:p>
        </w:tc>
        <w:tc>
          <w:tcPr>
            <w:tcW w:w="936"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266B6AD4" w14:textId="77777777" w:rsidR="00067DCE" w:rsidRPr="00FF1987" w:rsidRDefault="00067DCE" w:rsidP="00077525">
            <w:pPr>
              <w:jc w:val="center"/>
              <w:rPr>
                <w:rFonts w:ascii="Calibri" w:hAnsi="Calibri"/>
                <w:b/>
                <w:bCs/>
                <w:color w:val="000000"/>
                <w:sz w:val="22"/>
                <w:szCs w:val="22"/>
              </w:rPr>
            </w:pPr>
            <w:r w:rsidRPr="2B7CA3F9">
              <w:rPr>
                <w:rFonts w:ascii="Calibri" w:hAnsi="Calibri"/>
                <w:b/>
                <w:bCs/>
                <w:color w:val="000000" w:themeColor="text1"/>
                <w:sz w:val="22"/>
                <w:szCs w:val="22"/>
              </w:rPr>
              <w:t>Points</w:t>
            </w:r>
          </w:p>
        </w:tc>
        <w:tc>
          <w:tcPr>
            <w:tcW w:w="3798"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25546E3C" w14:textId="77777777" w:rsidR="00067DCE" w:rsidRPr="00FF1987" w:rsidRDefault="00067DCE" w:rsidP="00077525">
            <w:pPr>
              <w:jc w:val="center"/>
              <w:rPr>
                <w:rFonts w:ascii="Calibri" w:hAnsi="Calibri"/>
                <w:b/>
                <w:bCs/>
                <w:color w:val="000000"/>
                <w:sz w:val="22"/>
                <w:szCs w:val="22"/>
              </w:rPr>
            </w:pPr>
            <w:r w:rsidRPr="2B7CA3F9">
              <w:rPr>
                <w:rFonts w:ascii="Calibri" w:hAnsi="Calibri"/>
                <w:b/>
                <w:bCs/>
                <w:color w:val="000000" w:themeColor="text1"/>
                <w:sz w:val="22"/>
                <w:szCs w:val="22"/>
              </w:rPr>
              <w:t>Notes</w:t>
            </w:r>
          </w:p>
        </w:tc>
      </w:tr>
      <w:tr w:rsidR="00067DCE" w:rsidRPr="00FF1987" w14:paraId="4E2B61F2" w14:textId="77777777" w:rsidTr="2B7CA3F9">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0926095E" w14:textId="77777777" w:rsidR="00067DCE" w:rsidRPr="00FF1987" w:rsidRDefault="00067DCE" w:rsidP="00822F5E">
            <w:pPr>
              <w:rPr>
                <w:rFonts w:ascii="Calibri" w:hAnsi="Calibri"/>
                <w:b/>
                <w:bCs/>
                <w:color w:val="000000"/>
                <w:sz w:val="22"/>
                <w:szCs w:val="22"/>
              </w:rPr>
            </w:pPr>
            <w:r w:rsidRPr="2B7CA3F9">
              <w:rPr>
                <w:rFonts w:ascii="Calibri" w:hAnsi="Calibri"/>
                <w:b/>
                <w:bCs/>
                <w:color w:val="000000" w:themeColor="text1"/>
                <w:sz w:val="22"/>
                <w:szCs w:val="22"/>
              </w:rPr>
              <w:t>Assignment-Specific Items</w:t>
            </w:r>
          </w:p>
        </w:tc>
      </w:tr>
      <w:tr w:rsidR="00067DCE" w:rsidRPr="00FF1987" w14:paraId="1F47B154" w14:textId="77777777" w:rsidTr="2B7CA3F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F000D3E" w14:textId="77777777" w:rsidR="00067DCE" w:rsidRPr="00FF1987" w:rsidRDefault="00067DCE" w:rsidP="00077525">
            <w:pPr>
              <w:rPr>
                <w:rFonts w:ascii="Calibri" w:hAnsi="Calibri"/>
                <w:b/>
                <w:bCs/>
                <w:color w:val="000000"/>
                <w:sz w:val="22"/>
                <w:szCs w:val="22"/>
              </w:rPr>
            </w:pPr>
            <w:r w:rsidRPr="2B7CA3F9">
              <w:rPr>
                <w:rFonts w:ascii="Calibri" w:hAnsi="Calibri"/>
                <w:b/>
                <w:bCs/>
                <w:color w:val="000000" w:themeColor="text1"/>
                <w:sz w:val="22"/>
                <w:szCs w:val="22"/>
              </w:rPr>
              <w:t>Electrical Overview</w:t>
            </w:r>
          </w:p>
        </w:tc>
        <w:tc>
          <w:tcPr>
            <w:tcW w:w="1236" w:type="dxa"/>
            <w:tcBorders>
              <w:top w:val="nil"/>
              <w:left w:val="nil"/>
              <w:bottom w:val="single" w:sz="4" w:space="0" w:color="auto"/>
              <w:right w:val="single" w:sz="4" w:space="0" w:color="auto"/>
            </w:tcBorders>
            <w:shd w:val="clear" w:color="auto" w:fill="auto"/>
            <w:noWrap/>
            <w:vAlign w:val="bottom"/>
            <w:hideMark/>
          </w:tcPr>
          <w:p w14:paraId="02EB378F" w14:textId="49CBF954" w:rsidR="00067DCE" w:rsidRPr="00FF1987" w:rsidRDefault="00F37C7F"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624B101" w14:textId="77777777" w:rsidR="00067DCE" w:rsidRPr="00FF1987" w:rsidRDefault="65F5C675" w:rsidP="008100DE">
            <w:pPr>
              <w:jc w:val="center"/>
              <w:rPr>
                <w:rFonts w:ascii="Calibri" w:hAnsi="Calibri"/>
                <w:color w:val="000000"/>
                <w:sz w:val="22"/>
                <w:szCs w:val="22"/>
              </w:rPr>
            </w:pPr>
            <w:r w:rsidRPr="2B7CA3F9">
              <w:rPr>
                <w:rFonts w:ascii="Calibri" w:hAnsi="Calibri"/>
                <w:color w:val="000000" w:themeColor="text1"/>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6A05A809"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6E7BEAA2" w14:textId="77777777" w:rsidR="00067DCE" w:rsidRPr="00FF1987" w:rsidRDefault="00067DCE" w:rsidP="00077525">
            <w:pPr>
              <w:rPr>
                <w:rFonts w:ascii="Calibri" w:hAnsi="Calibri"/>
                <w:color w:val="000000"/>
                <w:sz w:val="22"/>
                <w:szCs w:val="22"/>
              </w:rPr>
            </w:pPr>
            <w:r w:rsidRPr="2B7CA3F9">
              <w:rPr>
                <w:rFonts w:ascii="Calibri" w:hAnsi="Calibri"/>
                <w:color w:val="000000" w:themeColor="text1"/>
                <w:sz w:val="22"/>
                <w:szCs w:val="22"/>
              </w:rPr>
              <w:t> </w:t>
            </w:r>
          </w:p>
        </w:tc>
      </w:tr>
      <w:tr w:rsidR="00067DCE" w:rsidRPr="00FF1987" w14:paraId="7E1E1268" w14:textId="77777777" w:rsidTr="2B7CA3F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1E293EE" w14:textId="77777777" w:rsidR="00067DCE" w:rsidRPr="00FF1987" w:rsidRDefault="00067DCE" w:rsidP="00077525">
            <w:pPr>
              <w:rPr>
                <w:rFonts w:ascii="Calibri" w:hAnsi="Calibri"/>
                <w:b/>
                <w:bCs/>
                <w:color w:val="000000"/>
                <w:sz w:val="22"/>
                <w:szCs w:val="22"/>
              </w:rPr>
            </w:pPr>
            <w:r w:rsidRPr="2B7CA3F9">
              <w:rPr>
                <w:rFonts w:ascii="Calibri" w:hAnsi="Calibri"/>
                <w:b/>
                <w:bCs/>
                <w:color w:val="000000" w:themeColor="text1"/>
                <w:sz w:val="22"/>
                <w:szCs w:val="22"/>
              </w:rPr>
              <w:t>Electrical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5A39BBE3" w14:textId="3128DB8A" w:rsidR="00067DCE" w:rsidRPr="00FF1987" w:rsidRDefault="00F37C7F"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2228BA5A" w14:textId="77777777" w:rsidR="00067DCE" w:rsidRPr="00FF1987" w:rsidRDefault="65F5C675" w:rsidP="00822F5E">
            <w:pPr>
              <w:jc w:val="center"/>
              <w:rPr>
                <w:rFonts w:ascii="Calibri" w:hAnsi="Calibri"/>
                <w:color w:val="000000"/>
                <w:sz w:val="22"/>
                <w:szCs w:val="22"/>
              </w:rPr>
            </w:pPr>
            <w:r w:rsidRPr="2B7CA3F9">
              <w:rPr>
                <w:rFonts w:ascii="Calibri" w:hAnsi="Calibri"/>
                <w:color w:val="000000" w:themeColor="text1"/>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41C8F396"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63E4A9CD" w14:textId="77777777" w:rsidR="00067DCE" w:rsidRPr="00FF1987" w:rsidRDefault="00067DCE" w:rsidP="00077525">
            <w:pPr>
              <w:rPr>
                <w:rFonts w:ascii="Calibri" w:hAnsi="Calibri"/>
                <w:color w:val="000000"/>
                <w:sz w:val="22"/>
                <w:szCs w:val="22"/>
              </w:rPr>
            </w:pPr>
            <w:r w:rsidRPr="2B7CA3F9">
              <w:rPr>
                <w:rFonts w:ascii="Calibri" w:hAnsi="Calibri"/>
                <w:color w:val="000000" w:themeColor="text1"/>
                <w:sz w:val="22"/>
                <w:szCs w:val="22"/>
              </w:rPr>
              <w:t> </w:t>
            </w:r>
          </w:p>
        </w:tc>
      </w:tr>
      <w:tr w:rsidR="00067DCE" w:rsidRPr="00FF1987" w14:paraId="3111A6DC" w14:textId="77777777" w:rsidTr="2B7CA3F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49ECDA90" w14:textId="77777777" w:rsidR="00067DCE" w:rsidRPr="00FF1987" w:rsidRDefault="00067DCE" w:rsidP="00077525">
            <w:pPr>
              <w:rPr>
                <w:rFonts w:ascii="Calibri" w:hAnsi="Calibri"/>
                <w:b/>
                <w:bCs/>
                <w:color w:val="000000"/>
                <w:sz w:val="22"/>
                <w:szCs w:val="22"/>
              </w:rPr>
            </w:pPr>
            <w:r w:rsidRPr="2B7CA3F9">
              <w:rPr>
                <w:rFonts w:ascii="Calibri" w:hAnsi="Calibri"/>
                <w:b/>
                <w:bCs/>
                <w:color w:val="000000" w:themeColor="text1"/>
                <w:sz w:val="22"/>
                <w:szCs w:val="22"/>
              </w:rPr>
              <w:t>Interface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72A3D3EC" w14:textId="077B16AD" w:rsidR="00067DCE" w:rsidRPr="00FF1987" w:rsidRDefault="00F37C7F"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3C326B1A" w14:textId="77777777" w:rsidR="00067DCE" w:rsidRPr="00FF1987" w:rsidRDefault="65F5C675" w:rsidP="00822F5E">
            <w:pPr>
              <w:jc w:val="center"/>
              <w:rPr>
                <w:rFonts w:ascii="Calibri" w:hAnsi="Calibri"/>
                <w:color w:val="000000"/>
                <w:sz w:val="22"/>
                <w:szCs w:val="22"/>
              </w:rPr>
            </w:pPr>
            <w:r w:rsidRPr="2B7CA3F9">
              <w:rPr>
                <w:rFonts w:ascii="Calibri" w:hAnsi="Calibri"/>
                <w:color w:val="000000" w:themeColor="text1"/>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0D0B940D"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4F6584BE" w14:textId="77777777" w:rsidR="00067DCE" w:rsidRPr="00FF1987" w:rsidRDefault="00067DCE" w:rsidP="00077525">
            <w:pPr>
              <w:rPr>
                <w:rFonts w:ascii="Calibri" w:hAnsi="Calibri"/>
                <w:color w:val="000000"/>
                <w:sz w:val="22"/>
                <w:szCs w:val="22"/>
              </w:rPr>
            </w:pPr>
            <w:r w:rsidRPr="2B7CA3F9">
              <w:rPr>
                <w:rFonts w:ascii="Calibri" w:hAnsi="Calibri"/>
                <w:color w:val="000000" w:themeColor="text1"/>
                <w:sz w:val="22"/>
                <w:szCs w:val="22"/>
              </w:rPr>
              <w:t> </w:t>
            </w:r>
          </w:p>
        </w:tc>
      </w:tr>
      <w:tr w:rsidR="00067DCE" w:rsidRPr="00FF1987" w14:paraId="069E5AC6" w14:textId="77777777" w:rsidTr="2B7CA3F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0292115A" w14:textId="77777777" w:rsidR="00067DCE" w:rsidRPr="00FF1987" w:rsidRDefault="00067DCE" w:rsidP="00077525">
            <w:pPr>
              <w:rPr>
                <w:rFonts w:ascii="Calibri" w:hAnsi="Calibri"/>
                <w:b/>
                <w:bCs/>
                <w:color w:val="000000"/>
                <w:sz w:val="22"/>
                <w:szCs w:val="22"/>
              </w:rPr>
            </w:pPr>
            <w:r w:rsidRPr="2B7CA3F9">
              <w:rPr>
                <w:rFonts w:ascii="Calibri" w:hAnsi="Calibri"/>
                <w:b/>
                <w:bCs/>
                <w:color w:val="000000" w:themeColor="text1"/>
                <w:sz w:val="22"/>
                <w:szCs w:val="22"/>
              </w:rPr>
              <w:t>System Block Diagram</w:t>
            </w:r>
          </w:p>
        </w:tc>
        <w:tc>
          <w:tcPr>
            <w:tcW w:w="1236" w:type="dxa"/>
            <w:tcBorders>
              <w:top w:val="nil"/>
              <w:left w:val="nil"/>
              <w:bottom w:val="single" w:sz="4" w:space="0" w:color="auto"/>
              <w:right w:val="single" w:sz="4" w:space="0" w:color="auto"/>
            </w:tcBorders>
            <w:shd w:val="clear" w:color="auto" w:fill="auto"/>
            <w:noWrap/>
            <w:vAlign w:val="bottom"/>
            <w:hideMark/>
          </w:tcPr>
          <w:p w14:paraId="0E27B00A" w14:textId="1821A0A6" w:rsidR="00067DCE" w:rsidRPr="00FF1987" w:rsidRDefault="00F37C7F"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E283C9D" w14:textId="77777777" w:rsidR="00067DCE" w:rsidRPr="00FF1987" w:rsidRDefault="65F5C675" w:rsidP="00822F5E">
            <w:pPr>
              <w:jc w:val="center"/>
              <w:rPr>
                <w:rFonts w:ascii="Calibri" w:hAnsi="Calibri"/>
                <w:color w:val="000000"/>
                <w:sz w:val="22"/>
                <w:szCs w:val="22"/>
              </w:rPr>
            </w:pPr>
            <w:r w:rsidRPr="2B7CA3F9">
              <w:rPr>
                <w:rFonts w:ascii="Calibri" w:hAnsi="Calibri"/>
                <w:color w:val="000000" w:themeColor="text1"/>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60061E4C"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09AF38FC" w14:textId="77777777" w:rsidR="00067DCE" w:rsidRPr="00FF1987" w:rsidRDefault="00067DCE" w:rsidP="00077525">
            <w:pPr>
              <w:rPr>
                <w:rFonts w:ascii="Calibri" w:hAnsi="Calibri"/>
                <w:color w:val="000000"/>
                <w:sz w:val="22"/>
                <w:szCs w:val="22"/>
              </w:rPr>
            </w:pPr>
            <w:r w:rsidRPr="2B7CA3F9">
              <w:rPr>
                <w:rFonts w:ascii="Calibri" w:hAnsi="Calibri"/>
                <w:color w:val="000000" w:themeColor="text1"/>
                <w:sz w:val="22"/>
                <w:szCs w:val="22"/>
              </w:rPr>
              <w:t> </w:t>
            </w:r>
          </w:p>
        </w:tc>
      </w:tr>
      <w:tr w:rsidR="00067DCE" w:rsidRPr="00FF1987" w14:paraId="7EAAE627" w14:textId="77777777" w:rsidTr="2B7CA3F9">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2DF5EB64" w14:textId="77777777" w:rsidR="00067DCE" w:rsidRPr="00FF1987" w:rsidRDefault="00067DCE" w:rsidP="00822F5E">
            <w:pPr>
              <w:rPr>
                <w:rFonts w:ascii="Calibri" w:hAnsi="Calibri"/>
                <w:b/>
                <w:bCs/>
                <w:color w:val="000000"/>
                <w:sz w:val="22"/>
                <w:szCs w:val="22"/>
              </w:rPr>
            </w:pPr>
            <w:r w:rsidRPr="2B7CA3F9">
              <w:rPr>
                <w:rFonts w:ascii="Calibri" w:hAnsi="Calibri"/>
                <w:b/>
                <w:bCs/>
                <w:color w:val="000000" w:themeColor="text1"/>
                <w:sz w:val="22"/>
                <w:szCs w:val="22"/>
              </w:rPr>
              <w:t>Writing-Specific Items</w:t>
            </w:r>
          </w:p>
        </w:tc>
      </w:tr>
      <w:tr w:rsidR="00067DCE" w:rsidRPr="00FF1987" w14:paraId="6EAE9636" w14:textId="77777777" w:rsidTr="2B7CA3F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838CAE9" w14:textId="77777777" w:rsidR="00067DCE" w:rsidRPr="00FF1987" w:rsidRDefault="00067DCE" w:rsidP="00077525">
            <w:pPr>
              <w:rPr>
                <w:rFonts w:ascii="Calibri" w:hAnsi="Calibri"/>
                <w:b/>
                <w:bCs/>
                <w:color w:val="000000"/>
                <w:sz w:val="22"/>
                <w:szCs w:val="22"/>
              </w:rPr>
            </w:pPr>
            <w:r w:rsidRPr="2B7CA3F9">
              <w:rPr>
                <w:rFonts w:ascii="Calibri" w:hAnsi="Calibri"/>
                <w:b/>
                <w:bCs/>
                <w:color w:val="000000" w:themeColor="text1"/>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44EAFD9C" w14:textId="5D1CC3D0" w:rsidR="00067DCE" w:rsidRPr="00FF1987" w:rsidRDefault="00F37C7F"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B0F44D0" w14:textId="77777777" w:rsidR="00067DCE" w:rsidRPr="00FF1987" w:rsidRDefault="65F5C675" w:rsidP="00822F5E">
            <w:pPr>
              <w:jc w:val="center"/>
              <w:rPr>
                <w:rFonts w:ascii="Calibri" w:hAnsi="Calibri"/>
                <w:color w:val="000000"/>
                <w:sz w:val="22"/>
                <w:szCs w:val="22"/>
              </w:rPr>
            </w:pPr>
            <w:r w:rsidRPr="2B7CA3F9">
              <w:rPr>
                <w:rFonts w:ascii="Calibri" w:hAnsi="Calibri"/>
                <w:color w:val="000000" w:themeColor="text1"/>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4B94D5A5"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15AA318D" w14:textId="77777777" w:rsidR="00067DCE" w:rsidRPr="00FF1987" w:rsidRDefault="00067DCE" w:rsidP="00077525">
            <w:pPr>
              <w:rPr>
                <w:rFonts w:ascii="Calibri" w:hAnsi="Calibri"/>
                <w:color w:val="000000"/>
                <w:sz w:val="22"/>
                <w:szCs w:val="22"/>
              </w:rPr>
            </w:pPr>
            <w:r w:rsidRPr="2B7CA3F9">
              <w:rPr>
                <w:rFonts w:ascii="Calibri" w:hAnsi="Calibri"/>
                <w:color w:val="000000" w:themeColor="text1"/>
                <w:sz w:val="22"/>
                <w:szCs w:val="22"/>
              </w:rPr>
              <w:t> </w:t>
            </w:r>
          </w:p>
        </w:tc>
      </w:tr>
      <w:tr w:rsidR="00067DCE" w:rsidRPr="00FF1987" w14:paraId="7B8A0FCF" w14:textId="77777777" w:rsidTr="2B7CA3F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08F9E3F" w14:textId="77777777" w:rsidR="00067DCE" w:rsidRPr="00FF1987" w:rsidRDefault="00067DCE" w:rsidP="00077525">
            <w:pPr>
              <w:rPr>
                <w:rFonts w:ascii="Calibri" w:hAnsi="Calibri"/>
                <w:b/>
                <w:bCs/>
                <w:color w:val="000000"/>
                <w:sz w:val="22"/>
                <w:szCs w:val="22"/>
              </w:rPr>
            </w:pPr>
            <w:r w:rsidRPr="2B7CA3F9">
              <w:rPr>
                <w:rFonts w:ascii="Calibri" w:hAnsi="Calibri"/>
                <w:b/>
                <w:bCs/>
                <w:color w:val="000000" w:themeColor="text1"/>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3DEEC669" w14:textId="3390F5A7" w:rsidR="00067DCE" w:rsidRPr="00FF1987" w:rsidRDefault="00F37C7F"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01BAD185" w14:textId="77777777" w:rsidR="00067DCE" w:rsidRPr="00FF1987" w:rsidRDefault="65F5C675" w:rsidP="00822F5E">
            <w:pPr>
              <w:jc w:val="center"/>
              <w:rPr>
                <w:rFonts w:ascii="Calibri" w:hAnsi="Calibri"/>
                <w:color w:val="000000"/>
                <w:sz w:val="22"/>
                <w:szCs w:val="22"/>
              </w:rPr>
            </w:pPr>
            <w:r w:rsidRPr="2B7CA3F9">
              <w:rPr>
                <w:rFonts w:ascii="Calibri" w:hAnsi="Calibri"/>
                <w:color w:val="000000" w:themeColor="text1"/>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3656B9AB"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01512BE8" w14:textId="77777777" w:rsidR="00067DCE" w:rsidRPr="00FF1987" w:rsidRDefault="00067DCE" w:rsidP="00077525">
            <w:pPr>
              <w:rPr>
                <w:rFonts w:ascii="Calibri" w:hAnsi="Calibri"/>
                <w:color w:val="000000"/>
                <w:sz w:val="22"/>
                <w:szCs w:val="22"/>
              </w:rPr>
            </w:pPr>
            <w:r w:rsidRPr="2B7CA3F9">
              <w:rPr>
                <w:rFonts w:ascii="Calibri" w:hAnsi="Calibri"/>
                <w:color w:val="000000" w:themeColor="text1"/>
                <w:sz w:val="22"/>
                <w:szCs w:val="22"/>
              </w:rPr>
              <w:t> </w:t>
            </w:r>
          </w:p>
        </w:tc>
      </w:tr>
      <w:tr w:rsidR="00067DCE" w:rsidRPr="00FF1987" w14:paraId="67D7BB16" w14:textId="77777777" w:rsidTr="2B7CA3F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54F2B88" w14:textId="77777777" w:rsidR="00067DCE" w:rsidRPr="00FF1987" w:rsidRDefault="00067DCE" w:rsidP="00077525">
            <w:pPr>
              <w:rPr>
                <w:rFonts w:ascii="Calibri" w:hAnsi="Calibri"/>
                <w:b/>
                <w:bCs/>
                <w:color w:val="000000"/>
                <w:sz w:val="22"/>
                <w:szCs w:val="22"/>
              </w:rPr>
            </w:pPr>
            <w:r w:rsidRPr="2B7CA3F9">
              <w:rPr>
                <w:rFonts w:ascii="Calibri" w:hAnsi="Calibri"/>
                <w:b/>
                <w:bCs/>
                <w:color w:val="000000" w:themeColor="text1"/>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45FB0818" w14:textId="5B2CE181" w:rsidR="00067DCE" w:rsidRPr="00FF1987" w:rsidRDefault="00F37C7F"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7034C72D" w14:textId="77777777" w:rsidR="00067DCE" w:rsidRPr="00FF1987" w:rsidRDefault="65F5C675" w:rsidP="00822F5E">
            <w:pPr>
              <w:jc w:val="center"/>
              <w:rPr>
                <w:rFonts w:ascii="Calibri" w:hAnsi="Calibri"/>
                <w:color w:val="000000"/>
                <w:sz w:val="22"/>
                <w:szCs w:val="22"/>
              </w:rPr>
            </w:pPr>
            <w:r w:rsidRPr="2B7CA3F9">
              <w:rPr>
                <w:rFonts w:ascii="Calibri" w:hAnsi="Calibri"/>
                <w:color w:val="000000" w:themeColor="text1"/>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049F31CB"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0DA70637" w14:textId="77777777" w:rsidR="00067DCE" w:rsidRPr="00FF1987" w:rsidRDefault="00067DCE" w:rsidP="00077525">
            <w:pPr>
              <w:rPr>
                <w:rFonts w:ascii="Calibri" w:hAnsi="Calibri"/>
                <w:color w:val="000000"/>
                <w:sz w:val="22"/>
                <w:szCs w:val="22"/>
              </w:rPr>
            </w:pPr>
            <w:r w:rsidRPr="2B7CA3F9">
              <w:rPr>
                <w:rFonts w:ascii="Calibri" w:hAnsi="Calibri"/>
                <w:color w:val="000000" w:themeColor="text1"/>
                <w:sz w:val="22"/>
                <w:szCs w:val="22"/>
              </w:rPr>
              <w:t> </w:t>
            </w:r>
          </w:p>
        </w:tc>
      </w:tr>
      <w:tr w:rsidR="00067DCE" w:rsidRPr="00FF1987" w14:paraId="550C5766" w14:textId="77777777" w:rsidTr="2B7CA3F9">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EAFFA59" w14:textId="77777777" w:rsidR="00067DCE" w:rsidRPr="00FF1987" w:rsidRDefault="00067DCE" w:rsidP="00077525">
            <w:pPr>
              <w:rPr>
                <w:rFonts w:ascii="Calibri" w:hAnsi="Calibri"/>
                <w:b/>
                <w:bCs/>
                <w:color w:val="000000"/>
                <w:sz w:val="22"/>
                <w:szCs w:val="22"/>
              </w:rPr>
            </w:pPr>
            <w:r w:rsidRPr="2B7CA3F9">
              <w:rPr>
                <w:rFonts w:ascii="Calibri" w:hAnsi="Calibri"/>
                <w:b/>
                <w:bCs/>
                <w:color w:val="000000" w:themeColor="text1"/>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53128261" w14:textId="63D409E6" w:rsidR="00067DCE" w:rsidRPr="00FF1987" w:rsidRDefault="00F37C7F"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6739B0E4" w14:textId="77777777" w:rsidR="00067DCE" w:rsidRPr="00FF1987" w:rsidRDefault="65F5C675" w:rsidP="00822F5E">
            <w:pPr>
              <w:jc w:val="center"/>
              <w:rPr>
                <w:rFonts w:ascii="Calibri" w:hAnsi="Calibri"/>
                <w:color w:val="000000"/>
                <w:sz w:val="22"/>
                <w:szCs w:val="22"/>
              </w:rPr>
            </w:pPr>
            <w:r w:rsidRPr="2B7CA3F9">
              <w:rPr>
                <w:rFonts w:ascii="Calibri" w:hAnsi="Calibri"/>
                <w:color w:val="000000" w:themeColor="text1"/>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62486C05"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46624170" w14:textId="77777777" w:rsidR="00067DCE" w:rsidRPr="00FF1987" w:rsidRDefault="00067DCE" w:rsidP="00077525">
            <w:pPr>
              <w:rPr>
                <w:rFonts w:ascii="Calibri" w:hAnsi="Calibri"/>
                <w:color w:val="000000"/>
                <w:sz w:val="22"/>
                <w:szCs w:val="22"/>
              </w:rPr>
            </w:pPr>
            <w:r w:rsidRPr="2B7CA3F9">
              <w:rPr>
                <w:rFonts w:ascii="Calibri" w:hAnsi="Calibri"/>
                <w:color w:val="000000" w:themeColor="text1"/>
                <w:sz w:val="22"/>
                <w:szCs w:val="22"/>
              </w:rPr>
              <w:t> </w:t>
            </w:r>
          </w:p>
        </w:tc>
      </w:tr>
      <w:tr w:rsidR="00067DCE" w:rsidRPr="00FF1987" w14:paraId="0DF08B5D" w14:textId="77777777" w:rsidTr="2B7CA3F9">
        <w:trPr>
          <w:trHeight w:val="300"/>
        </w:trPr>
        <w:tc>
          <w:tcPr>
            <w:tcW w:w="2569" w:type="dxa"/>
            <w:tcBorders>
              <w:top w:val="nil"/>
              <w:left w:val="single" w:sz="4" w:space="0" w:color="auto"/>
              <w:bottom w:val="single" w:sz="4" w:space="0" w:color="auto"/>
              <w:right w:val="single" w:sz="4" w:space="0" w:color="auto"/>
            </w:tcBorders>
            <w:shd w:val="clear" w:color="auto" w:fill="FFC000"/>
            <w:noWrap/>
            <w:vAlign w:val="bottom"/>
            <w:hideMark/>
          </w:tcPr>
          <w:p w14:paraId="3025019E" w14:textId="77777777" w:rsidR="00067DCE" w:rsidRPr="00FF1987" w:rsidRDefault="00067DCE" w:rsidP="00077525">
            <w:pPr>
              <w:rPr>
                <w:rFonts w:ascii="Calibri" w:hAnsi="Calibri"/>
                <w:b/>
                <w:bCs/>
                <w:color w:val="000000"/>
                <w:sz w:val="22"/>
                <w:szCs w:val="22"/>
              </w:rPr>
            </w:pPr>
            <w:r w:rsidRPr="2B7CA3F9">
              <w:rPr>
                <w:rFonts w:ascii="Calibri" w:hAnsi="Calibri"/>
                <w:b/>
                <w:bCs/>
                <w:color w:val="000000" w:themeColor="text1"/>
                <w:sz w:val="22"/>
                <w:szCs w:val="22"/>
              </w:rPr>
              <w:t>Total Score</w:t>
            </w:r>
          </w:p>
        </w:tc>
        <w:tc>
          <w:tcPr>
            <w:tcW w:w="3116" w:type="dxa"/>
            <w:gridSpan w:val="3"/>
            <w:tcBorders>
              <w:top w:val="single" w:sz="4" w:space="0" w:color="auto"/>
              <w:left w:val="nil"/>
              <w:bottom w:val="single" w:sz="4" w:space="0" w:color="auto"/>
              <w:right w:val="single" w:sz="4" w:space="0" w:color="000000" w:themeColor="text1"/>
            </w:tcBorders>
            <w:shd w:val="clear" w:color="auto" w:fill="auto"/>
            <w:noWrap/>
            <w:vAlign w:val="bottom"/>
            <w:hideMark/>
          </w:tcPr>
          <w:p w14:paraId="4101652C" w14:textId="3FF3B7D5" w:rsidR="00067DCE" w:rsidRPr="00FF1987" w:rsidRDefault="00F37C7F" w:rsidP="00822F5E">
            <w:pPr>
              <w:jc w:val="center"/>
              <w:rPr>
                <w:rFonts w:ascii="Calibri" w:hAnsi="Calibri"/>
                <w:color w:val="000000"/>
                <w:sz w:val="22"/>
                <w:szCs w:val="22"/>
              </w:rPr>
            </w:pPr>
            <w:r>
              <w:rPr>
                <w:rFonts w:ascii="Calibri" w:hAnsi="Calibri"/>
                <w:color w:val="000000"/>
                <w:sz w:val="22"/>
                <w:szCs w:val="22"/>
              </w:rPr>
              <w:t>100</w:t>
            </w:r>
          </w:p>
        </w:tc>
        <w:tc>
          <w:tcPr>
            <w:tcW w:w="3798" w:type="dxa"/>
            <w:tcBorders>
              <w:top w:val="nil"/>
              <w:left w:val="nil"/>
              <w:bottom w:val="single" w:sz="4" w:space="0" w:color="auto"/>
              <w:right w:val="single" w:sz="4" w:space="0" w:color="auto"/>
            </w:tcBorders>
            <w:shd w:val="clear" w:color="auto" w:fill="auto"/>
            <w:noWrap/>
            <w:vAlign w:val="bottom"/>
            <w:hideMark/>
          </w:tcPr>
          <w:p w14:paraId="4B8484D5" w14:textId="77777777" w:rsidR="00067DCE" w:rsidRPr="00FF1987" w:rsidRDefault="00067DCE" w:rsidP="00077525">
            <w:pPr>
              <w:rPr>
                <w:rFonts w:ascii="Calibri" w:hAnsi="Calibri"/>
                <w:color w:val="000000"/>
                <w:sz w:val="22"/>
                <w:szCs w:val="22"/>
              </w:rPr>
            </w:pPr>
            <w:r w:rsidRPr="2B7CA3F9">
              <w:rPr>
                <w:rFonts w:ascii="Calibri" w:hAnsi="Calibri"/>
                <w:color w:val="000000" w:themeColor="text1"/>
                <w:sz w:val="22"/>
                <w:szCs w:val="22"/>
              </w:rPr>
              <w:t> </w:t>
            </w:r>
          </w:p>
        </w:tc>
      </w:tr>
    </w:tbl>
    <w:p w14:paraId="4B99056E" w14:textId="77777777" w:rsidR="00067DCE" w:rsidRDefault="00067DCE" w:rsidP="2B7CA3F9">
      <w:pPr>
        <w:pStyle w:val="Title"/>
        <w:jc w:val="left"/>
        <w:rPr>
          <w:sz w:val="24"/>
          <w:szCs w:val="24"/>
        </w:rPr>
      </w:pPr>
    </w:p>
    <w:p w14:paraId="7F5ADAD1" w14:textId="77777777" w:rsidR="00067DCE" w:rsidRDefault="00067DCE" w:rsidP="2B7CA3F9">
      <w:pPr>
        <w:pStyle w:val="Title"/>
        <w:jc w:val="left"/>
        <w:rPr>
          <w:sz w:val="24"/>
          <w:szCs w:val="24"/>
        </w:rPr>
      </w:pPr>
      <w:r w:rsidRPr="2B7CA3F9">
        <w:rPr>
          <w:sz w:val="24"/>
          <w:szCs w:val="24"/>
        </w:rPr>
        <w:t xml:space="preserve">5: Excellent </w:t>
      </w:r>
      <w:r>
        <w:tab/>
      </w:r>
      <w:r w:rsidRPr="2B7CA3F9">
        <w:rPr>
          <w:sz w:val="24"/>
          <w:szCs w:val="24"/>
        </w:rPr>
        <w:t>4: Good     3: Acceptable    2: Poor     1: Very Poor    0: Not attempted</w:t>
      </w:r>
    </w:p>
    <w:p w14:paraId="1299C43A" w14:textId="77777777" w:rsidR="00067DCE" w:rsidRDefault="00067DCE" w:rsidP="2B7CA3F9">
      <w:pPr>
        <w:pStyle w:val="Title"/>
        <w:jc w:val="left"/>
        <w:rPr>
          <w:sz w:val="24"/>
          <w:szCs w:val="24"/>
        </w:rPr>
      </w:pPr>
    </w:p>
    <w:p w14:paraId="30DD6997" w14:textId="77777777" w:rsidR="00067DCE" w:rsidRPr="00FF1987" w:rsidRDefault="00067DCE" w:rsidP="2B7CA3F9">
      <w:pPr>
        <w:pStyle w:val="Title"/>
        <w:jc w:val="left"/>
        <w:rPr>
          <w:sz w:val="24"/>
          <w:szCs w:val="24"/>
        </w:rPr>
      </w:pPr>
      <w:r w:rsidRPr="2B7CA3F9">
        <w:rPr>
          <w:sz w:val="24"/>
          <w:szCs w:val="24"/>
        </w:rPr>
        <w:t>General Comments:</w:t>
      </w:r>
    </w:p>
    <w:p w14:paraId="65D3B60E" w14:textId="41D57345" w:rsidR="00067DCE" w:rsidRPr="008032C4" w:rsidRDefault="00F37C7F" w:rsidP="2B7CA3F9">
      <w:pPr>
        <w:pStyle w:val="Title"/>
        <w:jc w:val="left"/>
        <w:rPr>
          <w:b w:val="0"/>
          <w:i/>
          <w:iCs/>
          <w:color w:val="FF0000"/>
          <w:sz w:val="24"/>
          <w:szCs w:val="24"/>
        </w:rPr>
      </w:pPr>
      <w:r>
        <w:rPr>
          <w:b w:val="0"/>
          <w:i/>
          <w:iCs/>
          <w:color w:val="FF0000"/>
          <w:sz w:val="24"/>
          <w:szCs w:val="24"/>
        </w:rPr>
        <w:t>Very thorough and comprehensive! Excellent job!</w:t>
      </w:r>
    </w:p>
    <w:p w14:paraId="4DDBEF00" w14:textId="77777777" w:rsidR="00067DCE" w:rsidRDefault="00067DCE" w:rsidP="2B7CA3F9">
      <w:pPr>
        <w:pStyle w:val="Title"/>
        <w:jc w:val="left"/>
        <w:rPr>
          <w:sz w:val="24"/>
          <w:szCs w:val="24"/>
        </w:rPr>
      </w:pPr>
    </w:p>
    <w:p w14:paraId="3461D779" w14:textId="77777777" w:rsidR="00067DCE" w:rsidRDefault="00067DCE" w:rsidP="2B7CA3F9">
      <w:pPr>
        <w:pStyle w:val="Title"/>
        <w:jc w:val="left"/>
        <w:rPr>
          <w:sz w:val="24"/>
          <w:szCs w:val="24"/>
        </w:rPr>
      </w:pPr>
    </w:p>
    <w:p w14:paraId="3CF2D8B6" w14:textId="77777777" w:rsidR="00067DCE" w:rsidRDefault="00067DCE" w:rsidP="2B7CA3F9">
      <w:pPr>
        <w:pStyle w:val="Title"/>
        <w:jc w:val="left"/>
        <w:rPr>
          <w:sz w:val="24"/>
          <w:szCs w:val="24"/>
        </w:rPr>
      </w:pPr>
    </w:p>
    <w:p w14:paraId="0FB78278" w14:textId="77777777" w:rsidR="00067DCE" w:rsidRDefault="00067DCE" w:rsidP="2B7CA3F9">
      <w:pPr>
        <w:pStyle w:val="Title"/>
        <w:jc w:val="left"/>
        <w:rPr>
          <w:sz w:val="24"/>
          <w:szCs w:val="24"/>
        </w:rPr>
      </w:pPr>
    </w:p>
    <w:p w14:paraId="1FC39945" w14:textId="77777777" w:rsidR="00067DCE" w:rsidRDefault="00067DCE" w:rsidP="2B7CA3F9">
      <w:pPr>
        <w:pStyle w:val="Title"/>
        <w:jc w:val="left"/>
        <w:rPr>
          <w:sz w:val="24"/>
          <w:szCs w:val="24"/>
        </w:rPr>
      </w:pPr>
    </w:p>
    <w:p w14:paraId="0562CB0E" w14:textId="77777777" w:rsidR="00067DCE" w:rsidRDefault="00067DCE" w:rsidP="2B7CA3F9">
      <w:pPr>
        <w:pStyle w:val="Title"/>
        <w:jc w:val="left"/>
        <w:rPr>
          <w:sz w:val="24"/>
          <w:szCs w:val="24"/>
        </w:rPr>
      </w:pPr>
    </w:p>
    <w:p w14:paraId="34CE0A41" w14:textId="77777777" w:rsidR="00124418" w:rsidRDefault="00124418" w:rsidP="2B7CA3F9">
      <w:pPr>
        <w:pStyle w:val="Title"/>
        <w:jc w:val="left"/>
        <w:rPr>
          <w:sz w:val="24"/>
          <w:szCs w:val="24"/>
        </w:rPr>
      </w:pPr>
    </w:p>
    <w:p w14:paraId="62EBF3C5" w14:textId="77777777" w:rsidR="00124418" w:rsidRDefault="00124418" w:rsidP="2B7CA3F9">
      <w:pPr>
        <w:pStyle w:val="Title"/>
        <w:jc w:val="left"/>
        <w:rPr>
          <w:sz w:val="24"/>
          <w:szCs w:val="24"/>
        </w:rPr>
      </w:pPr>
    </w:p>
    <w:p w14:paraId="6D98A12B" w14:textId="77777777" w:rsidR="00067DCE" w:rsidRDefault="00067DCE" w:rsidP="2B7CA3F9">
      <w:pPr>
        <w:pStyle w:val="Title"/>
        <w:jc w:val="left"/>
        <w:rPr>
          <w:sz w:val="24"/>
          <w:szCs w:val="24"/>
        </w:rPr>
      </w:pPr>
    </w:p>
    <w:p w14:paraId="2946DB82" w14:textId="77777777" w:rsidR="00067DCE" w:rsidRDefault="00067DCE" w:rsidP="2B7CA3F9">
      <w:pPr>
        <w:pStyle w:val="Title"/>
        <w:jc w:val="left"/>
        <w:rPr>
          <w:sz w:val="24"/>
          <w:szCs w:val="24"/>
        </w:rPr>
      </w:pPr>
    </w:p>
    <w:p w14:paraId="5997CC1D" w14:textId="77777777" w:rsidR="00067DCE" w:rsidRDefault="00067DCE" w:rsidP="2B7CA3F9">
      <w:pPr>
        <w:pStyle w:val="Title"/>
        <w:jc w:val="left"/>
        <w:rPr>
          <w:sz w:val="24"/>
          <w:szCs w:val="24"/>
        </w:rPr>
      </w:pPr>
    </w:p>
    <w:p w14:paraId="110FFD37" w14:textId="77777777" w:rsidR="00067DCE" w:rsidRDefault="00067DCE" w:rsidP="2B7CA3F9">
      <w:pPr>
        <w:pStyle w:val="Title"/>
        <w:jc w:val="left"/>
        <w:rPr>
          <w:sz w:val="24"/>
          <w:szCs w:val="24"/>
        </w:rPr>
      </w:pPr>
    </w:p>
    <w:p w14:paraId="6B699379" w14:textId="77777777" w:rsidR="00067DCE" w:rsidRDefault="00067DCE" w:rsidP="2B7CA3F9">
      <w:pPr>
        <w:pStyle w:val="Title"/>
        <w:jc w:val="left"/>
        <w:rPr>
          <w:sz w:val="24"/>
          <w:szCs w:val="24"/>
        </w:rPr>
      </w:pPr>
    </w:p>
    <w:p w14:paraId="3FE9F23F" w14:textId="77777777" w:rsidR="00067DCE" w:rsidRDefault="00067DCE" w:rsidP="2B7CA3F9">
      <w:pPr>
        <w:pStyle w:val="Title"/>
        <w:jc w:val="left"/>
        <w:rPr>
          <w:sz w:val="24"/>
          <w:szCs w:val="24"/>
        </w:rPr>
      </w:pPr>
    </w:p>
    <w:p w14:paraId="1F72F646" w14:textId="77777777" w:rsidR="00067DCE" w:rsidRDefault="00067DCE" w:rsidP="2B7CA3F9">
      <w:pPr>
        <w:pStyle w:val="Title"/>
        <w:jc w:val="left"/>
        <w:rPr>
          <w:sz w:val="24"/>
          <w:szCs w:val="24"/>
        </w:rPr>
      </w:pPr>
    </w:p>
    <w:p w14:paraId="08CE6F91" w14:textId="77777777" w:rsidR="00067DCE" w:rsidRDefault="00067DCE" w:rsidP="2B7CA3F9">
      <w:pPr>
        <w:pStyle w:val="Title"/>
        <w:jc w:val="left"/>
        <w:rPr>
          <w:sz w:val="24"/>
          <w:szCs w:val="24"/>
        </w:rPr>
      </w:pPr>
    </w:p>
    <w:p w14:paraId="61CDCEAD" w14:textId="77777777" w:rsidR="00067DCE" w:rsidRDefault="00067DCE" w:rsidP="2B7CA3F9">
      <w:pPr>
        <w:pStyle w:val="Title"/>
        <w:jc w:val="left"/>
        <w:rPr>
          <w:sz w:val="24"/>
          <w:szCs w:val="24"/>
        </w:rPr>
      </w:pPr>
    </w:p>
    <w:p w14:paraId="6BB9E253" w14:textId="77777777" w:rsidR="00067DCE" w:rsidRDefault="00067DCE" w:rsidP="2B7CA3F9">
      <w:pPr>
        <w:pStyle w:val="Title"/>
        <w:jc w:val="left"/>
        <w:rPr>
          <w:sz w:val="24"/>
          <w:szCs w:val="24"/>
        </w:rPr>
      </w:pPr>
    </w:p>
    <w:p w14:paraId="23DE523C" w14:textId="77777777" w:rsidR="00067DCE" w:rsidRDefault="00067DCE" w:rsidP="2B7CA3F9">
      <w:pPr>
        <w:pStyle w:val="Title"/>
        <w:jc w:val="left"/>
        <w:rPr>
          <w:sz w:val="24"/>
          <w:szCs w:val="24"/>
        </w:rPr>
      </w:pPr>
    </w:p>
    <w:p w14:paraId="52E56223" w14:textId="77777777" w:rsidR="00067DCE" w:rsidRDefault="00067DCE" w:rsidP="2B7CA3F9">
      <w:pPr>
        <w:pStyle w:val="Title"/>
        <w:jc w:val="left"/>
        <w:rPr>
          <w:sz w:val="24"/>
          <w:szCs w:val="24"/>
        </w:rPr>
      </w:pPr>
    </w:p>
    <w:p w14:paraId="55DEC30E" w14:textId="77777777" w:rsidR="00DC2D90" w:rsidRDefault="00FE544B" w:rsidP="2B7CA3F9">
      <w:pPr>
        <w:pStyle w:val="Title"/>
        <w:jc w:val="left"/>
        <w:rPr>
          <w:sz w:val="24"/>
          <w:szCs w:val="24"/>
        </w:rPr>
      </w:pPr>
      <w:r w:rsidRPr="2B7CA3F9">
        <w:rPr>
          <w:sz w:val="24"/>
          <w:szCs w:val="24"/>
        </w:rPr>
        <w:lastRenderedPageBreak/>
        <w:t xml:space="preserve">1.0 </w:t>
      </w:r>
      <w:r w:rsidR="00E60EB6" w:rsidRPr="2B7CA3F9">
        <w:rPr>
          <w:sz w:val="24"/>
          <w:szCs w:val="24"/>
        </w:rPr>
        <w:t>E</w:t>
      </w:r>
      <w:r w:rsidR="00E811AB" w:rsidRPr="2B7CA3F9">
        <w:rPr>
          <w:sz w:val="24"/>
          <w:szCs w:val="24"/>
        </w:rPr>
        <w:t>lectrical Overview</w:t>
      </w:r>
    </w:p>
    <w:p w14:paraId="5043CB0F" w14:textId="77777777" w:rsidR="00E811AB" w:rsidRDefault="00E811AB" w:rsidP="2B7CA3F9">
      <w:pPr>
        <w:pStyle w:val="Title"/>
        <w:jc w:val="left"/>
        <w:rPr>
          <w:sz w:val="24"/>
          <w:szCs w:val="24"/>
        </w:rPr>
      </w:pPr>
    </w:p>
    <w:p w14:paraId="5A8B78E9" w14:textId="3D1DA44A" w:rsidR="6B258376" w:rsidRDefault="6B258376" w:rsidP="2B7CA3F9">
      <w:pPr>
        <w:ind w:firstLine="720"/>
        <w:jc w:val="both"/>
      </w:pPr>
      <w:r>
        <w:t xml:space="preserve">The core component of our project is a </w:t>
      </w:r>
      <w:r w:rsidR="2FD84F5F">
        <w:t>32-bit</w:t>
      </w:r>
      <w:r>
        <w:t xml:space="preserve"> ESP 32 </w:t>
      </w:r>
      <w:proofErr w:type="spellStart"/>
      <w:r>
        <w:t>WiFi</w:t>
      </w:r>
      <w:proofErr w:type="spellEnd"/>
      <w:r>
        <w:t xml:space="preserve"> and Bluetooth microcontroller. The microcontroller</w:t>
      </w:r>
      <w:r w:rsidR="4DB25DCE">
        <w:t xml:space="preserve"> will need </w:t>
      </w:r>
      <w:r w:rsidR="54476951">
        <w:t>both</w:t>
      </w:r>
      <w:r w:rsidR="4DB25DCE">
        <w:t xml:space="preserve"> connectivity features.  </w:t>
      </w:r>
      <w:r w:rsidR="363EE5C3">
        <w:t>Bluetooth</w:t>
      </w:r>
      <w:r w:rsidR="4DB25DCE">
        <w:t xml:space="preserve"> is required for provisioning the </w:t>
      </w:r>
      <w:proofErr w:type="spellStart"/>
      <w:r w:rsidR="4DB25DCE">
        <w:t>WiFi</w:t>
      </w:r>
      <w:proofErr w:type="spellEnd"/>
      <w:r w:rsidR="4DB25DCE">
        <w:t xml:space="preserve"> subsystem.  The user will connect to the devic</w:t>
      </w:r>
      <w:r w:rsidR="7BC2D541">
        <w:t xml:space="preserve">e via a smartphone to provide the </w:t>
      </w:r>
      <w:proofErr w:type="spellStart"/>
      <w:r w:rsidR="7BC2D541">
        <w:t>WiFi</w:t>
      </w:r>
      <w:proofErr w:type="spellEnd"/>
      <w:r w:rsidR="7BC2D541">
        <w:t xml:space="preserve"> </w:t>
      </w:r>
      <w:r w:rsidR="2B7CA3F9">
        <w:t>SSID</w:t>
      </w:r>
      <w:r w:rsidR="7BC2D541">
        <w:t xml:space="preserve"> and password for the microcontroller to connect.  After this,</w:t>
      </w:r>
      <w:r w:rsidR="666A0198">
        <w:t xml:space="preserve"> </w:t>
      </w:r>
      <w:r w:rsidR="3B6E249C">
        <w:t>B</w:t>
      </w:r>
      <w:r w:rsidR="7BC2D541">
        <w:t xml:space="preserve">luetooth is no longer used.  Instead, the </w:t>
      </w:r>
      <w:proofErr w:type="spellStart"/>
      <w:r w:rsidR="7BC2D541">
        <w:t>WiFi</w:t>
      </w:r>
      <w:proofErr w:type="spellEnd"/>
      <w:r w:rsidR="7BC2D541">
        <w:t xml:space="preserve"> system takes over to connect to a </w:t>
      </w:r>
      <w:r w:rsidR="2B7CA3F9">
        <w:t>WebSocket</w:t>
      </w:r>
      <w:r w:rsidR="7BC2D541">
        <w:t xml:space="preserve"> server via the internet.</w:t>
      </w:r>
      <w:r w:rsidR="44778140">
        <w:t xml:space="preserve">  This </w:t>
      </w:r>
      <w:r w:rsidR="2B7CA3F9">
        <w:t>WebSocket</w:t>
      </w:r>
      <w:r w:rsidR="44778140">
        <w:t xml:space="preserve"> acts as a bidirectional data link where game actions are relayed between two opposing player’s boards.</w:t>
      </w:r>
      <w:r w:rsidR="738A17F1">
        <w:t xml:space="preserve">  Examples of the data being sent to and from the microcontroller via the </w:t>
      </w:r>
      <w:r w:rsidR="721FCB0F">
        <w:t>WebS</w:t>
      </w:r>
      <w:r w:rsidR="738A17F1">
        <w:t xml:space="preserve">ocket include the following: an update event when the user positions their ships, an event to one player </w:t>
      </w:r>
      <w:r w:rsidR="29A49C5E">
        <w:t xml:space="preserve">when the other player </w:t>
      </w:r>
      <w:r w:rsidR="2B7CA3F9">
        <w:t>attacks</w:t>
      </w:r>
      <w:r w:rsidR="29A49C5E">
        <w:t xml:space="preserve"> their ships, and an event when a player has sunk a ship.</w:t>
      </w:r>
    </w:p>
    <w:p w14:paraId="355DB367" w14:textId="48A828A1" w:rsidR="2B7CA3F9" w:rsidRDefault="2B7CA3F9" w:rsidP="2B7CA3F9">
      <w:pPr>
        <w:jc w:val="both"/>
        <w:rPr>
          <w:szCs w:val="24"/>
        </w:rPr>
      </w:pPr>
    </w:p>
    <w:p w14:paraId="0572D5FC" w14:textId="474E969C" w:rsidR="44778140" w:rsidRDefault="0ADED197" w:rsidP="060B6074">
      <w:pPr>
        <w:ind w:firstLine="720"/>
        <w:jc w:val="both"/>
      </w:pPr>
      <w:r>
        <w:t xml:space="preserve">Another critical electrical component is the analog multiplexer.  The game board contains </w:t>
      </w:r>
      <w:r w:rsidR="2EF29319">
        <w:t xml:space="preserve">64 </w:t>
      </w:r>
      <w:r w:rsidR="5A847F2E">
        <w:t xml:space="preserve">ship </w:t>
      </w:r>
      <w:r w:rsidR="2EF29319">
        <w:t>positions.  Each one needs to be periodically monitored for an analog voltage value.  It is virtually impossible to find a microcontroller with this number of analog input pins.  The mul</w:t>
      </w:r>
      <w:r w:rsidR="03DEAA96">
        <w:t>tiplexer allows for expanding the IO capabilities of the ESP32</w:t>
      </w:r>
      <w:r w:rsidR="53C83436">
        <w:t xml:space="preserve"> to account for this </w:t>
      </w:r>
      <w:r w:rsidR="08D77568">
        <w:t>considerable number</w:t>
      </w:r>
      <w:r w:rsidR="53C83436">
        <w:t xml:space="preserve"> of pins.  A cascading group of multiplexers will be positioned </w:t>
      </w:r>
      <w:r w:rsidR="7279C0A4">
        <w:t xml:space="preserve">in a way to bring the 64 inputs down to one ESP32 pin.  Eight 8 to 1 multiplexers will be used per row of the game.  This brings the input space to 8.  One additional </w:t>
      </w:r>
      <w:r w:rsidR="33E85352">
        <w:t>multiplexer will be used to scan through the columns.</w:t>
      </w:r>
      <w:r w:rsidR="502C2433">
        <w:t xml:space="preserve">  It is important to note that using the multiplexer reduces the analog input </w:t>
      </w:r>
      <w:proofErr w:type="gramStart"/>
      <w:r w:rsidR="502C2433">
        <w:t>pins</w:t>
      </w:r>
      <w:proofErr w:type="gramEnd"/>
      <w:r w:rsidR="502C2433">
        <w:t xml:space="preserve"> but it also requires the addition of digital select lines from the microcontroller (in this case 3 per</w:t>
      </w:r>
      <w:r w:rsidR="678C2417">
        <w:t xml:space="preserve"> wave, 6 total).</w:t>
      </w:r>
    </w:p>
    <w:p w14:paraId="18CABA4E" w14:textId="0A6FD19B" w:rsidR="2B7CA3F9" w:rsidRDefault="2B7CA3F9" w:rsidP="2B7CA3F9">
      <w:pPr>
        <w:ind w:firstLine="720"/>
        <w:jc w:val="both"/>
        <w:rPr>
          <w:szCs w:val="24"/>
        </w:rPr>
      </w:pPr>
    </w:p>
    <w:p w14:paraId="153CAD85" w14:textId="2B6B8AF7" w:rsidR="08B87A83" w:rsidRDefault="00A16B5E" w:rsidP="2B7CA3F9">
      <w:pPr>
        <w:ind w:firstLine="720"/>
        <w:jc w:val="both"/>
        <w:rPr>
          <w:szCs w:val="24"/>
        </w:rPr>
      </w:pPr>
      <w:r w:rsidRPr="2B7CA3F9">
        <w:rPr>
          <w:szCs w:val="24"/>
        </w:rPr>
        <w:t>Like</w:t>
      </w:r>
      <w:r w:rsidR="08B87A83" w:rsidRPr="2B7CA3F9">
        <w:rPr>
          <w:szCs w:val="24"/>
        </w:rPr>
        <w:t xml:space="preserve"> the reasoning for the analog multiplexer, this project also requires </w:t>
      </w:r>
      <w:r w:rsidR="2F4F9C8A" w:rsidRPr="2B7CA3F9">
        <w:rPr>
          <w:szCs w:val="24"/>
        </w:rPr>
        <w:t xml:space="preserve">shift registers to drive the 128 RGB LEDs (128*3=384) outputs.  </w:t>
      </w:r>
      <w:r w:rsidR="5F72533C" w:rsidRPr="2B7CA3F9">
        <w:rPr>
          <w:szCs w:val="24"/>
        </w:rPr>
        <w:t xml:space="preserve">These shift registers can be </w:t>
      </w:r>
      <w:r w:rsidR="2B7CA3F9" w:rsidRPr="2B7CA3F9">
        <w:rPr>
          <w:szCs w:val="24"/>
        </w:rPr>
        <w:t>daisy-chained</w:t>
      </w:r>
      <w:r w:rsidR="5F72533C" w:rsidRPr="2B7CA3F9">
        <w:rPr>
          <w:szCs w:val="24"/>
        </w:rPr>
        <w:t xml:space="preserve"> together so that the ESP32 requires only </w:t>
      </w:r>
      <w:r w:rsidR="0084705F">
        <w:rPr>
          <w:szCs w:val="24"/>
        </w:rPr>
        <w:t>1</w:t>
      </w:r>
      <w:r w:rsidR="5F72533C" w:rsidRPr="2B7CA3F9">
        <w:rPr>
          <w:szCs w:val="24"/>
        </w:rPr>
        <w:t xml:space="preserve"> data output pin.  The</w:t>
      </w:r>
      <w:r w:rsidR="2E09637D" w:rsidRPr="2B7CA3F9">
        <w:rPr>
          <w:szCs w:val="24"/>
        </w:rPr>
        <w:t xml:space="preserve"> driver chip has the additional advantage of </w:t>
      </w:r>
      <w:r w:rsidR="2B7CA3F9" w:rsidRPr="2B7CA3F9">
        <w:rPr>
          <w:szCs w:val="24"/>
        </w:rPr>
        <w:t>dimming</w:t>
      </w:r>
      <w:r w:rsidR="2E09637D" w:rsidRPr="2B7CA3F9">
        <w:rPr>
          <w:szCs w:val="24"/>
        </w:rPr>
        <w:t xml:space="preserve"> </w:t>
      </w:r>
      <w:r w:rsidR="00EE711F">
        <w:rPr>
          <w:szCs w:val="24"/>
        </w:rPr>
        <w:t xml:space="preserve">each LED </w:t>
      </w:r>
      <w:r w:rsidR="00123C54">
        <w:rPr>
          <w:szCs w:val="24"/>
        </w:rPr>
        <w:t>with 8 bits of resolution.  This leads to 256</w:t>
      </w:r>
      <w:r w:rsidR="00547E01">
        <w:rPr>
          <w:szCs w:val="24"/>
        </w:rPr>
        <w:t xml:space="preserve"> brightness levels for each color</w:t>
      </w:r>
      <w:r w:rsidR="0519F803" w:rsidRPr="2B7CA3F9">
        <w:rPr>
          <w:szCs w:val="24"/>
        </w:rPr>
        <w:t>.  This</w:t>
      </w:r>
      <w:r w:rsidR="00547E01">
        <w:rPr>
          <w:szCs w:val="24"/>
        </w:rPr>
        <w:t xml:space="preserve"> dimming</w:t>
      </w:r>
      <w:r w:rsidR="0519F803" w:rsidRPr="2B7CA3F9">
        <w:rPr>
          <w:szCs w:val="24"/>
        </w:rPr>
        <w:t xml:space="preserve"> will help to cut down the energy cost of the many LEDs.</w:t>
      </w:r>
      <w:r w:rsidR="0084705F">
        <w:rPr>
          <w:szCs w:val="24"/>
        </w:rPr>
        <w:t xml:space="preserve">  To save physical space on the </w:t>
      </w:r>
      <w:r w:rsidR="004A357D">
        <w:rPr>
          <w:szCs w:val="24"/>
        </w:rPr>
        <w:t>PCB, the LEDs chosen for the project include this shift register IC in one surface mount package.</w:t>
      </w:r>
    </w:p>
    <w:p w14:paraId="56C19ECE" w14:textId="0C956D7D" w:rsidR="2B7CA3F9" w:rsidRDefault="2B7CA3F9" w:rsidP="2B7CA3F9">
      <w:pPr>
        <w:jc w:val="both"/>
        <w:rPr>
          <w:szCs w:val="24"/>
        </w:rPr>
      </w:pPr>
    </w:p>
    <w:p w14:paraId="2A2DBDB6" w14:textId="5AA60742" w:rsidR="22C80CF2" w:rsidRDefault="22C80CF2" w:rsidP="2B7CA3F9">
      <w:pPr>
        <w:ind w:firstLine="720"/>
        <w:jc w:val="both"/>
        <w:rPr>
          <w:szCs w:val="24"/>
        </w:rPr>
      </w:pPr>
      <w:r w:rsidRPr="2B7CA3F9">
        <w:rPr>
          <w:szCs w:val="24"/>
        </w:rPr>
        <w:t>The most computationally intensive task of the microc</w:t>
      </w:r>
      <w:r w:rsidR="72F11DA0" w:rsidRPr="2B7CA3F9">
        <w:rPr>
          <w:szCs w:val="24"/>
        </w:rPr>
        <w:t>on</w:t>
      </w:r>
      <w:r w:rsidRPr="2B7CA3F9">
        <w:rPr>
          <w:szCs w:val="24"/>
        </w:rPr>
        <w:t xml:space="preserve">troller after the </w:t>
      </w:r>
      <w:proofErr w:type="spellStart"/>
      <w:r w:rsidRPr="2B7CA3F9">
        <w:rPr>
          <w:szCs w:val="24"/>
        </w:rPr>
        <w:t>WiFi</w:t>
      </w:r>
      <w:proofErr w:type="spellEnd"/>
      <w:r w:rsidRPr="2B7CA3F9">
        <w:rPr>
          <w:szCs w:val="24"/>
        </w:rPr>
        <w:t xml:space="preserve"> connectivity is the scanning of user inputs.  This includes the analog inputs of the ship positioning as well as </w:t>
      </w:r>
      <w:r w:rsidR="2336D59C" w:rsidRPr="2B7CA3F9">
        <w:rPr>
          <w:szCs w:val="24"/>
        </w:rPr>
        <w:t xml:space="preserve">the scanning of the user attack button matrix.  The ship positioning requires passing through multiplexers, which in turn means that select logic needs to be implemented.  </w:t>
      </w:r>
      <w:r w:rsidR="7EE017CB" w:rsidRPr="2B7CA3F9">
        <w:rPr>
          <w:szCs w:val="24"/>
        </w:rPr>
        <w:t xml:space="preserve">This will loop continually as the microcontroller checks each pin and updates the LEDs when the user changes the </w:t>
      </w:r>
      <w:r w:rsidR="2B7CA3F9" w:rsidRPr="2B7CA3F9">
        <w:rPr>
          <w:szCs w:val="24"/>
        </w:rPr>
        <w:t>ship's</w:t>
      </w:r>
      <w:r w:rsidR="7EE017CB" w:rsidRPr="2B7CA3F9">
        <w:rPr>
          <w:szCs w:val="24"/>
        </w:rPr>
        <w:t xml:space="preserve"> positions.  The button </w:t>
      </w:r>
      <w:r w:rsidR="1A1A099B" w:rsidRPr="2B7CA3F9">
        <w:rPr>
          <w:szCs w:val="24"/>
        </w:rPr>
        <w:t xml:space="preserve">matrix follows the same </w:t>
      </w:r>
      <w:r w:rsidR="2B7CA3F9" w:rsidRPr="2B7CA3F9">
        <w:rPr>
          <w:szCs w:val="24"/>
        </w:rPr>
        <w:t>princip</w:t>
      </w:r>
      <w:r w:rsidR="71CF10A6" w:rsidRPr="2B7CA3F9">
        <w:rPr>
          <w:szCs w:val="24"/>
        </w:rPr>
        <w:t>le</w:t>
      </w:r>
      <w:r w:rsidR="1A1A099B" w:rsidRPr="2B7CA3F9">
        <w:rPr>
          <w:szCs w:val="24"/>
        </w:rPr>
        <w:t xml:space="preserve"> but on a smaller scale.  The rows will be continually </w:t>
      </w:r>
      <w:r w:rsidR="00A16B5E" w:rsidRPr="2B7CA3F9">
        <w:rPr>
          <w:szCs w:val="24"/>
        </w:rPr>
        <w:t>scanned,</w:t>
      </w:r>
      <w:r w:rsidR="1A1A099B" w:rsidRPr="2B7CA3F9">
        <w:rPr>
          <w:szCs w:val="24"/>
        </w:rPr>
        <w:t xml:space="preserve"> and an update event is triggered when a user presses a button.</w:t>
      </w:r>
    </w:p>
    <w:p w14:paraId="343DEC51" w14:textId="2DB1E9C7" w:rsidR="2B7CA3F9" w:rsidRDefault="2B7CA3F9" w:rsidP="2B7CA3F9">
      <w:pPr>
        <w:pStyle w:val="Title"/>
        <w:jc w:val="left"/>
        <w:rPr>
          <w:bCs/>
          <w:szCs w:val="28"/>
        </w:rPr>
      </w:pPr>
    </w:p>
    <w:p w14:paraId="4EA9582B" w14:textId="77777777" w:rsidR="00DC2D90" w:rsidRDefault="00FE544B" w:rsidP="2B7CA3F9">
      <w:pPr>
        <w:pStyle w:val="Title"/>
        <w:jc w:val="left"/>
        <w:rPr>
          <w:sz w:val="24"/>
          <w:szCs w:val="24"/>
        </w:rPr>
      </w:pPr>
      <w:r w:rsidRPr="2B7CA3F9">
        <w:rPr>
          <w:sz w:val="24"/>
          <w:szCs w:val="24"/>
        </w:rPr>
        <w:t xml:space="preserve">2.0 </w:t>
      </w:r>
      <w:r w:rsidR="00E811AB" w:rsidRPr="2B7CA3F9">
        <w:rPr>
          <w:sz w:val="24"/>
          <w:szCs w:val="24"/>
        </w:rPr>
        <w:t>Electrical Considerations</w:t>
      </w:r>
    </w:p>
    <w:p w14:paraId="42C4EB67" w14:textId="656AB8D2" w:rsidR="2B7CA3F9" w:rsidRDefault="2B7CA3F9" w:rsidP="2B7CA3F9">
      <w:pPr>
        <w:pStyle w:val="Title"/>
        <w:jc w:val="left"/>
        <w:rPr>
          <w:b w:val="0"/>
          <w:i/>
          <w:iCs/>
          <w:color w:val="FF0000"/>
          <w:sz w:val="24"/>
          <w:szCs w:val="24"/>
        </w:rPr>
      </w:pPr>
    </w:p>
    <w:p w14:paraId="55D89279" w14:textId="3657A7D6" w:rsidR="08F70EF7" w:rsidRDefault="08F70EF7" w:rsidP="008D6384">
      <w:pPr>
        <w:ind w:firstLine="720"/>
        <w:jc w:val="both"/>
        <w:rPr>
          <w:szCs w:val="24"/>
        </w:rPr>
      </w:pPr>
      <w:r w:rsidRPr="2B7CA3F9">
        <w:rPr>
          <w:szCs w:val="24"/>
        </w:rPr>
        <w:t xml:space="preserve">The ESP32 microcontroller has a </w:t>
      </w:r>
      <w:r w:rsidR="2B7CA3F9" w:rsidRPr="2B7CA3F9">
        <w:rPr>
          <w:szCs w:val="24"/>
        </w:rPr>
        <w:t>clock speed</w:t>
      </w:r>
      <w:r w:rsidRPr="2B7CA3F9">
        <w:rPr>
          <w:szCs w:val="24"/>
        </w:rPr>
        <w:t xml:space="preserve"> of 240MHz</w:t>
      </w:r>
      <w:r w:rsidR="10F3E711" w:rsidRPr="2B7CA3F9">
        <w:rPr>
          <w:szCs w:val="24"/>
        </w:rPr>
        <w:t xml:space="preserve"> [</w:t>
      </w:r>
      <w:r w:rsidR="54CB9B73" w:rsidRPr="2B7CA3F9">
        <w:t>2</w:t>
      </w:r>
      <w:r w:rsidR="10F3E711" w:rsidRPr="2B7CA3F9">
        <w:rPr>
          <w:szCs w:val="24"/>
        </w:rPr>
        <w:t>]</w:t>
      </w:r>
      <w:r w:rsidRPr="2B7CA3F9">
        <w:rPr>
          <w:szCs w:val="24"/>
        </w:rPr>
        <w:t>.</w:t>
      </w:r>
      <w:r w:rsidR="05BCA738" w:rsidRPr="2B7CA3F9">
        <w:rPr>
          <w:szCs w:val="24"/>
        </w:rPr>
        <w:t xml:space="preserve">  This will be handled by the internal clock of the ESP32 RF package being used for the project.  There are two ADC peripherals on the </w:t>
      </w:r>
      <w:r w:rsidR="50AA870F" w:rsidRPr="2B7CA3F9">
        <w:rPr>
          <w:szCs w:val="24"/>
        </w:rPr>
        <w:t xml:space="preserve">ESP32, however, ADC 2 is used by the </w:t>
      </w:r>
      <w:proofErr w:type="spellStart"/>
      <w:r w:rsidR="50AA870F" w:rsidRPr="2B7CA3F9">
        <w:rPr>
          <w:szCs w:val="24"/>
        </w:rPr>
        <w:t>WiFi</w:t>
      </w:r>
      <w:proofErr w:type="spellEnd"/>
      <w:r w:rsidR="50AA870F" w:rsidRPr="2B7CA3F9">
        <w:rPr>
          <w:szCs w:val="24"/>
        </w:rPr>
        <w:t xml:space="preserve"> system</w:t>
      </w:r>
      <w:r w:rsidR="2B7CA3F9" w:rsidRPr="2B7CA3F9">
        <w:rPr>
          <w:szCs w:val="24"/>
        </w:rPr>
        <w:t>,</w:t>
      </w:r>
      <w:r w:rsidR="50AA870F" w:rsidRPr="2B7CA3F9">
        <w:rPr>
          <w:szCs w:val="24"/>
        </w:rPr>
        <w:t xml:space="preserve"> and any explicit </w:t>
      </w:r>
      <w:r w:rsidR="50AA870F" w:rsidRPr="2B7CA3F9">
        <w:rPr>
          <w:szCs w:val="24"/>
        </w:rPr>
        <w:lastRenderedPageBreak/>
        <w:t>software calls to the ADC</w:t>
      </w:r>
      <w:r w:rsidR="2B7CA3F9" w:rsidRPr="2B7CA3F9">
        <w:rPr>
          <w:szCs w:val="24"/>
        </w:rPr>
        <w:t>,</w:t>
      </w:r>
      <w:r w:rsidR="50AA870F" w:rsidRPr="2B7CA3F9">
        <w:rPr>
          <w:szCs w:val="24"/>
        </w:rPr>
        <w:t xml:space="preserve"> while a </w:t>
      </w:r>
      <w:proofErr w:type="spellStart"/>
      <w:r w:rsidR="50AA870F" w:rsidRPr="2B7CA3F9">
        <w:rPr>
          <w:szCs w:val="24"/>
        </w:rPr>
        <w:t>WiFi</w:t>
      </w:r>
      <w:proofErr w:type="spellEnd"/>
      <w:r w:rsidR="50AA870F" w:rsidRPr="2B7CA3F9">
        <w:rPr>
          <w:szCs w:val="24"/>
        </w:rPr>
        <w:t xml:space="preserve"> communication is occurring</w:t>
      </w:r>
      <w:r w:rsidR="2B7CA3F9" w:rsidRPr="2B7CA3F9">
        <w:rPr>
          <w:szCs w:val="24"/>
        </w:rPr>
        <w:t>,</w:t>
      </w:r>
      <w:r w:rsidR="50AA870F" w:rsidRPr="2B7CA3F9">
        <w:rPr>
          <w:szCs w:val="24"/>
        </w:rPr>
        <w:t xml:space="preserve"> will be blocking.  As this is undesirable for a </w:t>
      </w:r>
      <w:r w:rsidR="2B7CA3F9" w:rsidRPr="2B7CA3F9">
        <w:rPr>
          <w:szCs w:val="24"/>
        </w:rPr>
        <w:t>system</w:t>
      </w:r>
      <w:r w:rsidR="50AA870F" w:rsidRPr="2B7CA3F9">
        <w:rPr>
          <w:szCs w:val="24"/>
        </w:rPr>
        <w:t xml:space="preserve"> that requires frequent analog scanning, ADC 1 will be the exclusive module used for ship positioning detection.  </w:t>
      </w:r>
    </w:p>
    <w:p w14:paraId="2FBC51C4" w14:textId="5C0A3C77" w:rsidR="2B7CA3F9" w:rsidRDefault="2B7CA3F9" w:rsidP="008D6384">
      <w:pPr>
        <w:jc w:val="both"/>
        <w:rPr>
          <w:szCs w:val="24"/>
        </w:rPr>
      </w:pPr>
    </w:p>
    <w:p w14:paraId="63CE64BF" w14:textId="2E4F6C61" w:rsidR="50AA870F" w:rsidRDefault="50AA870F" w:rsidP="008D6384">
      <w:pPr>
        <w:ind w:firstLine="720"/>
        <w:jc w:val="both"/>
        <w:rPr>
          <w:szCs w:val="24"/>
        </w:rPr>
      </w:pPr>
      <w:r w:rsidRPr="2B7CA3F9">
        <w:rPr>
          <w:szCs w:val="24"/>
        </w:rPr>
        <w:t>The AD</w:t>
      </w:r>
      <w:r w:rsidR="1188A01A" w:rsidRPr="2B7CA3F9">
        <w:rPr>
          <w:szCs w:val="24"/>
        </w:rPr>
        <w:t xml:space="preserve">C 1 module will be scanned at 128 Hz based on a hardware timer interrupt.  This frequency is desirable for two reasons.  The first is that this will allow for </w:t>
      </w:r>
      <w:r w:rsidR="2B7CA3F9" w:rsidRPr="2B7CA3F9">
        <w:rPr>
          <w:szCs w:val="24"/>
        </w:rPr>
        <w:t>detection</w:t>
      </w:r>
      <w:r w:rsidR="1188A01A" w:rsidRPr="2B7CA3F9">
        <w:rPr>
          <w:szCs w:val="24"/>
        </w:rPr>
        <w:t xml:space="preserve"> at each of the 64 ship</w:t>
      </w:r>
      <w:r w:rsidR="1A973301" w:rsidRPr="2B7CA3F9">
        <w:rPr>
          <w:szCs w:val="24"/>
        </w:rPr>
        <w:t xml:space="preserve"> pins with an equivalent 2Hz frequency.  This will give the illusion of </w:t>
      </w:r>
      <w:r w:rsidR="2B7CA3F9" w:rsidRPr="2B7CA3F9">
        <w:rPr>
          <w:szCs w:val="24"/>
        </w:rPr>
        <w:t xml:space="preserve">a </w:t>
      </w:r>
      <w:r w:rsidR="1A973301" w:rsidRPr="2B7CA3F9">
        <w:rPr>
          <w:szCs w:val="24"/>
        </w:rPr>
        <w:t xml:space="preserve">virtually instantaneous response to positioning the ships.  The second reason for this frequency is that it will provide minimal loading on the system.  The </w:t>
      </w:r>
      <w:r w:rsidR="62DD1655" w:rsidRPr="2B7CA3F9">
        <w:rPr>
          <w:szCs w:val="24"/>
        </w:rPr>
        <w:t xml:space="preserve">smaller the frequency of hardware interrupts, the better performance the system will have with other subsystems.  </w:t>
      </w:r>
    </w:p>
    <w:p w14:paraId="3B6076F4" w14:textId="679DC9D4" w:rsidR="2B7CA3F9" w:rsidRDefault="2B7CA3F9" w:rsidP="008D6384">
      <w:pPr>
        <w:jc w:val="both"/>
        <w:rPr>
          <w:szCs w:val="24"/>
        </w:rPr>
      </w:pPr>
    </w:p>
    <w:p w14:paraId="00593637" w14:textId="62BCDD88" w:rsidR="2B7CA3F9" w:rsidRDefault="62DD1655" w:rsidP="008D6384">
      <w:pPr>
        <w:jc w:val="both"/>
        <w:rPr>
          <w:szCs w:val="24"/>
        </w:rPr>
      </w:pPr>
      <w:r w:rsidRPr="2B7CA3F9">
        <w:rPr>
          <w:szCs w:val="24"/>
        </w:rPr>
        <w:t xml:space="preserve">The other subsystem that relies on scanning is </w:t>
      </w:r>
      <w:r w:rsidR="21F1C759" w:rsidRPr="2B7CA3F9">
        <w:rPr>
          <w:szCs w:val="24"/>
        </w:rPr>
        <w:t>the user</w:t>
      </w:r>
      <w:r w:rsidR="2B7CA3F9" w:rsidRPr="2B7CA3F9">
        <w:rPr>
          <w:szCs w:val="24"/>
        </w:rPr>
        <w:t xml:space="preserve"> </w:t>
      </w:r>
      <w:r w:rsidR="0288575C" w:rsidRPr="2B7CA3F9">
        <w:rPr>
          <w:szCs w:val="24"/>
        </w:rPr>
        <w:t>push-button</w:t>
      </w:r>
      <w:r w:rsidRPr="2B7CA3F9">
        <w:rPr>
          <w:szCs w:val="24"/>
        </w:rPr>
        <w:t xml:space="preserve"> matrix.  This 4 x 4 matrix will have each of the rows scanned at 4Hz each.  </w:t>
      </w:r>
      <w:r w:rsidR="0F413327" w:rsidRPr="2B7CA3F9">
        <w:rPr>
          <w:szCs w:val="24"/>
        </w:rPr>
        <w:t xml:space="preserve">This will require that the hardware timer be configured for an update event at 16Hz.  </w:t>
      </w:r>
      <w:r w:rsidR="2CC9C247" w:rsidRPr="2B7CA3F9">
        <w:rPr>
          <w:szCs w:val="24"/>
        </w:rPr>
        <w:t>The reasoning for this update frequency is almost identical to the ADC sampling rate.  Again, this is based on the minimal system impact while maintaining a seemingly instan</w:t>
      </w:r>
      <w:r w:rsidR="50A37E53" w:rsidRPr="2B7CA3F9">
        <w:rPr>
          <w:szCs w:val="24"/>
        </w:rPr>
        <w:t>taneous response.  The reason that each pin gets a slightly higher frequency of 4Hz as opposed to the 2Hz in the ADC is due to the</w:t>
      </w:r>
      <w:r w:rsidR="61FAE4F1" w:rsidRPr="2B7CA3F9">
        <w:rPr>
          <w:szCs w:val="24"/>
        </w:rPr>
        <w:t xml:space="preserve"> </w:t>
      </w:r>
      <w:r w:rsidR="2B7CA3F9" w:rsidRPr="2B7CA3F9">
        <w:rPr>
          <w:szCs w:val="24"/>
        </w:rPr>
        <w:t>pushbuttons</w:t>
      </w:r>
      <w:r w:rsidR="50A37E53" w:rsidRPr="2B7CA3F9">
        <w:rPr>
          <w:szCs w:val="24"/>
        </w:rPr>
        <w:t xml:space="preserve"> having</w:t>
      </w:r>
      <w:r w:rsidR="7E1E3882" w:rsidRPr="2B7CA3F9">
        <w:rPr>
          <w:szCs w:val="24"/>
        </w:rPr>
        <w:t xml:space="preserve"> quicker action of punching in a key as compared to the plugging in motion that is used for putting the ships into the board. </w:t>
      </w:r>
    </w:p>
    <w:p w14:paraId="7A40F0F0" w14:textId="4D3E084A" w:rsidR="2B7CA3F9" w:rsidRDefault="2B7CA3F9" w:rsidP="008D6384">
      <w:pPr>
        <w:jc w:val="both"/>
        <w:rPr>
          <w:szCs w:val="24"/>
        </w:rPr>
      </w:pPr>
    </w:p>
    <w:p w14:paraId="61B42B1A" w14:textId="7DBE100E" w:rsidR="2B7CA3F9" w:rsidRDefault="4A0E4385" w:rsidP="008D6384">
      <w:pPr>
        <w:jc w:val="both"/>
        <w:rPr>
          <w:lang w:eastAsia="zh-CN"/>
        </w:rPr>
      </w:pPr>
      <w:r>
        <w:t xml:space="preserve">Another goal for this project is to keep it as portable as possible.  Because of this, it is paramount that the power of each component </w:t>
      </w:r>
      <w:r w:rsidR="057DBDF0">
        <w:t>is</w:t>
      </w:r>
      <w:r>
        <w:t xml:space="preserve"> analyzed.  As seen from the table </w:t>
      </w:r>
      <w:r w:rsidR="73C1A7B5">
        <w:t>below, the main power consumption comes from the</w:t>
      </w:r>
      <w:r w:rsidR="3458D8E9">
        <w:t xml:space="preserve"> ESP Microcontroller</w:t>
      </w:r>
      <w:r w:rsidR="73C1A7B5">
        <w:t xml:space="preserve">.  One important note for this table is that it is tallying the absolute max values </w:t>
      </w:r>
      <w:r w:rsidR="72CA1F33">
        <w:t xml:space="preserve">listed on each </w:t>
      </w:r>
      <w:r w:rsidR="00A16B5E">
        <w:t>device’s</w:t>
      </w:r>
      <w:r w:rsidR="72CA1F33">
        <w:t xml:space="preserve"> datasheet.  Because of this, there are two totals listed.  The first describes the </w:t>
      </w:r>
      <w:r w:rsidR="5E2E9CDD">
        <w:t>absolute</w:t>
      </w:r>
      <w:r w:rsidR="72CA1F33">
        <w:t xml:space="preserve"> max power draw expected for the system.  The second provid</w:t>
      </w:r>
      <w:r w:rsidR="1D11CD2F">
        <w:t>es a more typical operating condition.  This is done by taking a Root Sum Square (RSS) analysis of the data.  This is a statistical method for acquiring an “average” usage of the s</w:t>
      </w:r>
      <w:r w:rsidR="30FC1022">
        <w:t xml:space="preserve">ystem.  It is important to note that this RSS value is also a conservative estimate and actual power usage may dip even lower than this.  The reason for this is that this analysis </w:t>
      </w:r>
      <w:r w:rsidR="706F0B63">
        <w:t>assumes</w:t>
      </w:r>
      <w:r w:rsidR="30FC1022">
        <w:t xml:space="preserve"> that every LED is turned on.</w:t>
      </w:r>
      <w:r w:rsidR="17BECE58">
        <w:t xml:space="preserve">  This will </w:t>
      </w:r>
      <w:r w:rsidR="243D2830">
        <w:t>seldom</w:t>
      </w:r>
      <w:r w:rsidR="17BECE58">
        <w:t xml:space="preserve"> be the case in a normal game.</w:t>
      </w:r>
    </w:p>
    <w:p w14:paraId="3C3CFA18" w14:textId="2052644A" w:rsidR="2B7CA3F9" w:rsidRDefault="2B7CA3F9" w:rsidP="2B7CA3F9">
      <w:pPr>
        <w:rPr>
          <w:szCs w:val="24"/>
        </w:rPr>
      </w:pPr>
    </w:p>
    <w:tbl>
      <w:tblPr>
        <w:tblStyle w:val="GridTable4-Accent1"/>
        <w:tblW w:w="0" w:type="auto"/>
        <w:tblLayout w:type="fixed"/>
        <w:tblLook w:val="06A0" w:firstRow="1" w:lastRow="0" w:firstColumn="1" w:lastColumn="0" w:noHBand="1" w:noVBand="1"/>
      </w:tblPr>
      <w:tblGrid>
        <w:gridCol w:w="2010"/>
        <w:gridCol w:w="1335"/>
        <w:gridCol w:w="1845"/>
        <w:gridCol w:w="1860"/>
        <w:gridCol w:w="2085"/>
      </w:tblGrid>
      <w:tr w:rsidR="060B6074" w14:paraId="7473BF3B" w14:textId="77777777" w:rsidTr="060B60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0" w:type="dxa"/>
          </w:tcPr>
          <w:p w14:paraId="49460D2E" w14:textId="0081F5C3" w:rsidR="060B6074" w:rsidRDefault="060B6074" w:rsidP="060B6074">
            <w:pPr>
              <w:rPr>
                <w:rFonts w:ascii="Calibri" w:eastAsia="Calibri" w:hAnsi="Calibri" w:cs="Calibri"/>
                <w:sz w:val="22"/>
                <w:szCs w:val="22"/>
              </w:rPr>
            </w:pPr>
            <w:r w:rsidRPr="060B6074">
              <w:rPr>
                <w:rFonts w:ascii="Calibri" w:eastAsia="Calibri" w:hAnsi="Calibri" w:cs="Calibri"/>
                <w:sz w:val="22"/>
                <w:szCs w:val="22"/>
              </w:rPr>
              <w:t>description</w:t>
            </w:r>
          </w:p>
        </w:tc>
        <w:tc>
          <w:tcPr>
            <w:tcW w:w="1335" w:type="dxa"/>
          </w:tcPr>
          <w:p w14:paraId="4DB3A4DD" w14:textId="04F99AF9" w:rsidR="060B6074" w:rsidRDefault="060B6074" w:rsidP="060B607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060B6074">
              <w:rPr>
                <w:rFonts w:ascii="Calibri" w:eastAsia="Calibri" w:hAnsi="Calibri" w:cs="Calibri"/>
                <w:sz w:val="22"/>
                <w:szCs w:val="22"/>
              </w:rPr>
              <w:t>voltage (V)</w:t>
            </w:r>
          </w:p>
        </w:tc>
        <w:tc>
          <w:tcPr>
            <w:tcW w:w="1845" w:type="dxa"/>
          </w:tcPr>
          <w:p w14:paraId="152B2177" w14:textId="1A365C3F" w:rsidR="060B6074" w:rsidRDefault="060B6074" w:rsidP="060B607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060B6074">
              <w:rPr>
                <w:rFonts w:ascii="Calibri" w:eastAsia="Calibri" w:hAnsi="Calibri" w:cs="Calibri"/>
                <w:sz w:val="22"/>
                <w:szCs w:val="22"/>
              </w:rPr>
              <w:t>current (mA)</w:t>
            </w:r>
          </w:p>
        </w:tc>
        <w:tc>
          <w:tcPr>
            <w:tcW w:w="1860" w:type="dxa"/>
          </w:tcPr>
          <w:p w14:paraId="66796633" w14:textId="7512C4C7" w:rsidR="060B6074" w:rsidRDefault="060B6074" w:rsidP="060B607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060B6074">
              <w:rPr>
                <w:rFonts w:ascii="Calibri" w:eastAsia="Calibri" w:hAnsi="Calibri" w:cs="Calibri"/>
                <w:sz w:val="22"/>
                <w:szCs w:val="22"/>
              </w:rPr>
              <w:t>quantity</w:t>
            </w:r>
          </w:p>
        </w:tc>
        <w:tc>
          <w:tcPr>
            <w:tcW w:w="2085" w:type="dxa"/>
          </w:tcPr>
          <w:p w14:paraId="57671B0B" w14:textId="60A7A09A" w:rsidR="060B6074" w:rsidRDefault="060B6074" w:rsidP="060B607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060B6074">
              <w:rPr>
                <w:rFonts w:ascii="Calibri" w:eastAsia="Calibri" w:hAnsi="Calibri" w:cs="Calibri"/>
                <w:sz w:val="22"/>
                <w:szCs w:val="22"/>
              </w:rPr>
              <w:t>power (watt)</w:t>
            </w:r>
          </w:p>
        </w:tc>
      </w:tr>
      <w:tr w:rsidR="060B6074" w14:paraId="4FC9BC20"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12213E0A" w14:textId="21FCC922" w:rsidR="060B6074" w:rsidRDefault="060B6074">
            <w:r w:rsidRPr="060B6074">
              <w:rPr>
                <w:rFonts w:ascii="Calibri" w:eastAsia="Calibri" w:hAnsi="Calibri" w:cs="Calibri"/>
                <w:b w:val="0"/>
                <w:bCs w:val="0"/>
                <w:color w:val="000000" w:themeColor="text1"/>
                <w:sz w:val="22"/>
                <w:szCs w:val="22"/>
              </w:rPr>
              <w:t>ESP32</w:t>
            </w:r>
          </w:p>
        </w:tc>
        <w:tc>
          <w:tcPr>
            <w:tcW w:w="1335" w:type="dxa"/>
          </w:tcPr>
          <w:p w14:paraId="0E23EF88" w14:textId="386E4499"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3.3</w:t>
            </w:r>
          </w:p>
        </w:tc>
        <w:tc>
          <w:tcPr>
            <w:tcW w:w="1845" w:type="dxa"/>
          </w:tcPr>
          <w:p w14:paraId="45EFD2D6" w14:textId="1B2D8EC0"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750</w:t>
            </w:r>
          </w:p>
        </w:tc>
        <w:tc>
          <w:tcPr>
            <w:tcW w:w="1860" w:type="dxa"/>
          </w:tcPr>
          <w:p w14:paraId="02DE1769" w14:textId="1F47ED84"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1</w:t>
            </w:r>
          </w:p>
        </w:tc>
        <w:tc>
          <w:tcPr>
            <w:tcW w:w="2085" w:type="dxa"/>
          </w:tcPr>
          <w:p w14:paraId="280BE3CF" w14:textId="7A4A3FCD"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2.475</w:t>
            </w:r>
          </w:p>
        </w:tc>
      </w:tr>
      <w:tr w:rsidR="060B6074" w14:paraId="2ED8EC2B"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20AC7C2E" w14:textId="5478805F" w:rsidR="060B6074" w:rsidRDefault="060B6074">
            <w:r w:rsidRPr="060B6074">
              <w:rPr>
                <w:rFonts w:ascii="Calibri" w:eastAsia="Calibri" w:hAnsi="Calibri" w:cs="Calibri"/>
                <w:b w:val="0"/>
                <w:bCs w:val="0"/>
                <w:color w:val="000000" w:themeColor="text1"/>
                <w:sz w:val="22"/>
                <w:szCs w:val="22"/>
              </w:rPr>
              <w:t>LED RGB</w:t>
            </w:r>
          </w:p>
        </w:tc>
        <w:tc>
          <w:tcPr>
            <w:tcW w:w="1335" w:type="dxa"/>
          </w:tcPr>
          <w:p w14:paraId="320EF61C" w14:textId="68F368E7"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3.3</w:t>
            </w:r>
          </w:p>
        </w:tc>
        <w:tc>
          <w:tcPr>
            <w:tcW w:w="1845" w:type="dxa"/>
          </w:tcPr>
          <w:p w14:paraId="664C7349" w14:textId="1296E37E"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5</w:t>
            </w:r>
          </w:p>
        </w:tc>
        <w:tc>
          <w:tcPr>
            <w:tcW w:w="1860" w:type="dxa"/>
          </w:tcPr>
          <w:p w14:paraId="183CC3FF" w14:textId="7A156CF9"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128</w:t>
            </w:r>
          </w:p>
        </w:tc>
        <w:tc>
          <w:tcPr>
            <w:tcW w:w="2085" w:type="dxa"/>
          </w:tcPr>
          <w:p w14:paraId="247145D2" w14:textId="5C88A164"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2.112</w:t>
            </w:r>
          </w:p>
        </w:tc>
      </w:tr>
      <w:tr w:rsidR="060B6074" w14:paraId="46E64D50"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01930A31" w14:textId="38B16491" w:rsidR="060B6074" w:rsidRDefault="060B6074">
            <w:r w:rsidRPr="060B6074">
              <w:rPr>
                <w:rFonts w:ascii="Calibri" w:eastAsia="Calibri" w:hAnsi="Calibri" w:cs="Calibri"/>
                <w:b w:val="0"/>
                <w:bCs w:val="0"/>
                <w:color w:val="000000" w:themeColor="text1"/>
                <w:sz w:val="22"/>
                <w:szCs w:val="22"/>
              </w:rPr>
              <w:t>Rumble Motor</w:t>
            </w:r>
          </w:p>
        </w:tc>
        <w:tc>
          <w:tcPr>
            <w:tcW w:w="1335" w:type="dxa"/>
          </w:tcPr>
          <w:p w14:paraId="57914422" w14:textId="75532CE1"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3</w:t>
            </w:r>
          </w:p>
        </w:tc>
        <w:tc>
          <w:tcPr>
            <w:tcW w:w="1845" w:type="dxa"/>
          </w:tcPr>
          <w:p w14:paraId="4411CF7C" w14:textId="58A4919B"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165</w:t>
            </w:r>
          </w:p>
        </w:tc>
        <w:tc>
          <w:tcPr>
            <w:tcW w:w="1860" w:type="dxa"/>
          </w:tcPr>
          <w:p w14:paraId="2B013B7C" w14:textId="704065AC"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1</w:t>
            </w:r>
          </w:p>
        </w:tc>
        <w:tc>
          <w:tcPr>
            <w:tcW w:w="2085" w:type="dxa"/>
          </w:tcPr>
          <w:p w14:paraId="288B8131" w14:textId="4D8E53BD"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0.495</w:t>
            </w:r>
          </w:p>
        </w:tc>
      </w:tr>
      <w:tr w:rsidR="060B6074" w14:paraId="6EF1F90D"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58CD3CEA" w14:textId="33A8C042" w:rsidR="060B6074" w:rsidRDefault="060B6074">
            <w:r w:rsidRPr="060B6074">
              <w:rPr>
                <w:rFonts w:ascii="Calibri" w:eastAsia="Calibri" w:hAnsi="Calibri" w:cs="Calibri"/>
                <w:b w:val="0"/>
                <w:bCs w:val="0"/>
                <w:color w:val="000000" w:themeColor="text1"/>
                <w:sz w:val="22"/>
                <w:szCs w:val="22"/>
              </w:rPr>
              <w:t>LCD Screen</w:t>
            </w:r>
          </w:p>
        </w:tc>
        <w:tc>
          <w:tcPr>
            <w:tcW w:w="1335" w:type="dxa"/>
          </w:tcPr>
          <w:p w14:paraId="443A036B" w14:textId="3FBB4176"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5</w:t>
            </w:r>
          </w:p>
        </w:tc>
        <w:tc>
          <w:tcPr>
            <w:tcW w:w="1845" w:type="dxa"/>
          </w:tcPr>
          <w:p w14:paraId="432AC4AC" w14:textId="54924642"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250</w:t>
            </w:r>
          </w:p>
        </w:tc>
        <w:tc>
          <w:tcPr>
            <w:tcW w:w="1860" w:type="dxa"/>
          </w:tcPr>
          <w:p w14:paraId="65ED5F37" w14:textId="46415F4E"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1</w:t>
            </w:r>
          </w:p>
        </w:tc>
        <w:tc>
          <w:tcPr>
            <w:tcW w:w="2085" w:type="dxa"/>
          </w:tcPr>
          <w:p w14:paraId="0F89BA69" w14:textId="2C742C94"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1.250</w:t>
            </w:r>
          </w:p>
        </w:tc>
      </w:tr>
      <w:tr w:rsidR="060B6074" w14:paraId="024BAA55"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1FC0248B" w14:textId="59EB39C7" w:rsidR="060B6074" w:rsidRDefault="060B6074">
            <w:r w:rsidRPr="060B6074">
              <w:rPr>
                <w:rFonts w:ascii="Calibri" w:eastAsia="Calibri" w:hAnsi="Calibri" w:cs="Calibri"/>
                <w:b w:val="0"/>
                <w:bCs w:val="0"/>
                <w:color w:val="000000" w:themeColor="text1"/>
                <w:sz w:val="22"/>
                <w:szCs w:val="22"/>
              </w:rPr>
              <w:t>Speaker</w:t>
            </w:r>
          </w:p>
        </w:tc>
        <w:tc>
          <w:tcPr>
            <w:tcW w:w="1335" w:type="dxa"/>
          </w:tcPr>
          <w:p w14:paraId="5FE988C7" w14:textId="7C5FF83C"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w:t>
            </w:r>
          </w:p>
        </w:tc>
        <w:tc>
          <w:tcPr>
            <w:tcW w:w="1845" w:type="dxa"/>
          </w:tcPr>
          <w:p w14:paraId="20886B4F" w14:textId="24BEB166"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w:t>
            </w:r>
          </w:p>
        </w:tc>
        <w:tc>
          <w:tcPr>
            <w:tcW w:w="1860" w:type="dxa"/>
          </w:tcPr>
          <w:p w14:paraId="61C4C1E1" w14:textId="56D13B42"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1</w:t>
            </w:r>
          </w:p>
        </w:tc>
        <w:tc>
          <w:tcPr>
            <w:tcW w:w="2085" w:type="dxa"/>
          </w:tcPr>
          <w:p w14:paraId="56EAEA88" w14:textId="5D70BC22"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1.000</w:t>
            </w:r>
          </w:p>
        </w:tc>
      </w:tr>
      <w:tr w:rsidR="060B6074" w14:paraId="6B17770F"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6BE50F0E" w14:textId="70DC0E70" w:rsidR="060B6074" w:rsidRDefault="060B6074">
            <w:r w:rsidRPr="060B6074">
              <w:rPr>
                <w:rFonts w:ascii="Calibri" w:eastAsia="Calibri" w:hAnsi="Calibri" w:cs="Calibri"/>
                <w:b w:val="0"/>
                <w:bCs w:val="0"/>
                <w:color w:val="000000" w:themeColor="text1"/>
                <w:sz w:val="22"/>
                <w:szCs w:val="22"/>
              </w:rPr>
              <w:t>Resistive Ships</w:t>
            </w:r>
          </w:p>
        </w:tc>
        <w:tc>
          <w:tcPr>
            <w:tcW w:w="1335" w:type="dxa"/>
          </w:tcPr>
          <w:p w14:paraId="1F66BF12" w14:textId="4C6FB03F"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3.3</w:t>
            </w:r>
          </w:p>
        </w:tc>
        <w:tc>
          <w:tcPr>
            <w:tcW w:w="1845" w:type="dxa"/>
          </w:tcPr>
          <w:p w14:paraId="0D0E3500" w14:textId="6C373900"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0.00033</w:t>
            </w:r>
          </w:p>
        </w:tc>
        <w:tc>
          <w:tcPr>
            <w:tcW w:w="1860" w:type="dxa"/>
          </w:tcPr>
          <w:p w14:paraId="32EAE4BA" w14:textId="636016F8"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10</w:t>
            </w:r>
          </w:p>
        </w:tc>
        <w:tc>
          <w:tcPr>
            <w:tcW w:w="2085" w:type="dxa"/>
          </w:tcPr>
          <w:p w14:paraId="13F8892D" w14:textId="5D18AC7B"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0.000</w:t>
            </w:r>
          </w:p>
        </w:tc>
      </w:tr>
      <w:tr w:rsidR="060B6074" w14:paraId="02DFA4D8"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6D54606C" w14:textId="7ADF0822" w:rsidR="060B6074" w:rsidRDefault="060B6074"/>
        </w:tc>
        <w:tc>
          <w:tcPr>
            <w:tcW w:w="1335" w:type="dxa"/>
          </w:tcPr>
          <w:p w14:paraId="09C172F9" w14:textId="34ED6565" w:rsidR="060B6074" w:rsidRDefault="060B6074">
            <w:pPr>
              <w:cnfStyle w:val="000000000000" w:firstRow="0" w:lastRow="0" w:firstColumn="0" w:lastColumn="0" w:oddVBand="0" w:evenVBand="0" w:oddHBand="0" w:evenHBand="0" w:firstRowFirstColumn="0" w:firstRowLastColumn="0" w:lastRowFirstColumn="0" w:lastRowLastColumn="0"/>
            </w:pPr>
          </w:p>
        </w:tc>
        <w:tc>
          <w:tcPr>
            <w:tcW w:w="1845" w:type="dxa"/>
          </w:tcPr>
          <w:p w14:paraId="76A9964B" w14:textId="1E66991E" w:rsidR="060B6074" w:rsidRDefault="060B6074">
            <w:pPr>
              <w:cnfStyle w:val="000000000000" w:firstRow="0" w:lastRow="0" w:firstColumn="0" w:lastColumn="0" w:oddVBand="0" w:evenVBand="0" w:oddHBand="0" w:evenHBand="0" w:firstRowFirstColumn="0" w:firstRowLastColumn="0" w:lastRowFirstColumn="0" w:lastRowLastColumn="0"/>
            </w:pPr>
          </w:p>
        </w:tc>
        <w:tc>
          <w:tcPr>
            <w:tcW w:w="1860" w:type="dxa"/>
          </w:tcPr>
          <w:p w14:paraId="6A5B10F2" w14:textId="4B858BD7" w:rsidR="060B6074" w:rsidRDefault="060B6074" w:rsidP="060B607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000000" w:themeColor="text1"/>
                <w:sz w:val="22"/>
                <w:szCs w:val="22"/>
              </w:rPr>
            </w:pPr>
            <w:r w:rsidRPr="060B6074">
              <w:rPr>
                <w:rFonts w:ascii="Calibri" w:eastAsia="Calibri" w:hAnsi="Calibri" w:cs="Calibri"/>
                <w:b/>
                <w:bCs/>
                <w:color w:val="000000" w:themeColor="text1"/>
                <w:sz w:val="22"/>
                <w:szCs w:val="22"/>
              </w:rPr>
              <w:t>Total</w:t>
            </w:r>
          </w:p>
        </w:tc>
        <w:tc>
          <w:tcPr>
            <w:tcW w:w="2085" w:type="dxa"/>
          </w:tcPr>
          <w:p w14:paraId="1B7B5398" w14:textId="0291E381" w:rsidR="060B6074" w:rsidRDefault="060B6074" w:rsidP="060B607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000000" w:themeColor="text1"/>
                <w:sz w:val="22"/>
                <w:szCs w:val="22"/>
              </w:rPr>
            </w:pPr>
            <w:r w:rsidRPr="060B6074">
              <w:rPr>
                <w:rFonts w:ascii="Calibri" w:eastAsia="Calibri" w:hAnsi="Calibri" w:cs="Calibri"/>
                <w:b/>
                <w:bCs/>
                <w:color w:val="000000" w:themeColor="text1"/>
                <w:sz w:val="22"/>
                <w:szCs w:val="22"/>
              </w:rPr>
              <w:t>7.332</w:t>
            </w:r>
          </w:p>
        </w:tc>
      </w:tr>
      <w:tr w:rsidR="060B6074" w14:paraId="302943B4"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02FF1B01" w14:textId="2A4D7F11" w:rsidR="060B6074" w:rsidRDefault="060B6074"/>
        </w:tc>
        <w:tc>
          <w:tcPr>
            <w:tcW w:w="1335" w:type="dxa"/>
          </w:tcPr>
          <w:p w14:paraId="78750F45" w14:textId="5C9C7508" w:rsidR="060B6074" w:rsidRDefault="060B6074">
            <w:pPr>
              <w:cnfStyle w:val="000000000000" w:firstRow="0" w:lastRow="0" w:firstColumn="0" w:lastColumn="0" w:oddVBand="0" w:evenVBand="0" w:oddHBand="0" w:evenHBand="0" w:firstRowFirstColumn="0" w:firstRowLastColumn="0" w:lastRowFirstColumn="0" w:lastRowLastColumn="0"/>
            </w:pPr>
          </w:p>
        </w:tc>
        <w:tc>
          <w:tcPr>
            <w:tcW w:w="1845" w:type="dxa"/>
          </w:tcPr>
          <w:p w14:paraId="0281113A" w14:textId="2F852CE0" w:rsidR="060B6074" w:rsidRDefault="060B6074">
            <w:pPr>
              <w:cnfStyle w:val="000000000000" w:firstRow="0" w:lastRow="0" w:firstColumn="0" w:lastColumn="0" w:oddVBand="0" w:evenVBand="0" w:oddHBand="0" w:evenHBand="0" w:firstRowFirstColumn="0" w:firstRowLastColumn="0" w:lastRowFirstColumn="0" w:lastRowLastColumn="0"/>
            </w:pPr>
          </w:p>
        </w:tc>
        <w:tc>
          <w:tcPr>
            <w:tcW w:w="1860" w:type="dxa"/>
          </w:tcPr>
          <w:p w14:paraId="79CEB01B" w14:textId="07FAB2F8" w:rsidR="060B6074" w:rsidRDefault="060B6074" w:rsidP="060B607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000000" w:themeColor="text1"/>
                <w:sz w:val="22"/>
                <w:szCs w:val="22"/>
              </w:rPr>
            </w:pPr>
            <w:r w:rsidRPr="060B6074">
              <w:rPr>
                <w:rFonts w:ascii="Calibri" w:eastAsia="Calibri" w:hAnsi="Calibri" w:cs="Calibri"/>
                <w:b/>
                <w:bCs/>
                <w:color w:val="000000" w:themeColor="text1"/>
                <w:sz w:val="22"/>
                <w:szCs w:val="22"/>
              </w:rPr>
              <w:t>Total RSS</w:t>
            </w:r>
          </w:p>
        </w:tc>
        <w:tc>
          <w:tcPr>
            <w:tcW w:w="2085" w:type="dxa"/>
          </w:tcPr>
          <w:p w14:paraId="1FBEE107" w14:textId="72F529B7" w:rsidR="060B6074" w:rsidRDefault="060B6074" w:rsidP="060B607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color w:val="000000" w:themeColor="text1"/>
                <w:sz w:val="22"/>
                <w:szCs w:val="22"/>
              </w:rPr>
            </w:pPr>
            <w:r w:rsidRPr="060B6074">
              <w:rPr>
                <w:rFonts w:ascii="Calibri" w:eastAsia="Calibri" w:hAnsi="Calibri" w:cs="Calibri"/>
                <w:b/>
                <w:bCs/>
                <w:color w:val="000000" w:themeColor="text1"/>
                <w:sz w:val="22"/>
                <w:szCs w:val="22"/>
              </w:rPr>
              <w:t>3.660</w:t>
            </w:r>
          </w:p>
        </w:tc>
      </w:tr>
      <w:tr w:rsidR="060B6074" w14:paraId="6A10E87B"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shd w:val="clear" w:color="auto" w:fill="DBE5F1" w:themeFill="accent1" w:themeFillTint="33"/>
          </w:tcPr>
          <w:p w14:paraId="2CE09FCF" w14:textId="16DAE17B" w:rsidR="060B6074" w:rsidRDefault="060B6074"/>
        </w:tc>
        <w:tc>
          <w:tcPr>
            <w:tcW w:w="1335" w:type="dxa"/>
            <w:shd w:val="clear" w:color="auto" w:fill="DBE5F1" w:themeFill="accent1" w:themeFillTint="33"/>
          </w:tcPr>
          <w:p w14:paraId="12225ABF" w14:textId="6C37B74C" w:rsidR="060B6074" w:rsidRDefault="060B6074">
            <w:pPr>
              <w:cnfStyle w:val="000000000000" w:firstRow="0" w:lastRow="0" w:firstColumn="0" w:lastColumn="0" w:oddVBand="0" w:evenVBand="0" w:oddHBand="0" w:evenHBand="0" w:firstRowFirstColumn="0" w:firstRowLastColumn="0" w:lastRowFirstColumn="0" w:lastRowLastColumn="0"/>
            </w:pPr>
          </w:p>
        </w:tc>
        <w:tc>
          <w:tcPr>
            <w:tcW w:w="1845" w:type="dxa"/>
            <w:shd w:val="clear" w:color="auto" w:fill="DBE5F1" w:themeFill="accent1" w:themeFillTint="33"/>
          </w:tcPr>
          <w:p w14:paraId="594044CB" w14:textId="38DAA162" w:rsidR="060B6074" w:rsidRDefault="060B6074">
            <w:pPr>
              <w:cnfStyle w:val="000000000000" w:firstRow="0" w:lastRow="0" w:firstColumn="0" w:lastColumn="0" w:oddVBand="0" w:evenVBand="0" w:oddHBand="0" w:evenHBand="0" w:firstRowFirstColumn="0" w:firstRowLastColumn="0" w:lastRowFirstColumn="0" w:lastRowLastColumn="0"/>
            </w:pPr>
          </w:p>
        </w:tc>
        <w:tc>
          <w:tcPr>
            <w:tcW w:w="1860" w:type="dxa"/>
            <w:shd w:val="clear" w:color="auto" w:fill="DBE5F1" w:themeFill="accent1" w:themeFillTint="33"/>
          </w:tcPr>
          <w:p w14:paraId="78402935" w14:textId="20E27C05" w:rsidR="060B6074" w:rsidRDefault="060B6074">
            <w:pPr>
              <w:cnfStyle w:val="000000000000" w:firstRow="0" w:lastRow="0" w:firstColumn="0" w:lastColumn="0" w:oddVBand="0" w:evenVBand="0" w:oddHBand="0" w:evenHBand="0" w:firstRowFirstColumn="0" w:firstRowLastColumn="0" w:lastRowFirstColumn="0" w:lastRowLastColumn="0"/>
            </w:pPr>
          </w:p>
        </w:tc>
        <w:tc>
          <w:tcPr>
            <w:tcW w:w="2085" w:type="dxa"/>
            <w:shd w:val="clear" w:color="auto" w:fill="DBE5F1" w:themeFill="accent1" w:themeFillTint="33"/>
          </w:tcPr>
          <w:p w14:paraId="26E4CF2C" w14:textId="6995A8B9" w:rsidR="060B6074" w:rsidRDefault="060B6074">
            <w:pPr>
              <w:cnfStyle w:val="000000000000" w:firstRow="0" w:lastRow="0" w:firstColumn="0" w:lastColumn="0" w:oddVBand="0" w:evenVBand="0" w:oddHBand="0" w:evenHBand="0" w:firstRowFirstColumn="0" w:firstRowLastColumn="0" w:lastRowFirstColumn="0" w:lastRowLastColumn="0"/>
            </w:pPr>
          </w:p>
        </w:tc>
      </w:tr>
      <w:tr w:rsidR="060B6074" w14:paraId="4725ADA2"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37C17E77" w14:textId="6F4F6615" w:rsidR="060B6074" w:rsidRDefault="060B6074">
            <w:r w:rsidRPr="060B6074">
              <w:rPr>
                <w:rFonts w:ascii="Calibri" w:eastAsia="Calibri" w:hAnsi="Calibri" w:cs="Calibri"/>
                <w:b w:val="0"/>
                <w:bCs w:val="0"/>
                <w:color w:val="000000" w:themeColor="text1"/>
                <w:sz w:val="22"/>
                <w:szCs w:val="22"/>
              </w:rPr>
              <w:t>Battery (Min)</w:t>
            </w:r>
          </w:p>
        </w:tc>
        <w:tc>
          <w:tcPr>
            <w:tcW w:w="1335" w:type="dxa"/>
          </w:tcPr>
          <w:p w14:paraId="3DC5EBFF" w14:textId="435DF9CD"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3.7</w:t>
            </w:r>
          </w:p>
        </w:tc>
        <w:tc>
          <w:tcPr>
            <w:tcW w:w="1845" w:type="dxa"/>
          </w:tcPr>
          <w:p w14:paraId="1A8C62BC" w14:textId="7F857BE9"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2600</w:t>
            </w:r>
          </w:p>
        </w:tc>
        <w:tc>
          <w:tcPr>
            <w:tcW w:w="1860" w:type="dxa"/>
          </w:tcPr>
          <w:p w14:paraId="035EC4AA" w14:textId="460CB01E"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1</w:t>
            </w:r>
          </w:p>
        </w:tc>
        <w:tc>
          <w:tcPr>
            <w:tcW w:w="2085" w:type="dxa"/>
          </w:tcPr>
          <w:p w14:paraId="25ACF092" w14:textId="5E19FDF5"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9.62</w:t>
            </w:r>
          </w:p>
        </w:tc>
      </w:tr>
      <w:tr w:rsidR="060B6074" w14:paraId="24D74014"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shd w:val="clear" w:color="auto" w:fill="DBE5F1" w:themeFill="accent1" w:themeFillTint="33"/>
          </w:tcPr>
          <w:p w14:paraId="4CF86A63" w14:textId="2FD10A2E" w:rsidR="060B6074" w:rsidRDefault="060B6074"/>
        </w:tc>
        <w:tc>
          <w:tcPr>
            <w:tcW w:w="1335" w:type="dxa"/>
            <w:shd w:val="clear" w:color="auto" w:fill="DBE5F1" w:themeFill="accent1" w:themeFillTint="33"/>
          </w:tcPr>
          <w:p w14:paraId="1E3C7BF6" w14:textId="592CB318" w:rsidR="060B6074" w:rsidRDefault="060B6074">
            <w:pPr>
              <w:cnfStyle w:val="000000000000" w:firstRow="0" w:lastRow="0" w:firstColumn="0" w:lastColumn="0" w:oddVBand="0" w:evenVBand="0" w:oddHBand="0" w:evenHBand="0" w:firstRowFirstColumn="0" w:firstRowLastColumn="0" w:lastRowFirstColumn="0" w:lastRowLastColumn="0"/>
            </w:pPr>
          </w:p>
        </w:tc>
        <w:tc>
          <w:tcPr>
            <w:tcW w:w="1845" w:type="dxa"/>
            <w:shd w:val="clear" w:color="auto" w:fill="DBE5F1" w:themeFill="accent1" w:themeFillTint="33"/>
          </w:tcPr>
          <w:p w14:paraId="714A4DE9" w14:textId="4D7AABC1" w:rsidR="060B6074" w:rsidRDefault="060B6074">
            <w:pPr>
              <w:cnfStyle w:val="000000000000" w:firstRow="0" w:lastRow="0" w:firstColumn="0" w:lastColumn="0" w:oddVBand="0" w:evenVBand="0" w:oddHBand="0" w:evenHBand="0" w:firstRowFirstColumn="0" w:firstRowLastColumn="0" w:lastRowFirstColumn="0" w:lastRowLastColumn="0"/>
            </w:pPr>
          </w:p>
        </w:tc>
        <w:tc>
          <w:tcPr>
            <w:tcW w:w="1860" w:type="dxa"/>
            <w:shd w:val="clear" w:color="auto" w:fill="DBE5F1" w:themeFill="accent1" w:themeFillTint="33"/>
          </w:tcPr>
          <w:p w14:paraId="14108894" w14:textId="7A45C6FD" w:rsidR="060B6074" w:rsidRDefault="060B6074">
            <w:pPr>
              <w:cnfStyle w:val="000000000000" w:firstRow="0" w:lastRow="0" w:firstColumn="0" w:lastColumn="0" w:oddVBand="0" w:evenVBand="0" w:oddHBand="0" w:evenHBand="0" w:firstRowFirstColumn="0" w:firstRowLastColumn="0" w:lastRowFirstColumn="0" w:lastRowLastColumn="0"/>
            </w:pPr>
          </w:p>
        </w:tc>
        <w:tc>
          <w:tcPr>
            <w:tcW w:w="2085" w:type="dxa"/>
            <w:shd w:val="clear" w:color="auto" w:fill="DBE5F1" w:themeFill="accent1" w:themeFillTint="33"/>
          </w:tcPr>
          <w:p w14:paraId="4D5BEF2B" w14:textId="20D23C9E" w:rsidR="060B6074" w:rsidRDefault="060B6074">
            <w:pPr>
              <w:cnfStyle w:val="000000000000" w:firstRow="0" w:lastRow="0" w:firstColumn="0" w:lastColumn="0" w:oddVBand="0" w:evenVBand="0" w:oddHBand="0" w:evenHBand="0" w:firstRowFirstColumn="0" w:firstRowLastColumn="0" w:lastRowFirstColumn="0" w:lastRowLastColumn="0"/>
            </w:pPr>
          </w:p>
        </w:tc>
      </w:tr>
      <w:tr w:rsidR="060B6074" w14:paraId="6D07AD1E"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089CFFED" w14:textId="7CFCDF54" w:rsidR="060B6074" w:rsidRDefault="060B6074"/>
        </w:tc>
        <w:tc>
          <w:tcPr>
            <w:tcW w:w="1335" w:type="dxa"/>
          </w:tcPr>
          <w:p w14:paraId="60FF878F" w14:textId="15B5685D" w:rsidR="060B6074" w:rsidRDefault="060B6074">
            <w:pPr>
              <w:cnfStyle w:val="000000000000" w:firstRow="0" w:lastRow="0" w:firstColumn="0" w:lastColumn="0" w:oddVBand="0" w:evenVBand="0" w:oddHBand="0" w:evenHBand="0" w:firstRowFirstColumn="0" w:firstRowLastColumn="0" w:lastRowFirstColumn="0" w:lastRowLastColumn="0"/>
            </w:pPr>
          </w:p>
        </w:tc>
        <w:tc>
          <w:tcPr>
            <w:tcW w:w="1845" w:type="dxa"/>
          </w:tcPr>
          <w:p w14:paraId="480F8BF4" w14:textId="140E1AAB" w:rsidR="060B6074" w:rsidRDefault="060B6074">
            <w:pPr>
              <w:cnfStyle w:val="000000000000" w:firstRow="0" w:lastRow="0" w:firstColumn="0" w:lastColumn="0" w:oddVBand="0" w:evenVBand="0" w:oddHBand="0" w:evenHBand="0" w:firstRowFirstColumn="0" w:firstRowLastColumn="0" w:lastRowFirstColumn="0" w:lastRowLastColumn="0"/>
            </w:pPr>
            <w:proofErr w:type="spellStart"/>
            <w:r w:rsidRPr="060B6074">
              <w:rPr>
                <w:rFonts w:ascii="Calibri" w:eastAsia="Calibri" w:hAnsi="Calibri" w:cs="Calibri"/>
                <w:color w:val="000000" w:themeColor="text1"/>
                <w:sz w:val="22"/>
                <w:szCs w:val="22"/>
              </w:rPr>
              <w:t>hrs</w:t>
            </w:r>
            <w:proofErr w:type="spellEnd"/>
            <w:r w:rsidRPr="060B6074">
              <w:rPr>
                <w:rFonts w:ascii="Calibri" w:eastAsia="Calibri" w:hAnsi="Calibri" w:cs="Calibri"/>
                <w:color w:val="000000" w:themeColor="text1"/>
                <w:sz w:val="22"/>
                <w:szCs w:val="22"/>
              </w:rPr>
              <w:t>-&gt;</w:t>
            </w:r>
          </w:p>
        </w:tc>
        <w:tc>
          <w:tcPr>
            <w:tcW w:w="1860" w:type="dxa"/>
          </w:tcPr>
          <w:p w14:paraId="5FCB75B2" w14:textId="310127BB"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Play Time (Min)</w:t>
            </w:r>
          </w:p>
        </w:tc>
        <w:tc>
          <w:tcPr>
            <w:tcW w:w="2085" w:type="dxa"/>
          </w:tcPr>
          <w:p w14:paraId="6BF1452E" w14:textId="0BE3F046"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1.31</w:t>
            </w:r>
          </w:p>
        </w:tc>
      </w:tr>
      <w:tr w:rsidR="060B6074" w14:paraId="49194102" w14:textId="77777777" w:rsidTr="060B6074">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0D3F0692" w14:textId="705604E9" w:rsidR="060B6074" w:rsidRDefault="060B6074"/>
        </w:tc>
        <w:tc>
          <w:tcPr>
            <w:tcW w:w="1335" w:type="dxa"/>
          </w:tcPr>
          <w:p w14:paraId="1A7EF289" w14:textId="08417C79" w:rsidR="060B6074" w:rsidRDefault="060B6074">
            <w:pPr>
              <w:cnfStyle w:val="000000000000" w:firstRow="0" w:lastRow="0" w:firstColumn="0" w:lastColumn="0" w:oddVBand="0" w:evenVBand="0" w:oddHBand="0" w:evenHBand="0" w:firstRowFirstColumn="0" w:firstRowLastColumn="0" w:lastRowFirstColumn="0" w:lastRowLastColumn="0"/>
            </w:pPr>
          </w:p>
        </w:tc>
        <w:tc>
          <w:tcPr>
            <w:tcW w:w="1845" w:type="dxa"/>
          </w:tcPr>
          <w:p w14:paraId="48E14831" w14:textId="08262331" w:rsidR="060B6074" w:rsidRDefault="060B6074">
            <w:pPr>
              <w:cnfStyle w:val="000000000000" w:firstRow="0" w:lastRow="0" w:firstColumn="0" w:lastColumn="0" w:oddVBand="0" w:evenVBand="0" w:oddHBand="0" w:evenHBand="0" w:firstRowFirstColumn="0" w:firstRowLastColumn="0" w:lastRowFirstColumn="0" w:lastRowLastColumn="0"/>
            </w:pPr>
          </w:p>
        </w:tc>
        <w:tc>
          <w:tcPr>
            <w:tcW w:w="1860" w:type="dxa"/>
          </w:tcPr>
          <w:p w14:paraId="59303E3A" w14:textId="55D1C9D3"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Play Time (</w:t>
            </w:r>
            <w:proofErr w:type="spellStart"/>
            <w:r w:rsidRPr="060B6074">
              <w:rPr>
                <w:rFonts w:ascii="Calibri" w:eastAsia="Calibri" w:hAnsi="Calibri" w:cs="Calibri"/>
                <w:color w:val="000000" w:themeColor="text1"/>
                <w:sz w:val="22"/>
                <w:szCs w:val="22"/>
              </w:rPr>
              <w:t>Typ</w:t>
            </w:r>
            <w:proofErr w:type="spellEnd"/>
            <w:r w:rsidRPr="060B6074">
              <w:rPr>
                <w:rFonts w:ascii="Calibri" w:eastAsia="Calibri" w:hAnsi="Calibri" w:cs="Calibri"/>
                <w:color w:val="000000" w:themeColor="text1"/>
                <w:sz w:val="22"/>
                <w:szCs w:val="22"/>
              </w:rPr>
              <w:t>)</w:t>
            </w:r>
          </w:p>
        </w:tc>
        <w:tc>
          <w:tcPr>
            <w:tcW w:w="2085" w:type="dxa"/>
          </w:tcPr>
          <w:p w14:paraId="3130CE06" w14:textId="5342FA26" w:rsidR="060B6074" w:rsidRDefault="060B6074">
            <w:pPr>
              <w:cnfStyle w:val="000000000000" w:firstRow="0" w:lastRow="0" w:firstColumn="0" w:lastColumn="0" w:oddVBand="0" w:evenVBand="0" w:oddHBand="0" w:evenHBand="0" w:firstRowFirstColumn="0" w:firstRowLastColumn="0" w:lastRowFirstColumn="0" w:lastRowLastColumn="0"/>
            </w:pPr>
            <w:r w:rsidRPr="060B6074">
              <w:rPr>
                <w:rFonts w:ascii="Calibri" w:eastAsia="Calibri" w:hAnsi="Calibri" w:cs="Calibri"/>
                <w:color w:val="000000" w:themeColor="text1"/>
                <w:sz w:val="22"/>
                <w:szCs w:val="22"/>
              </w:rPr>
              <w:t>2.63</w:t>
            </w:r>
          </w:p>
        </w:tc>
      </w:tr>
    </w:tbl>
    <w:p w14:paraId="5D71EDC2" w14:textId="0D6D83FA" w:rsidR="10428EAF" w:rsidRDefault="06B0C801" w:rsidP="060B6074">
      <w:pPr>
        <w:jc w:val="center"/>
        <w:rPr>
          <w:i/>
          <w:iCs/>
        </w:rPr>
      </w:pPr>
      <w:r w:rsidRPr="060B6074">
        <w:rPr>
          <w:i/>
          <w:iCs/>
        </w:rPr>
        <w:lastRenderedPageBreak/>
        <w:t>Power Budget Analysis</w:t>
      </w:r>
    </w:p>
    <w:p w14:paraId="58029AF6" w14:textId="54E97A1E" w:rsidR="2B7CA3F9" w:rsidRDefault="2B7CA3F9" w:rsidP="2B7CA3F9">
      <w:pPr>
        <w:rPr>
          <w:szCs w:val="24"/>
        </w:rPr>
      </w:pPr>
    </w:p>
    <w:p w14:paraId="5274640F" w14:textId="2275D013" w:rsidR="2B7CA3F9" w:rsidRDefault="06B0C801" w:rsidP="2B7CA3F9">
      <w:pPr>
        <w:jc w:val="both"/>
      </w:pPr>
      <w:r>
        <w:t>Following the Totals in the chart above</w:t>
      </w:r>
      <w:r w:rsidR="26ABF91B">
        <w:t>, there is also included an analysis of the estimated playtime of the device.  Using our selected battery with a 2600mAh capacity, the system can reasonably operat</w:t>
      </w:r>
      <w:r w:rsidR="09DB269B">
        <w:t xml:space="preserve">e in a </w:t>
      </w:r>
      <w:r w:rsidR="40EE7D82">
        <w:t>~</w:t>
      </w:r>
      <w:r w:rsidR="09DB269B">
        <w:t>1-</w:t>
      </w:r>
      <w:r w:rsidR="79B1C50D">
        <w:t>2</w:t>
      </w:r>
      <w:r w:rsidR="5FEEB919">
        <w:t>.5</w:t>
      </w:r>
      <w:r w:rsidR="09DB269B">
        <w:t>hr range before requiring a recharge.</w:t>
      </w:r>
    </w:p>
    <w:p w14:paraId="22008713" w14:textId="42E261A4" w:rsidR="2B7CA3F9" w:rsidRDefault="2B7CA3F9" w:rsidP="2B7CA3F9">
      <w:pPr>
        <w:pStyle w:val="Title"/>
        <w:jc w:val="left"/>
        <w:rPr>
          <w:bCs/>
          <w:i/>
          <w:iCs/>
          <w:color w:val="FF0000"/>
          <w:szCs w:val="28"/>
        </w:rPr>
      </w:pPr>
    </w:p>
    <w:tbl>
      <w:tblPr>
        <w:tblStyle w:val="GridTable4-Accent1"/>
        <w:tblW w:w="0" w:type="auto"/>
        <w:tblLayout w:type="fixed"/>
        <w:tblLook w:val="06A0" w:firstRow="1" w:lastRow="0" w:firstColumn="1" w:lastColumn="0" w:noHBand="1" w:noVBand="1"/>
      </w:tblPr>
      <w:tblGrid>
        <w:gridCol w:w="2010"/>
        <w:gridCol w:w="1620"/>
        <w:gridCol w:w="1785"/>
        <w:gridCol w:w="1920"/>
        <w:gridCol w:w="1995"/>
      </w:tblGrid>
      <w:tr w:rsidR="2B7CA3F9" w14:paraId="6AD1807C" w14:textId="77777777" w:rsidTr="2B7CA3F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0" w:type="dxa"/>
          </w:tcPr>
          <w:p w14:paraId="07F857AE" w14:textId="7CAEC032" w:rsidR="2B7CA3F9" w:rsidRDefault="2B7CA3F9" w:rsidP="2B7CA3F9">
            <w:pPr>
              <w:rPr>
                <w:rFonts w:ascii="Calibri" w:eastAsia="Calibri" w:hAnsi="Calibri" w:cs="Calibri"/>
                <w:sz w:val="22"/>
                <w:szCs w:val="22"/>
              </w:rPr>
            </w:pPr>
            <w:r w:rsidRPr="2B7CA3F9">
              <w:rPr>
                <w:rFonts w:ascii="Calibri" w:eastAsia="Calibri" w:hAnsi="Calibri" w:cs="Calibri"/>
                <w:sz w:val="22"/>
                <w:szCs w:val="22"/>
              </w:rPr>
              <w:t>description</w:t>
            </w:r>
          </w:p>
        </w:tc>
        <w:tc>
          <w:tcPr>
            <w:tcW w:w="1620" w:type="dxa"/>
          </w:tcPr>
          <w:p w14:paraId="10AA5D16" w14:textId="1E037A52" w:rsidR="2B7CA3F9" w:rsidRDefault="003A28C1" w:rsidP="2B7CA3F9">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2B7CA3F9">
              <w:rPr>
                <w:rFonts w:ascii="Calibri" w:eastAsia="Calibri" w:hAnsi="Calibri" w:cs="Calibri"/>
                <w:sz w:val="22"/>
                <w:szCs w:val="22"/>
              </w:rPr>
              <w:t>voltage</w:t>
            </w:r>
            <w:r w:rsidR="2B7CA3F9" w:rsidRPr="2B7CA3F9">
              <w:rPr>
                <w:rFonts w:ascii="Calibri" w:eastAsia="Calibri" w:hAnsi="Calibri" w:cs="Calibri"/>
                <w:sz w:val="22"/>
                <w:szCs w:val="22"/>
              </w:rPr>
              <w:t xml:space="preserve"> (min)</w:t>
            </w:r>
          </w:p>
        </w:tc>
        <w:tc>
          <w:tcPr>
            <w:tcW w:w="1785" w:type="dxa"/>
          </w:tcPr>
          <w:p w14:paraId="716EB7B9" w14:textId="10B66505" w:rsidR="2B7CA3F9" w:rsidRDefault="2B7CA3F9" w:rsidP="2B7CA3F9">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2B7CA3F9">
              <w:rPr>
                <w:rFonts w:ascii="Calibri" w:eastAsia="Calibri" w:hAnsi="Calibri" w:cs="Calibri"/>
                <w:sz w:val="22"/>
                <w:szCs w:val="22"/>
              </w:rPr>
              <w:t>voltage (max)</w:t>
            </w:r>
          </w:p>
        </w:tc>
        <w:tc>
          <w:tcPr>
            <w:tcW w:w="1920" w:type="dxa"/>
          </w:tcPr>
          <w:p w14:paraId="3CE5D957" w14:textId="0617BD2D" w:rsidR="2B7CA3F9" w:rsidRDefault="2B7CA3F9" w:rsidP="2B7CA3F9">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2B7CA3F9">
              <w:rPr>
                <w:rFonts w:ascii="Calibri" w:eastAsia="Calibri" w:hAnsi="Calibri" w:cs="Calibri"/>
                <w:sz w:val="22"/>
                <w:szCs w:val="22"/>
              </w:rPr>
              <w:t>current mA (min)</w:t>
            </w:r>
          </w:p>
        </w:tc>
        <w:tc>
          <w:tcPr>
            <w:tcW w:w="1995" w:type="dxa"/>
          </w:tcPr>
          <w:p w14:paraId="448A84D4" w14:textId="2F59CDC4" w:rsidR="2B7CA3F9" w:rsidRDefault="2B7CA3F9" w:rsidP="2B7CA3F9">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szCs w:val="22"/>
              </w:rPr>
            </w:pPr>
            <w:r w:rsidRPr="2B7CA3F9">
              <w:rPr>
                <w:rFonts w:ascii="Calibri" w:eastAsia="Calibri" w:hAnsi="Calibri" w:cs="Calibri"/>
                <w:sz w:val="22"/>
                <w:szCs w:val="22"/>
              </w:rPr>
              <w:t>current mA (max)</w:t>
            </w:r>
          </w:p>
        </w:tc>
      </w:tr>
      <w:tr w:rsidR="2B7CA3F9" w14:paraId="720B8716" w14:textId="77777777" w:rsidTr="2B7CA3F9">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589FEB54" w14:textId="519615C8" w:rsidR="2B7CA3F9" w:rsidRDefault="2B7CA3F9" w:rsidP="2B7CA3F9">
            <w:pPr>
              <w:rPr>
                <w:rFonts w:ascii="Calibri" w:eastAsia="Calibri" w:hAnsi="Calibri" w:cs="Calibri"/>
                <w:b w:val="0"/>
                <w:bCs w:val="0"/>
                <w:color w:val="000000" w:themeColor="text1"/>
                <w:sz w:val="22"/>
                <w:szCs w:val="22"/>
              </w:rPr>
            </w:pPr>
            <w:r w:rsidRPr="2B7CA3F9">
              <w:rPr>
                <w:rFonts w:ascii="Calibri" w:eastAsia="Calibri" w:hAnsi="Calibri" w:cs="Calibri"/>
                <w:b w:val="0"/>
                <w:bCs w:val="0"/>
                <w:color w:val="000000" w:themeColor="text1"/>
                <w:sz w:val="22"/>
                <w:szCs w:val="22"/>
              </w:rPr>
              <w:t>ESP32</w:t>
            </w:r>
          </w:p>
        </w:tc>
        <w:tc>
          <w:tcPr>
            <w:tcW w:w="1620" w:type="dxa"/>
          </w:tcPr>
          <w:p w14:paraId="5C1B09DE" w14:textId="265DAE0A"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-0.3</w:t>
            </w:r>
          </w:p>
        </w:tc>
        <w:tc>
          <w:tcPr>
            <w:tcW w:w="1785" w:type="dxa"/>
          </w:tcPr>
          <w:p w14:paraId="7A453D2E" w14:textId="49FF88FD"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3.6</w:t>
            </w:r>
          </w:p>
        </w:tc>
        <w:tc>
          <w:tcPr>
            <w:tcW w:w="1920" w:type="dxa"/>
          </w:tcPr>
          <w:p w14:paraId="5AD5DC22" w14:textId="66416798"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500</w:t>
            </w:r>
          </w:p>
        </w:tc>
        <w:tc>
          <w:tcPr>
            <w:tcW w:w="1995" w:type="dxa"/>
          </w:tcPr>
          <w:p w14:paraId="1BB709C1" w14:textId="0B4F3F4D"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750</w:t>
            </w:r>
          </w:p>
        </w:tc>
      </w:tr>
      <w:tr w:rsidR="2B7CA3F9" w14:paraId="1A3D0906" w14:textId="77777777" w:rsidTr="2B7CA3F9">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71E9C8D4" w14:textId="44709ED0" w:rsidR="2B7CA3F9" w:rsidRDefault="2B7CA3F9" w:rsidP="2B7CA3F9">
            <w:pPr>
              <w:rPr>
                <w:rFonts w:ascii="Calibri" w:eastAsia="Calibri" w:hAnsi="Calibri" w:cs="Calibri"/>
                <w:b w:val="0"/>
                <w:bCs w:val="0"/>
                <w:color w:val="000000" w:themeColor="text1"/>
                <w:sz w:val="22"/>
                <w:szCs w:val="22"/>
              </w:rPr>
            </w:pPr>
            <w:r w:rsidRPr="2B7CA3F9">
              <w:rPr>
                <w:rFonts w:ascii="Calibri" w:eastAsia="Calibri" w:hAnsi="Calibri" w:cs="Calibri"/>
                <w:b w:val="0"/>
                <w:bCs w:val="0"/>
                <w:color w:val="000000" w:themeColor="text1"/>
                <w:sz w:val="22"/>
                <w:szCs w:val="22"/>
              </w:rPr>
              <w:t>LED RGB</w:t>
            </w:r>
          </w:p>
        </w:tc>
        <w:tc>
          <w:tcPr>
            <w:tcW w:w="1620" w:type="dxa"/>
          </w:tcPr>
          <w:p w14:paraId="2159DB74" w14:textId="494A04C9"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2</w:t>
            </w:r>
          </w:p>
        </w:tc>
        <w:tc>
          <w:tcPr>
            <w:tcW w:w="1785" w:type="dxa"/>
          </w:tcPr>
          <w:p w14:paraId="4DC7ED06" w14:textId="6D58DDDA"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5.3</w:t>
            </w:r>
          </w:p>
        </w:tc>
        <w:tc>
          <w:tcPr>
            <w:tcW w:w="1920" w:type="dxa"/>
          </w:tcPr>
          <w:p w14:paraId="565B2AE9" w14:textId="1AD669D2"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20</w:t>
            </w:r>
          </w:p>
        </w:tc>
        <w:tc>
          <w:tcPr>
            <w:tcW w:w="1995" w:type="dxa"/>
          </w:tcPr>
          <w:p w14:paraId="4B12B726" w14:textId="5694A03F"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60</w:t>
            </w:r>
          </w:p>
        </w:tc>
      </w:tr>
      <w:tr w:rsidR="2B7CA3F9" w14:paraId="19A9D3E4" w14:textId="77777777" w:rsidTr="2B7CA3F9">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761EC27B" w14:textId="14CB368F" w:rsidR="2B7CA3F9" w:rsidRDefault="2B7CA3F9" w:rsidP="2B7CA3F9">
            <w:pPr>
              <w:rPr>
                <w:rFonts w:ascii="Calibri" w:eastAsia="Calibri" w:hAnsi="Calibri" w:cs="Calibri"/>
                <w:b w:val="0"/>
                <w:bCs w:val="0"/>
                <w:color w:val="000000" w:themeColor="text1"/>
                <w:sz w:val="22"/>
                <w:szCs w:val="22"/>
              </w:rPr>
            </w:pPr>
            <w:r w:rsidRPr="2B7CA3F9">
              <w:rPr>
                <w:rFonts w:ascii="Calibri" w:eastAsia="Calibri" w:hAnsi="Calibri" w:cs="Calibri"/>
                <w:b w:val="0"/>
                <w:bCs w:val="0"/>
                <w:color w:val="000000" w:themeColor="text1"/>
                <w:sz w:val="22"/>
                <w:szCs w:val="22"/>
              </w:rPr>
              <w:t>Rumble Motor</w:t>
            </w:r>
          </w:p>
        </w:tc>
        <w:tc>
          <w:tcPr>
            <w:tcW w:w="1620" w:type="dxa"/>
          </w:tcPr>
          <w:p w14:paraId="3BE8C1E3" w14:textId="571ABA55"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2.4</w:t>
            </w:r>
          </w:p>
        </w:tc>
        <w:tc>
          <w:tcPr>
            <w:tcW w:w="1785" w:type="dxa"/>
          </w:tcPr>
          <w:p w14:paraId="4D6406A6" w14:textId="05ED3FAC"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3.6</w:t>
            </w:r>
          </w:p>
        </w:tc>
        <w:tc>
          <w:tcPr>
            <w:tcW w:w="1920" w:type="dxa"/>
          </w:tcPr>
          <w:p w14:paraId="5BDB488A" w14:textId="671B3C66"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110</w:t>
            </w:r>
          </w:p>
        </w:tc>
        <w:tc>
          <w:tcPr>
            <w:tcW w:w="1995" w:type="dxa"/>
          </w:tcPr>
          <w:p w14:paraId="17DCAA8A" w14:textId="2D975305"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165</w:t>
            </w:r>
          </w:p>
        </w:tc>
      </w:tr>
      <w:tr w:rsidR="2B7CA3F9" w14:paraId="0C636020" w14:textId="77777777" w:rsidTr="2B7CA3F9">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42033266" w14:textId="7468C111" w:rsidR="2B7CA3F9" w:rsidRDefault="2B7CA3F9" w:rsidP="2B7CA3F9">
            <w:pPr>
              <w:rPr>
                <w:rFonts w:ascii="Calibri" w:eastAsia="Calibri" w:hAnsi="Calibri" w:cs="Calibri"/>
                <w:b w:val="0"/>
                <w:bCs w:val="0"/>
                <w:color w:val="000000" w:themeColor="text1"/>
                <w:sz w:val="22"/>
                <w:szCs w:val="22"/>
              </w:rPr>
            </w:pPr>
            <w:r w:rsidRPr="2B7CA3F9">
              <w:rPr>
                <w:rFonts w:ascii="Calibri" w:eastAsia="Calibri" w:hAnsi="Calibri" w:cs="Calibri"/>
                <w:b w:val="0"/>
                <w:bCs w:val="0"/>
                <w:color w:val="000000" w:themeColor="text1"/>
                <w:sz w:val="22"/>
                <w:szCs w:val="22"/>
              </w:rPr>
              <w:t>LCD Screen</w:t>
            </w:r>
          </w:p>
        </w:tc>
        <w:tc>
          <w:tcPr>
            <w:tcW w:w="1620" w:type="dxa"/>
          </w:tcPr>
          <w:p w14:paraId="26BE6BD3" w14:textId="30F8802E"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-0.3</w:t>
            </w:r>
          </w:p>
        </w:tc>
        <w:tc>
          <w:tcPr>
            <w:tcW w:w="1785" w:type="dxa"/>
          </w:tcPr>
          <w:p w14:paraId="4C02F58B" w14:textId="04AD608C"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7</w:t>
            </w:r>
          </w:p>
        </w:tc>
        <w:tc>
          <w:tcPr>
            <w:tcW w:w="1920" w:type="dxa"/>
          </w:tcPr>
          <w:p w14:paraId="4DDD7976" w14:textId="5C75F115"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120</w:t>
            </w:r>
          </w:p>
        </w:tc>
        <w:tc>
          <w:tcPr>
            <w:tcW w:w="1995" w:type="dxa"/>
          </w:tcPr>
          <w:p w14:paraId="2DB75032" w14:textId="333B4BBF"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250</w:t>
            </w:r>
          </w:p>
        </w:tc>
      </w:tr>
      <w:tr w:rsidR="2B7CA3F9" w14:paraId="27D42164" w14:textId="77777777" w:rsidTr="2B7CA3F9">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4AC039BB" w14:textId="5015EA7F" w:rsidR="2B7CA3F9" w:rsidRDefault="2B7CA3F9" w:rsidP="2B7CA3F9">
            <w:pPr>
              <w:rPr>
                <w:rFonts w:ascii="Calibri" w:eastAsia="Calibri" w:hAnsi="Calibri" w:cs="Calibri"/>
                <w:b w:val="0"/>
                <w:bCs w:val="0"/>
                <w:color w:val="000000" w:themeColor="text1"/>
                <w:sz w:val="22"/>
                <w:szCs w:val="22"/>
              </w:rPr>
            </w:pPr>
            <w:r w:rsidRPr="2B7CA3F9">
              <w:rPr>
                <w:rFonts w:ascii="Calibri" w:eastAsia="Calibri" w:hAnsi="Calibri" w:cs="Calibri"/>
                <w:b w:val="0"/>
                <w:bCs w:val="0"/>
                <w:color w:val="000000" w:themeColor="text1"/>
                <w:sz w:val="22"/>
                <w:szCs w:val="22"/>
              </w:rPr>
              <w:t>Speaker</w:t>
            </w:r>
          </w:p>
        </w:tc>
        <w:tc>
          <w:tcPr>
            <w:tcW w:w="1620" w:type="dxa"/>
          </w:tcPr>
          <w:p w14:paraId="174A748B" w14:textId="59BC2BB7"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w:t>
            </w:r>
          </w:p>
        </w:tc>
        <w:tc>
          <w:tcPr>
            <w:tcW w:w="1785" w:type="dxa"/>
          </w:tcPr>
          <w:p w14:paraId="57FCDAC2" w14:textId="0796B493"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w:t>
            </w:r>
          </w:p>
        </w:tc>
        <w:tc>
          <w:tcPr>
            <w:tcW w:w="1920" w:type="dxa"/>
          </w:tcPr>
          <w:p w14:paraId="5C2024F4" w14:textId="27D4E04E"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1W</w:t>
            </w:r>
          </w:p>
        </w:tc>
        <w:tc>
          <w:tcPr>
            <w:tcW w:w="1995" w:type="dxa"/>
          </w:tcPr>
          <w:p w14:paraId="2C993865" w14:textId="2F6AE0E7"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1.5W</w:t>
            </w:r>
          </w:p>
        </w:tc>
      </w:tr>
      <w:tr w:rsidR="2B7CA3F9" w14:paraId="7D4919AE" w14:textId="77777777" w:rsidTr="2B7CA3F9">
        <w:trPr>
          <w:trHeight w:val="300"/>
        </w:trPr>
        <w:tc>
          <w:tcPr>
            <w:cnfStyle w:val="001000000000" w:firstRow="0" w:lastRow="0" w:firstColumn="1" w:lastColumn="0" w:oddVBand="0" w:evenVBand="0" w:oddHBand="0" w:evenHBand="0" w:firstRowFirstColumn="0" w:firstRowLastColumn="0" w:lastRowFirstColumn="0" w:lastRowLastColumn="0"/>
            <w:tcW w:w="2010" w:type="dxa"/>
          </w:tcPr>
          <w:p w14:paraId="56D2C7A4" w14:textId="4285377B" w:rsidR="2B7CA3F9" w:rsidRDefault="2B7CA3F9" w:rsidP="2B7CA3F9">
            <w:pPr>
              <w:rPr>
                <w:rFonts w:ascii="Calibri" w:eastAsia="Calibri" w:hAnsi="Calibri" w:cs="Calibri"/>
                <w:b w:val="0"/>
                <w:bCs w:val="0"/>
                <w:color w:val="000000" w:themeColor="text1"/>
                <w:sz w:val="22"/>
                <w:szCs w:val="22"/>
              </w:rPr>
            </w:pPr>
            <w:r w:rsidRPr="2B7CA3F9">
              <w:rPr>
                <w:rFonts w:ascii="Calibri" w:eastAsia="Calibri" w:hAnsi="Calibri" w:cs="Calibri"/>
                <w:b w:val="0"/>
                <w:bCs w:val="0"/>
                <w:color w:val="000000" w:themeColor="text1"/>
                <w:sz w:val="22"/>
                <w:szCs w:val="22"/>
              </w:rPr>
              <w:t>Resistive Ships</w:t>
            </w:r>
          </w:p>
        </w:tc>
        <w:tc>
          <w:tcPr>
            <w:tcW w:w="1620" w:type="dxa"/>
          </w:tcPr>
          <w:p w14:paraId="09FCA50B" w14:textId="79D7F816"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w:t>
            </w:r>
          </w:p>
        </w:tc>
        <w:tc>
          <w:tcPr>
            <w:tcW w:w="1785" w:type="dxa"/>
          </w:tcPr>
          <w:p w14:paraId="511C6DC1" w14:textId="135445D6"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w:t>
            </w:r>
          </w:p>
        </w:tc>
        <w:tc>
          <w:tcPr>
            <w:tcW w:w="1920" w:type="dxa"/>
          </w:tcPr>
          <w:p w14:paraId="4D68BF2A" w14:textId="6E4B3EC6"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0W</w:t>
            </w:r>
          </w:p>
        </w:tc>
        <w:tc>
          <w:tcPr>
            <w:tcW w:w="1995" w:type="dxa"/>
          </w:tcPr>
          <w:p w14:paraId="5C8F3E8E" w14:textId="7E28A817" w:rsidR="2B7CA3F9" w:rsidRDefault="2B7CA3F9" w:rsidP="2B7CA3F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2"/>
                <w:szCs w:val="22"/>
              </w:rPr>
            </w:pPr>
            <w:r w:rsidRPr="2B7CA3F9">
              <w:rPr>
                <w:rFonts w:ascii="Calibri" w:eastAsia="Calibri" w:hAnsi="Calibri" w:cs="Calibri"/>
                <w:color w:val="000000" w:themeColor="text1"/>
                <w:sz w:val="22"/>
                <w:szCs w:val="22"/>
              </w:rPr>
              <w:t>1/4W</w:t>
            </w:r>
          </w:p>
        </w:tc>
      </w:tr>
    </w:tbl>
    <w:p w14:paraId="1E2EB0B5" w14:textId="7BCC8282" w:rsidR="3BA5AC64" w:rsidRDefault="3BA5AC64" w:rsidP="2B7CA3F9">
      <w:pPr>
        <w:jc w:val="center"/>
        <w:rPr>
          <w:i/>
          <w:iCs/>
          <w:szCs w:val="24"/>
        </w:rPr>
      </w:pPr>
      <w:r w:rsidRPr="2B7CA3F9">
        <w:rPr>
          <w:i/>
          <w:iCs/>
          <w:szCs w:val="24"/>
        </w:rPr>
        <w:t>Absolute Min/Max Analysis</w:t>
      </w:r>
    </w:p>
    <w:p w14:paraId="7C3B1CA8" w14:textId="2F0C665B" w:rsidR="2B7CA3F9" w:rsidRDefault="2B7CA3F9" w:rsidP="2B7CA3F9">
      <w:pPr>
        <w:jc w:val="center"/>
        <w:rPr>
          <w:i/>
          <w:iCs/>
          <w:szCs w:val="24"/>
        </w:rPr>
      </w:pPr>
    </w:p>
    <w:p w14:paraId="5395AF5E" w14:textId="6612B7EB" w:rsidR="2B7CA3F9" w:rsidRDefault="3BA5AC64" w:rsidP="2B7CA3F9">
      <w:pPr>
        <w:jc w:val="both"/>
        <w:rPr>
          <w:szCs w:val="24"/>
        </w:rPr>
      </w:pPr>
      <w:r w:rsidRPr="2B7CA3F9">
        <w:rPr>
          <w:szCs w:val="24"/>
        </w:rPr>
        <w:t xml:space="preserve">The above table </w:t>
      </w:r>
      <w:r w:rsidR="003A28C1" w:rsidRPr="2B7CA3F9">
        <w:rPr>
          <w:szCs w:val="24"/>
        </w:rPr>
        <w:t>delineates</w:t>
      </w:r>
      <w:r w:rsidRPr="2B7CA3F9">
        <w:rPr>
          <w:szCs w:val="24"/>
        </w:rPr>
        <w:t xml:space="preserve"> the absolute minimum and maximum ratings for the key </w:t>
      </w:r>
      <w:r w:rsidR="00A16B5E" w:rsidRPr="2B7CA3F9">
        <w:rPr>
          <w:szCs w:val="24"/>
        </w:rPr>
        <w:t>subcomponents</w:t>
      </w:r>
      <w:r w:rsidRPr="2B7CA3F9">
        <w:rPr>
          <w:szCs w:val="24"/>
        </w:rPr>
        <w:t xml:space="preserve"> of the project.  This is important to consider while in the design stage to protect components from burning out and being destroyed due to too much power </w:t>
      </w:r>
      <w:r w:rsidR="003A28C1" w:rsidRPr="2B7CA3F9">
        <w:rPr>
          <w:szCs w:val="24"/>
        </w:rPr>
        <w:t>dissipated</w:t>
      </w:r>
      <w:r w:rsidRPr="2B7CA3F9">
        <w:rPr>
          <w:szCs w:val="24"/>
        </w:rPr>
        <w:t xml:space="preserve"> in the </w:t>
      </w:r>
      <w:r w:rsidR="0CFA22A0" w:rsidRPr="2B7CA3F9">
        <w:rPr>
          <w:szCs w:val="24"/>
        </w:rPr>
        <w:t>unit.  Without careful planning, there is a likelihood that some of the LEDs would burn out or even the microcontroller could be destroyed and ruin the whole project.</w:t>
      </w:r>
    </w:p>
    <w:p w14:paraId="147F36A2" w14:textId="43408566" w:rsidR="2B7CA3F9" w:rsidRDefault="2B7CA3F9" w:rsidP="2B7CA3F9">
      <w:pPr>
        <w:rPr>
          <w:szCs w:val="24"/>
        </w:rPr>
      </w:pPr>
    </w:p>
    <w:p w14:paraId="6F6326FD" w14:textId="3295F25C" w:rsidR="2B7CA3F9" w:rsidRDefault="45BCA38F" w:rsidP="2B7CA3F9">
      <w:pPr>
        <w:jc w:val="both"/>
        <w:rPr>
          <w:szCs w:val="24"/>
        </w:rPr>
      </w:pPr>
      <w:r w:rsidRPr="2B7CA3F9">
        <w:rPr>
          <w:szCs w:val="24"/>
        </w:rPr>
        <w:t xml:space="preserve">One final consideration of the design is the loading effects of analog circuit components.  This is important for this project especially due to the matrix of analog multiplexing taking place.  The </w:t>
      </w:r>
      <w:r w:rsidR="5D4D64F5" w:rsidRPr="2B7CA3F9">
        <w:rPr>
          <w:szCs w:val="24"/>
        </w:rPr>
        <w:t>analog signal must pass through two multiplexer devices before it reaches the micr</w:t>
      </w:r>
      <w:r w:rsidR="12D57E26" w:rsidRPr="2B7CA3F9">
        <w:rPr>
          <w:szCs w:val="24"/>
        </w:rPr>
        <w:t>ocontroller input pins.  This means that voltage will be lost along the way to these devices.  To limit the effects of this loading, the team s</w:t>
      </w:r>
      <w:r w:rsidR="5D4D64F5" w:rsidRPr="2B7CA3F9">
        <w:rPr>
          <w:szCs w:val="24"/>
        </w:rPr>
        <w:t>pecifi</w:t>
      </w:r>
      <w:r w:rsidR="58011DEC" w:rsidRPr="2B7CA3F9">
        <w:rPr>
          <w:szCs w:val="24"/>
        </w:rPr>
        <w:t>cally c</w:t>
      </w:r>
      <w:r w:rsidR="5D4D64F5" w:rsidRPr="2B7CA3F9">
        <w:rPr>
          <w:szCs w:val="24"/>
        </w:rPr>
        <w:t>hose l</w:t>
      </w:r>
      <w:r w:rsidR="3056DCE8" w:rsidRPr="2B7CA3F9">
        <w:rPr>
          <w:szCs w:val="24"/>
        </w:rPr>
        <w:t>ow imped</w:t>
      </w:r>
      <w:r w:rsidR="667034FE" w:rsidRPr="2B7CA3F9">
        <w:rPr>
          <w:szCs w:val="24"/>
        </w:rPr>
        <w:t>ance</w:t>
      </w:r>
      <w:r w:rsidR="3056DCE8" w:rsidRPr="2B7CA3F9">
        <w:rPr>
          <w:szCs w:val="24"/>
        </w:rPr>
        <w:t xml:space="preserve"> </w:t>
      </w:r>
      <w:proofErr w:type="spellStart"/>
      <w:r w:rsidR="3056DCE8" w:rsidRPr="2B7CA3F9">
        <w:rPr>
          <w:szCs w:val="24"/>
        </w:rPr>
        <w:t>muxes</w:t>
      </w:r>
      <w:proofErr w:type="spellEnd"/>
      <w:r w:rsidR="3056DCE8" w:rsidRPr="2B7CA3F9">
        <w:rPr>
          <w:szCs w:val="24"/>
        </w:rPr>
        <w:t>.  The resistance of these devices is O(100ohms).  This means that each ship position peg will effectually have a 100ohm resistor in series between the mi</w:t>
      </w:r>
      <w:r w:rsidR="6EFBC219" w:rsidRPr="2B7CA3F9">
        <w:rPr>
          <w:szCs w:val="24"/>
        </w:rPr>
        <w:t>crocontroller and the voltage divider created from the ships.  When using ship resistors on O(100k), this resistance will have very little effect on the scanned voltage at the ADC input.</w:t>
      </w:r>
    </w:p>
    <w:p w14:paraId="2F31A74D" w14:textId="2C540DC7" w:rsidR="2B7CA3F9" w:rsidRDefault="2B7CA3F9" w:rsidP="2B7CA3F9">
      <w:pPr>
        <w:rPr>
          <w:szCs w:val="24"/>
        </w:rPr>
      </w:pPr>
    </w:p>
    <w:p w14:paraId="28439C1C" w14:textId="77777777" w:rsidR="00F635B1" w:rsidRDefault="002D4E8E" w:rsidP="2B7CA3F9">
      <w:pPr>
        <w:pStyle w:val="Title"/>
        <w:jc w:val="left"/>
        <w:rPr>
          <w:sz w:val="24"/>
          <w:szCs w:val="24"/>
        </w:rPr>
      </w:pPr>
      <w:r w:rsidRPr="2B7CA3F9">
        <w:rPr>
          <w:sz w:val="24"/>
          <w:szCs w:val="24"/>
        </w:rPr>
        <w:t>3.0</w:t>
      </w:r>
      <w:r w:rsidR="00F635B1" w:rsidRPr="2B7CA3F9">
        <w:rPr>
          <w:sz w:val="24"/>
          <w:szCs w:val="24"/>
        </w:rPr>
        <w:t xml:space="preserve"> </w:t>
      </w:r>
      <w:r w:rsidRPr="2B7CA3F9">
        <w:rPr>
          <w:sz w:val="24"/>
          <w:szCs w:val="24"/>
        </w:rPr>
        <w:t>Interface Considerations</w:t>
      </w:r>
    </w:p>
    <w:p w14:paraId="091621AB" w14:textId="6D42D79D" w:rsidR="2B7CA3F9" w:rsidRDefault="2B7CA3F9" w:rsidP="2B7CA3F9">
      <w:pPr>
        <w:pStyle w:val="Title"/>
        <w:jc w:val="left"/>
        <w:rPr>
          <w:bCs/>
          <w:i/>
          <w:iCs/>
          <w:color w:val="FF0000"/>
          <w:szCs w:val="28"/>
        </w:rPr>
      </w:pPr>
    </w:p>
    <w:p w14:paraId="13EFB999" w14:textId="2465885E" w:rsidR="2B7CA3F9" w:rsidRDefault="1CD2DB4D" w:rsidP="2B7CA3F9">
      <w:pPr>
        <w:jc w:val="both"/>
        <w:rPr>
          <w:szCs w:val="24"/>
        </w:rPr>
      </w:pPr>
      <w:r w:rsidRPr="2B7CA3F9">
        <w:rPr>
          <w:szCs w:val="24"/>
        </w:rPr>
        <w:t xml:space="preserve">This project uses </w:t>
      </w:r>
      <w:r w:rsidR="00EB3AA4">
        <w:rPr>
          <w:szCs w:val="24"/>
        </w:rPr>
        <w:t>three</w:t>
      </w:r>
      <w:r w:rsidR="78F21684" w:rsidRPr="2B7CA3F9">
        <w:rPr>
          <w:szCs w:val="24"/>
        </w:rPr>
        <w:t xml:space="preserve"> </w:t>
      </w:r>
      <w:r w:rsidRPr="2B7CA3F9">
        <w:rPr>
          <w:szCs w:val="24"/>
        </w:rPr>
        <w:t>main protocols for interfacing with the various subsystems.  The first is SPI.  SPI will be used to send data to the LCD</w:t>
      </w:r>
      <w:r w:rsidR="6417D9FF" w:rsidRPr="2B7CA3F9">
        <w:rPr>
          <w:szCs w:val="24"/>
        </w:rPr>
        <w:t xml:space="preserve"> [6]</w:t>
      </w:r>
      <w:r w:rsidR="1929AAE4" w:rsidRPr="2B7CA3F9">
        <w:rPr>
          <w:szCs w:val="24"/>
        </w:rPr>
        <w:t xml:space="preserve">.  Internally the LCD controller IC is essentially shifting in the data from the SPI protocol to be </w:t>
      </w:r>
      <w:r w:rsidR="00A16B5E" w:rsidRPr="2B7CA3F9">
        <w:rPr>
          <w:szCs w:val="24"/>
        </w:rPr>
        <w:t>used</w:t>
      </w:r>
      <w:r w:rsidR="1929AAE4" w:rsidRPr="2B7CA3F9">
        <w:rPr>
          <w:szCs w:val="24"/>
        </w:rPr>
        <w:t xml:space="preserve"> to light different pixels on the display.</w:t>
      </w:r>
      <w:r w:rsidR="00467FC3">
        <w:rPr>
          <w:szCs w:val="24"/>
        </w:rPr>
        <w:t xml:space="preserve">  </w:t>
      </w:r>
      <w:r w:rsidR="018AB064" w:rsidRPr="2B7CA3F9">
        <w:rPr>
          <w:szCs w:val="24"/>
        </w:rPr>
        <w:t xml:space="preserve">The ESP32 microcontroller </w:t>
      </w:r>
      <w:r w:rsidR="5AFABEBA" w:rsidRPr="2B7CA3F9">
        <w:rPr>
          <w:szCs w:val="24"/>
        </w:rPr>
        <w:t xml:space="preserve">has </w:t>
      </w:r>
      <w:r w:rsidR="00A16B5E" w:rsidRPr="2B7CA3F9">
        <w:rPr>
          <w:szCs w:val="24"/>
        </w:rPr>
        <w:t>an</w:t>
      </w:r>
      <w:r w:rsidR="5AFABEBA" w:rsidRPr="2B7CA3F9">
        <w:rPr>
          <w:szCs w:val="24"/>
        </w:rPr>
        <w:t xml:space="preserve"> APB clock of 80MHz which allows for a max data rate of the same frequency for the SPI subsystem.  This </w:t>
      </w:r>
      <w:r w:rsidR="0B1D756D" w:rsidRPr="2B7CA3F9">
        <w:rPr>
          <w:szCs w:val="24"/>
        </w:rPr>
        <w:t xml:space="preserve">clock can also be </w:t>
      </w:r>
      <w:r w:rsidR="00C270D5" w:rsidRPr="2B7CA3F9">
        <w:rPr>
          <w:szCs w:val="24"/>
        </w:rPr>
        <w:t>divided</w:t>
      </w:r>
      <w:r w:rsidR="0B1D756D" w:rsidRPr="2B7CA3F9">
        <w:rPr>
          <w:szCs w:val="24"/>
        </w:rPr>
        <w:t xml:space="preserve"> with a </w:t>
      </w:r>
      <w:proofErr w:type="spellStart"/>
      <w:r w:rsidR="008342AE">
        <w:rPr>
          <w:szCs w:val="24"/>
        </w:rPr>
        <w:t>P</w:t>
      </w:r>
      <w:r w:rsidR="0B1D756D" w:rsidRPr="2B7CA3F9">
        <w:rPr>
          <w:szCs w:val="24"/>
        </w:rPr>
        <w:t>rescaler</w:t>
      </w:r>
      <w:proofErr w:type="spellEnd"/>
      <w:r w:rsidR="0B1D756D" w:rsidRPr="2B7CA3F9">
        <w:rPr>
          <w:szCs w:val="24"/>
        </w:rPr>
        <w:t xml:space="preserve"> to achieve a slower data transfer frequency. </w:t>
      </w:r>
    </w:p>
    <w:p w14:paraId="13E19B39" w14:textId="510C87F0" w:rsidR="00467FC3" w:rsidRDefault="00467FC3" w:rsidP="2B7CA3F9">
      <w:pPr>
        <w:jc w:val="both"/>
        <w:rPr>
          <w:szCs w:val="24"/>
        </w:rPr>
      </w:pPr>
    </w:p>
    <w:p w14:paraId="68C7DECC" w14:textId="695A5717" w:rsidR="00467FC3" w:rsidRDefault="00467FC3" w:rsidP="2B7CA3F9">
      <w:pPr>
        <w:jc w:val="both"/>
        <w:rPr>
          <w:szCs w:val="24"/>
        </w:rPr>
      </w:pPr>
      <w:r>
        <w:t>Another communication protocol will be used for the LED driver IC.  The</w:t>
      </w:r>
      <w:r w:rsidR="4748339A">
        <w:t>se devices use a single NZ</w:t>
      </w:r>
      <w:r w:rsidR="55966A52">
        <w:t>R</w:t>
      </w:r>
      <w:r w:rsidR="4748339A">
        <w:t xml:space="preserve"> communication stream requiring only one data wire.  </w:t>
      </w:r>
      <w:r w:rsidR="7BBF69E7">
        <w:t xml:space="preserve">The datasheet for the LED provides specific timings for this communication </w:t>
      </w:r>
      <w:r w:rsidR="5A1393A6">
        <w:t xml:space="preserve">so that the device can decode a 1 or 0 bit.  </w:t>
      </w:r>
      <w:r w:rsidR="796F8A22">
        <w:t xml:space="preserve">The timings </w:t>
      </w:r>
      <w:r w:rsidR="25543BA9">
        <w:t xml:space="preserve">and decoding chart </w:t>
      </w:r>
      <w:r w:rsidR="796F8A22">
        <w:t xml:space="preserve">can be seen below.  </w:t>
      </w:r>
      <w:r w:rsidR="5A1393A6">
        <w:t xml:space="preserve">Each device contains 24 bits of registered data corresponding to the </w:t>
      </w:r>
      <w:r w:rsidR="76417CC1">
        <w:t xml:space="preserve">red, green, and blue color levels.  This means that each color has 8 bits of </w:t>
      </w:r>
      <w:r w:rsidR="76417CC1">
        <w:lastRenderedPageBreak/>
        <w:t xml:space="preserve">brightness or </w:t>
      </w:r>
      <w:r w:rsidR="08CECAF6">
        <w:t>256 levels.</w:t>
      </w:r>
      <w:r w:rsidR="25543BA9">
        <w:t xml:space="preserve">  </w:t>
      </w:r>
      <w:r w:rsidR="2A0CD4AA">
        <w:t>The microcontroller sends</w:t>
      </w:r>
      <w:r w:rsidR="00EB3AA4">
        <w:t xml:space="preserve"> only </w:t>
      </w:r>
      <w:del w:id="0" w:author="Fangda Li" w:date="2021-09-21T16:59:00Z">
        <w:r w:rsidR="00EB3AA4" w:rsidDel="00F37C7F">
          <w:delText>sends</w:delText>
        </w:r>
        <w:r w:rsidR="2A0CD4AA" w:rsidDel="00F37C7F">
          <w:delText xml:space="preserve"> </w:delText>
        </w:r>
      </w:del>
      <w:r w:rsidR="2A0CD4AA">
        <w:t xml:space="preserve">these 24 bits of data serially to </w:t>
      </w:r>
      <w:r w:rsidR="6FE17C47">
        <w:t xml:space="preserve">the first LED and the data is </w:t>
      </w:r>
      <w:r w:rsidR="46537461">
        <w:t>passed through the daisy chain to the next LEDs</w:t>
      </w:r>
      <w:r w:rsidR="00EB3AA4">
        <w:t xml:space="preserve"> down the line.</w:t>
      </w:r>
    </w:p>
    <w:p w14:paraId="57CA0966" w14:textId="00FEFE13" w:rsidR="060B6074" w:rsidRDefault="060B6074" w:rsidP="060B6074">
      <w:pPr>
        <w:jc w:val="both"/>
        <w:rPr>
          <w:szCs w:val="24"/>
        </w:rPr>
      </w:pPr>
    </w:p>
    <w:p w14:paraId="22DF34E6" w14:textId="1E991F6D" w:rsidR="00F73FB5" w:rsidRDefault="00F73FB5" w:rsidP="2B7CA3F9">
      <w:pPr>
        <w:jc w:val="both"/>
        <w:rPr>
          <w:szCs w:val="24"/>
        </w:rPr>
      </w:pPr>
      <w:r w:rsidRPr="00F73FB5">
        <w:rPr>
          <w:noProof/>
          <w:szCs w:val="24"/>
        </w:rPr>
        <w:drawing>
          <wp:inline distT="0" distB="0" distL="0" distR="0" wp14:anchorId="735755F6" wp14:editId="0593CF93">
            <wp:extent cx="5943600" cy="158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3690"/>
                    </a:xfrm>
                    <a:prstGeom prst="rect">
                      <a:avLst/>
                    </a:prstGeom>
                  </pic:spPr>
                </pic:pic>
              </a:graphicData>
            </a:graphic>
          </wp:inline>
        </w:drawing>
      </w:r>
    </w:p>
    <w:p w14:paraId="0E48F96F" w14:textId="74928AF2" w:rsidR="00F73FB5" w:rsidRDefault="00207589" w:rsidP="004361F6">
      <w:pPr>
        <w:jc w:val="center"/>
        <w:rPr>
          <w:szCs w:val="24"/>
        </w:rPr>
      </w:pPr>
      <w:r>
        <w:rPr>
          <w:szCs w:val="24"/>
        </w:rPr>
        <w:t xml:space="preserve">LED </w:t>
      </w:r>
      <w:r w:rsidR="00F3133C">
        <w:rPr>
          <w:szCs w:val="24"/>
        </w:rPr>
        <w:t>NZR Timing</w:t>
      </w:r>
      <w:r w:rsidR="002A2B73">
        <w:rPr>
          <w:szCs w:val="24"/>
        </w:rPr>
        <w:t>s [</w:t>
      </w:r>
      <w:r w:rsidR="004361F6">
        <w:rPr>
          <w:szCs w:val="24"/>
        </w:rPr>
        <w:t>1]</w:t>
      </w:r>
    </w:p>
    <w:p w14:paraId="250FF04D" w14:textId="77777777" w:rsidR="00EB3AA4" w:rsidRDefault="00EB3AA4" w:rsidP="004361F6">
      <w:pPr>
        <w:jc w:val="center"/>
        <w:rPr>
          <w:szCs w:val="24"/>
        </w:rPr>
      </w:pPr>
    </w:p>
    <w:p w14:paraId="0DBA09D3" w14:textId="0A257EDF" w:rsidR="005D15F7" w:rsidRDefault="005D15F7" w:rsidP="004361F6">
      <w:pPr>
        <w:jc w:val="center"/>
        <w:rPr>
          <w:szCs w:val="24"/>
        </w:rPr>
      </w:pPr>
      <w:r w:rsidRPr="005D15F7">
        <w:rPr>
          <w:noProof/>
          <w:szCs w:val="24"/>
        </w:rPr>
        <w:drawing>
          <wp:inline distT="0" distB="0" distL="0" distR="0" wp14:anchorId="5B80E95B" wp14:editId="0F2C2F94">
            <wp:extent cx="2759313" cy="17399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118" cy="1741038"/>
                    </a:xfrm>
                    <a:prstGeom prst="rect">
                      <a:avLst/>
                    </a:prstGeom>
                  </pic:spPr>
                </pic:pic>
              </a:graphicData>
            </a:graphic>
          </wp:inline>
        </w:drawing>
      </w:r>
    </w:p>
    <w:p w14:paraId="4106D81B" w14:textId="42AD682E" w:rsidR="005D15F7" w:rsidRDefault="005D15F7" w:rsidP="004361F6">
      <w:pPr>
        <w:jc w:val="center"/>
        <w:rPr>
          <w:szCs w:val="24"/>
        </w:rPr>
      </w:pPr>
      <w:r>
        <w:rPr>
          <w:szCs w:val="24"/>
        </w:rPr>
        <w:t>LED NZR Decode Diagram [1]</w:t>
      </w:r>
    </w:p>
    <w:p w14:paraId="3D3D3762" w14:textId="4EF662B8" w:rsidR="2B7CA3F9" w:rsidRDefault="2B7CA3F9" w:rsidP="2B7CA3F9">
      <w:pPr>
        <w:jc w:val="both"/>
        <w:rPr>
          <w:szCs w:val="24"/>
        </w:rPr>
      </w:pPr>
    </w:p>
    <w:p w14:paraId="354948CE" w14:textId="7804787A" w:rsidR="2B7CA3F9" w:rsidRDefault="0B1D756D" w:rsidP="2B7CA3F9">
      <w:pPr>
        <w:jc w:val="both"/>
        <w:rPr>
          <w:szCs w:val="24"/>
        </w:rPr>
      </w:pPr>
      <w:r w:rsidRPr="2B7CA3F9">
        <w:rPr>
          <w:szCs w:val="24"/>
        </w:rPr>
        <w:t xml:space="preserve">The </w:t>
      </w:r>
      <w:r w:rsidR="00EB3AA4">
        <w:rPr>
          <w:szCs w:val="24"/>
        </w:rPr>
        <w:t>third</w:t>
      </w:r>
      <w:r w:rsidR="370FD613" w:rsidRPr="2B7CA3F9">
        <w:rPr>
          <w:szCs w:val="24"/>
        </w:rPr>
        <w:t xml:space="preserve"> interface </w:t>
      </w:r>
      <w:r w:rsidR="1CCBD291" w:rsidRPr="2B7CA3F9">
        <w:rPr>
          <w:szCs w:val="24"/>
        </w:rPr>
        <w:t>for data transfer is ADC sampling based on a timer interrupt.  The hardware timer has a m</w:t>
      </w:r>
      <w:r w:rsidR="550A215E" w:rsidRPr="2B7CA3F9">
        <w:rPr>
          <w:szCs w:val="24"/>
        </w:rPr>
        <w:t>ax ISR at 80MHz, however, due to the sample and hold time for the ADC, it has a max sampling frequency of 6000Hz.  The ADC sampling allow</w:t>
      </w:r>
      <w:r w:rsidR="2E7A2FB5" w:rsidRPr="2B7CA3F9">
        <w:rPr>
          <w:szCs w:val="24"/>
        </w:rPr>
        <w:t>s</w:t>
      </w:r>
      <w:r w:rsidR="550A215E" w:rsidRPr="2B7CA3F9">
        <w:rPr>
          <w:szCs w:val="24"/>
        </w:rPr>
        <w:t xml:space="preserve"> for continuous scanning of the ship p</w:t>
      </w:r>
      <w:r w:rsidR="1B253EE4" w:rsidRPr="2B7CA3F9">
        <w:rPr>
          <w:szCs w:val="24"/>
        </w:rPr>
        <w:t xml:space="preserve">ositioning analog inputs so that the </w:t>
      </w:r>
      <w:r w:rsidR="1A159CF4" w:rsidRPr="2B7CA3F9">
        <w:rPr>
          <w:szCs w:val="24"/>
        </w:rPr>
        <w:t>system can detect in real</w:t>
      </w:r>
      <w:r w:rsidR="00C7216E">
        <w:rPr>
          <w:szCs w:val="24"/>
        </w:rPr>
        <w:t>-</w:t>
      </w:r>
      <w:r w:rsidR="1A159CF4" w:rsidRPr="2B7CA3F9">
        <w:rPr>
          <w:szCs w:val="24"/>
        </w:rPr>
        <w:t xml:space="preserve">time when a user places or removes any given ship.  </w:t>
      </w:r>
    </w:p>
    <w:p w14:paraId="70DF9E56" w14:textId="77777777" w:rsidR="0039221F" w:rsidRDefault="0039221F" w:rsidP="2B7CA3F9">
      <w:pPr>
        <w:pStyle w:val="Title"/>
        <w:jc w:val="left"/>
        <w:rPr>
          <w:sz w:val="24"/>
          <w:szCs w:val="24"/>
        </w:rPr>
      </w:pPr>
    </w:p>
    <w:p w14:paraId="73F45DD2" w14:textId="77777777" w:rsidR="00EB3AA4" w:rsidRDefault="00EB3AA4">
      <w:pPr>
        <w:rPr>
          <w:b/>
          <w:szCs w:val="24"/>
        </w:rPr>
      </w:pPr>
      <w:r>
        <w:rPr>
          <w:szCs w:val="24"/>
        </w:rPr>
        <w:br w:type="page"/>
      </w:r>
    </w:p>
    <w:p w14:paraId="61291037" w14:textId="662D53CA" w:rsidR="00621544" w:rsidRDefault="002D4E8E" w:rsidP="2B7CA3F9">
      <w:pPr>
        <w:pStyle w:val="Title"/>
        <w:jc w:val="left"/>
        <w:rPr>
          <w:sz w:val="24"/>
          <w:szCs w:val="24"/>
        </w:rPr>
      </w:pPr>
      <w:r w:rsidRPr="2B7CA3F9">
        <w:rPr>
          <w:sz w:val="24"/>
          <w:szCs w:val="24"/>
        </w:rPr>
        <w:lastRenderedPageBreak/>
        <w:t>4</w:t>
      </w:r>
      <w:r w:rsidR="00FE544B" w:rsidRPr="2B7CA3F9">
        <w:rPr>
          <w:sz w:val="24"/>
          <w:szCs w:val="24"/>
        </w:rPr>
        <w:t>.0 So</w:t>
      </w:r>
      <w:commentRangeStart w:id="1"/>
      <w:r w:rsidR="00FE544B" w:rsidRPr="2B7CA3F9">
        <w:rPr>
          <w:sz w:val="24"/>
          <w:szCs w:val="24"/>
        </w:rPr>
        <w:t>urces Cited:</w:t>
      </w:r>
      <w:commentRangeEnd w:id="1"/>
      <w:r w:rsidR="00621544">
        <w:commentReference w:id="1"/>
      </w:r>
    </w:p>
    <w:p w14:paraId="1D756556" w14:textId="28FF8B0D" w:rsidR="00621544" w:rsidRDefault="00621544" w:rsidP="2B7CA3F9">
      <w:pPr>
        <w:pStyle w:val="Title"/>
        <w:jc w:val="left"/>
        <w:rPr>
          <w:bCs/>
          <w:szCs w:val="28"/>
        </w:rPr>
      </w:pPr>
    </w:p>
    <w:p w14:paraId="6A4504AD" w14:textId="59582871" w:rsidR="00621544" w:rsidRDefault="04E294D0" w:rsidP="2B7CA3F9">
      <w:pPr>
        <w:ind w:left="567" w:hanging="567"/>
      </w:pPr>
      <w:r w:rsidRPr="2B7CA3F9">
        <w:t>[</w:t>
      </w:r>
      <w:r w:rsidR="004361F6" w:rsidRPr="2B7CA3F9">
        <w:t>1</w:t>
      </w:r>
      <w:r w:rsidRPr="2B7CA3F9">
        <w:t xml:space="preserve">] Burgess, P. (n.d.). </w:t>
      </w:r>
      <w:r w:rsidRPr="2B7CA3F9">
        <w:rPr>
          <w:i/>
          <w:iCs/>
        </w:rPr>
        <w:t xml:space="preserve">Adafruit </w:t>
      </w:r>
      <w:proofErr w:type="spellStart"/>
      <w:r w:rsidRPr="2B7CA3F9">
        <w:rPr>
          <w:i/>
          <w:iCs/>
        </w:rPr>
        <w:t>Neopixel</w:t>
      </w:r>
      <w:proofErr w:type="spellEnd"/>
      <w:r w:rsidRPr="2B7CA3F9">
        <w:rPr>
          <w:i/>
          <w:iCs/>
        </w:rPr>
        <w:t xml:space="preserve"> </w:t>
      </w:r>
      <w:proofErr w:type="spellStart"/>
      <w:r w:rsidRPr="2B7CA3F9">
        <w:rPr>
          <w:i/>
          <w:iCs/>
        </w:rPr>
        <w:t>überguide</w:t>
      </w:r>
      <w:proofErr w:type="spellEnd"/>
      <w:r w:rsidRPr="2B7CA3F9">
        <w:t xml:space="preserve">. Adafruit Learning System. Retrieved September 16, 2021, from </w:t>
      </w:r>
      <w:hyperlink r:id="rId15">
        <w:r w:rsidRPr="2B7CA3F9">
          <w:rPr>
            <w:rStyle w:val="Hyperlink"/>
          </w:rPr>
          <w:t>https://learn.adafruit.com/adafruit-neopixel-uberguide/powering-</w:t>
        </w:r>
        <w:r w:rsidRPr="2B7CA3F9">
          <w:rPr>
            <w:rStyle w:val="Hyperlink"/>
          </w:rPr>
          <w:t>n</w:t>
        </w:r>
        <w:r w:rsidRPr="2B7CA3F9">
          <w:rPr>
            <w:rStyle w:val="Hyperlink"/>
          </w:rPr>
          <w:t>eopixels</w:t>
        </w:r>
      </w:hyperlink>
      <w:r w:rsidRPr="2B7CA3F9">
        <w:t>.</w:t>
      </w:r>
    </w:p>
    <w:p w14:paraId="411EE421" w14:textId="174B33E4" w:rsidR="00621544" w:rsidRDefault="58B59843" w:rsidP="2B7CA3F9">
      <w:pPr>
        <w:ind w:left="567" w:hanging="567"/>
      </w:pPr>
      <w:r w:rsidRPr="2B7CA3F9">
        <w:t>[</w:t>
      </w:r>
      <w:r w:rsidR="3806F12D" w:rsidRPr="2B7CA3F9">
        <w:t>2</w:t>
      </w:r>
      <w:r w:rsidRPr="2B7CA3F9">
        <w:t xml:space="preserve">] </w:t>
      </w:r>
      <w:r w:rsidR="0002E293" w:rsidRPr="2B7CA3F9">
        <w:t xml:space="preserve">Industries, A. (n.d.). </w:t>
      </w:r>
      <w:r w:rsidR="0002E293" w:rsidRPr="2B7CA3F9">
        <w:rPr>
          <w:i/>
          <w:iCs/>
        </w:rPr>
        <w:t>ESP32 WIFI-BT-</w:t>
      </w:r>
      <w:r w:rsidR="00B67A51">
        <w:rPr>
          <w:i/>
          <w:iCs/>
        </w:rPr>
        <w:t>BLE</w:t>
      </w:r>
      <w:r w:rsidR="0002E293" w:rsidRPr="2B7CA3F9">
        <w:rPr>
          <w:i/>
          <w:iCs/>
        </w:rPr>
        <w:t xml:space="preserve"> MCU module / ESP-WROOM-32</w:t>
      </w:r>
      <w:r w:rsidR="0002E293" w:rsidRPr="2B7CA3F9">
        <w:t xml:space="preserve">. </w:t>
      </w:r>
      <w:proofErr w:type="spellStart"/>
      <w:r w:rsidR="0002E293" w:rsidRPr="2B7CA3F9">
        <w:t>adafruit</w:t>
      </w:r>
      <w:proofErr w:type="spellEnd"/>
      <w:r w:rsidR="0002E293" w:rsidRPr="2B7CA3F9">
        <w:t xml:space="preserve"> industries blog RSS. Retrieved September 15, 2021, from </w:t>
      </w:r>
      <w:hyperlink r:id="rId16">
        <w:r w:rsidR="0002E293" w:rsidRPr="2B7CA3F9">
          <w:rPr>
            <w:rStyle w:val="Hyperlink"/>
          </w:rPr>
          <w:t>https://www.adafruit.com/product/3320</w:t>
        </w:r>
      </w:hyperlink>
      <w:r w:rsidR="0002E293" w:rsidRPr="2B7CA3F9">
        <w:t xml:space="preserve">. </w:t>
      </w:r>
    </w:p>
    <w:p w14:paraId="678647FB" w14:textId="0F950BB3" w:rsidR="00621544" w:rsidRDefault="37589449" w:rsidP="2B7CA3F9">
      <w:pPr>
        <w:ind w:left="567" w:hanging="567"/>
      </w:pPr>
      <w:r w:rsidRPr="2B7CA3F9">
        <w:t>[</w:t>
      </w:r>
      <w:r w:rsidR="7464BA99" w:rsidRPr="2B7CA3F9">
        <w:t>3</w:t>
      </w:r>
      <w:r w:rsidRPr="2B7CA3F9">
        <w:t>]</w:t>
      </w:r>
      <w:r w:rsidRPr="2B7CA3F9">
        <w:rPr>
          <w:i/>
          <w:iCs/>
        </w:rPr>
        <w:t xml:space="preserve"> </w:t>
      </w:r>
      <w:r w:rsidR="0002E293" w:rsidRPr="2B7CA3F9">
        <w:rPr>
          <w:i/>
          <w:iCs/>
        </w:rPr>
        <w:t>Lion-1865-26</w:t>
      </w:r>
      <w:r w:rsidR="0002E293" w:rsidRPr="2B7CA3F9">
        <w:t xml:space="preserve">. LION-1865-26 </w:t>
      </w:r>
      <w:proofErr w:type="spellStart"/>
      <w:r w:rsidR="0002E293" w:rsidRPr="2B7CA3F9">
        <w:t>Dantona</w:t>
      </w:r>
      <w:proofErr w:type="spellEnd"/>
      <w:r w:rsidR="0002E293" w:rsidRPr="2B7CA3F9">
        <w:t xml:space="preserve"> Industries | Battery Products | </w:t>
      </w:r>
      <w:proofErr w:type="spellStart"/>
      <w:r w:rsidR="0002E293" w:rsidRPr="2B7CA3F9">
        <w:t>DigiKey</w:t>
      </w:r>
      <w:proofErr w:type="spellEnd"/>
      <w:r w:rsidR="0002E293" w:rsidRPr="2B7CA3F9">
        <w:t xml:space="preserve"> Marketplace. (n.d.). Retrieved September 15, 2021, from </w:t>
      </w:r>
      <w:hyperlink r:id="rId17">
        <w:r w:rsidR="0002E293" w:rsidRPr="2B7CA3F9">
          <w:rPr>
            <w:rStyle w:val="Hyperlink"/>
          </w:rPr>
          <w:t>https://www.digikey.com/en/products/detail/dantona-industries/LION-1865-26/13692661</w:t>
        </w:r>
      </w:hyperlink>
      <w:r w:rsidR="0002E293" w:rsidRPr="2B7CA3F9">
        <w:t xml:space="preserve">. </w:t>
      </w:r>
    </w:p>
    <w:p w14:paraId="1D453413" w14:textId="680CC3E6" w:rsidR="00621544" w:rsidRDefault="1A297E81" w:rsidP="2B7CA3F9">
      <w:pPr>
        <w:ind w:left="567" w:hanging="567"/>
      </w:pPr>
      <w:r w:rsidRPr="2B7CA3F9">
        <w:t>[</w:t>
      </w:r>
      <w:r w:rsidR="0474068E" w:rsidRPr="2B7CA3F9">
        <w:t>4</w:t>
      </w:r>
      <w:r w:rsidRPr="2B7CA3F9">
        <w:t>]</w:t>
      </w:r>
      <w:r w:rsidRPr="2B7CA3F9">
        <w:rPr>
          <w:i/>
          <w:iCs/>
        </w:rPr>
        <w:t xml:space="preserve"> </w:t>
      </w:r>
      <w:r w:rsidR="0002E293" w:rsidRPr="2B7CA3F9">
        <w:rPr>
          <w:i/>
          <w:iCs/>
        </w:rPr>
        <w:t>MCP608-I/p</w:t>
      </w:r>
      <w:r w:rsidR="0002E293" w:rsidRPr="2B7CA3F9">
        <w:t xml:space="preserve">. </w:t>
      </w:r>
      <w:proofErr w:type="spellStart"/>
      <w:r w:rsidR="0002E293" w:rsidRPr="2B7CA3F9">
        <w:t>DigiKey</w:t>
      </w:r>
      <w:proofErr w:type="spellEnd"/>
      <w:r w:rsidR="0002E293" w:rsidRPr="2B7CA3F9">
        <w:t xml:space="preserve">. (n.d.). Retrieved September 15, 2021, from </w:t>
      </w:r>
      <w:hyperlink r:id="rId18">
        <w:r w:rsidR="0002E293" w:rsidRPr="2B7CA3F9">
          <w:rPr>
            <w:rStyle w:val="Hyperlink"/>
          </w:rPr>
          <w:t>https://www.digikey.com/en/products/de</w:t>
        </w:r>
        <w:r w:rsidR="0002E293" w:rsidRPr="2B7CA3F9">
          <w:rPr>
            <w:rStyle w:val="Hyperlink"/>
          </w:rPr>
          <w:t>t</w:t>
        </w:r>
        <w:r w:rsidR="0002E293" w:rsidRPr="2B7CA3F9">
          <w:rPr>
            <w:rStyle w:val="Hyperlink"/>
          </w:rPr>
          <w:t>ail/microchip-technology/MCP608-I-P/319470</w:t>
        </w:r>
      </w:hyperlink>
      <w:r w:rsidR="0002E293" w:rsidRPr="2B7CA3F9">
        <w:t xml:space="preserve">. </w:t>
      </w:r>
    </w:p>
    <w:p w14:paraId="64B89BC0" w14:textId="2BA82C68" w:rsidR="00621544" w:rsidRDefault="6BC58467" w:rsidP="2B7CA3F9">
      <w:pPr>
        <w:ind w:left="567" w:hanging="567"/>
      </w:pPr>
      <w:r w:rsidRPr="2B7CA3F9">
        <w:t>[</w:t>
      </w:r>
      <w:r w:rsidR="30D7E8F7" w:rsidRPr="2B7CA3F9">
        <w:t>5</w:t>
      </w:r>
      <w:r w:rsidRPr="2B7CA3F9">
        <w:t>]</w:t>
      </w:r>
      <w:r w:rsidRPr="2B7CA3F9">
        <w:rPr>
          <w:i/>
          <w:iCs/>
        </w:rPr>
        <w:t xml:space="preserve"> </w:t>
      </w:r>
      <w:r w:rsidR="0002E293" w:rsidRPr="2B7CA3F9">
        <w:rPr>
          <w:i/>
          <w:iCs/>
        </w:rPr>
        <w:t>SP-4005Y</w:t>
      </w:r>
      <w:r w:rsidR="0734D74E" w:rsidRPr="2B7CA3F9">
        <w:rPr>
          <w:i/>
          <w:iCs/>
        </w:rPr>
        <w:t xml:space="preserve"> Speaker</w:t>
      </w:r>
      <w:r w:rsidR="0002E293" w:rsidRPr="2B7CA3F9">
        <w:t xml:space="preserve">. </w:t>
      </w:r>
      <w:proofErr w:type="spellStart"/>
      <w:r w:rsidR="0002E293" w:rsidRPr="2B7CA3F9">
        <w:t>DigiKey</w:t>
      </w:r>
      <w:proofErr w:type="spellEnd"/>
      <w:r w:rsidR="0002E293" w:rsidRPr="2B7CA3F9">
        <w:t xml:space="preserve">. (n.d.). Retrieved September 15, 2021, from </w:t>
      </w:r>
      <w:hyperlink r:id="rId19">
        <w:r w:rsidR="0002E293" w:rsidRPr="2B7CA3F9">
          <w:rPr>
            <w:rStyle w:val="Hyperlink"/>
          </w:rPr>
          <w:t>https://www.digikey.com/en/products/detail/soberton-inc/SP-4</w:t>
        </w:r>
        <w:r w:rsidR="0002E293" w:rsidRPr="2B7CA3F9">
          <w:rPr>
            <w:rStyle w:val="Hyperlink"/>
          </w:rPr>
          <w:t>0</w:t>
        </w:r>
        <w:r w:rsidR="0002E293" w:rsidRPr="2B7CA3F9">
          <w:rPr>
            <w:rStyle w:val="Hyperlink"/>
          </w:rPr>
          <w:t>05Y/9924431</w:t>
        </w:r>
      </w:hyperlink>
      <w:r w:rsidR="0002E293" w:rsidRPr="2B7CA3F9">
        <w:t xml:space="preserve">. </w:t>
      </w:r>
    </w:p>
    <w:p w14:paraId="4E324B10" w14:textId="6958A93A" w:rsidR="00621544" w:rsidRDefault="79FEBAC4" w:rsidP="2B7CA3F9">
      <w:pPr>
        <w:ind w:left="567" w:hanging="567"/>
      </w:pPr>
      <w:r w:rsidRPr="2B7CA3F9">
        <w:rPr>
          <w:szCs w:val="24"/>
        </w:rPr>
        <w:t xml:space="preserve">[6] </w:t>
      </w:r>
      <w:r w:rsidRPr="2B7CA3F9">
        <w:rPr>
          <w:i/>
          <w:iCs/>
          <w:szCs w:val="24"/>
        </w:rPr>
        <w:t>TC1602A-01T</w:t>
      </w:r>
      <w:r w:rsidRPr="2B7CA3F9">
        <w:rPr>
          <w:szCs w:val="24"/>
        </w:rPr>
        <w:t xml:space="preserve">. Adafruit. (n.d.). Retrieved September 14, 2021, from </w:t>
      </w:r>
      <w:hyperlink r:id="rId20">
        <w:r w:rsidRPr="2B7CA3F9">
          <w:rPr>
            <w:rStyle w:val="Hyperlink"/>
            <w:szCs w:val="24"/>
          </w:rPr>
          <w:t>https://cdn-shop.adafruit.com/datasheets/TC1602A-01T.p</w:t>
        </w:r>
        <w:r w:rsidRPr="2B7CA3F9">
          <w:rPr>
            <w:rStyle w:val="Hyperlink"/>
            <w:szCs w:val="24"/>
          </w:rPr>
          <w:t>d</w:t>
        </w:r>
        <w:r w:rsidRPr="2B7CA3F9">
          <w:rPr>
            <w:rStyle w:val="Hyperlink"/>
            <w:szCs w:val="24"/>
          </w:rPr>
          <w:t>f</w:t>
        </w:r>
      </w:hyperlink>
      <w:r w:rsidRPr="2B7CA3F9">
        <w:rPr>
          <w:szCs w:val="24"/>
        </w:rPr>
        <w:t>.</w:t>
      </w:r>
      <w:r w:rsidR="0002E293" w:rsidRPr="2B7CA3F9">
        <w:t xml:space="preserve"> </w:t>
      </w:r>
    </w:p>
    <w:p w14:paraId="6B786E68" w14:textId="44710523" w:rsidR="00621544" w:rsidRDefault="46DAA9E5" w:rsidP="2B7CA3F9">
      <w:pPr>
        <w:ind w:left="567" w:hanging="567"/>
      </w:pPr>
      <w:r w:rsidRPr="2B7CA3F9">
        <w:t>[</w:t>
      </w:r>
      <w:r w:rsidR="41EAFCB7" w:rsidRPr="2B7CA3F9">
        <w:t>7</w:t>
      </w:r>
      <w:r w:rsidRPr="2B7CA3F9">
        <w:t>]</w:t>
      </w:r>
      <w:r w:rsidRPr="2B7CA3F9">
        <w:rPr>
          <w:i/>
          <w:iCs/>
        </w:rPr>
        <w:t xml:space="preserve"> </w:t>
      </w:r>
      <w:r w:rsidR="0002E293" w:rsidRPr="2B7CA3F9">
        <w:rPr>
          <w:i/>
          <w:iCs/>
        </w:rPr>
        <w:t>Z4TH5B1709181L</w:t>
      </w:r>
      <w:r w:rsidR="0002E293" w:rsidRPr="2B7CA3F9">
        <w:t xml:space="preserve">. </w:t>
      </w:r>
      <w:proofErr w:type="spellStart"/>
      <w:r w:rsidR="0002E293" w:rsidRPr="2B7CA3F9">
        <w:t>DigiKey</w:t>
      </w:r>
      <w:proofErr w:type="spellEnd"/>
      <w:r w:rsidR="0002E293" w:rsidRPr="2B7CA3F9">
        <w:t>. (n.d.). Retrieved Sep</w:t>
      </w:r>
      <w:r w:rsidR="5FA2F7F2" w:rsidRPr="2B7CA3F9">
        <w:t>t</w:t>
      </w:r>
      <w:r w:rsidR="0002E293" w:rsidRPr="2B7CA3F9">
        <w:t xml:space="preserve">ember 15, 2021, from </w:t>
      </w:r>
      <w:hyperlink r:id="rId21">
        <w:r w:rsidR="0002E293" w:rsidRPr="2B7CA3F9">
          <w:rPr>
            <w:rStyle w:val="Hyperlink"/>
          </w:rPr>
          <w:t>https://www.digikey.com/en/products/detail/jinlong-machinery-electronics-inc/Z4TH5B1709181L/12323581</w:t>
        </w:r>
      </w:hyperlink>
      <w:r w:rsidR="0002E293" w:rsidRPr="2B7CA3F9">
        <w:t>.</w:t>
      </w:r>
    </w:p>
    <w:p w14:paraId="35128B43" w14:textId="304D9AC7" w:rsidR="00621544" w:rsidRDefault="00621544" w:rsidP="2B7CA3F9">
      <w:pPr>
        <w:ind w:left="567" w:hanging="567"/>
        <w:rPr>
          <w:szCs w:val="24"/>
        </w:rPr>
      </w:pPr>
    </w:p>
    <w:p w14:paraId="738610EB" w14:textId="706D5FBF" w:rsidR="00621544" w:rsidRDefault="00621544" w:rsidP="2B7CA3F9">
      <w:pPr>
        <w:pStyle w:val="Title"/>
        <w:jc w:val="left"/>
        <w:rPr>
          <w:bCs/>
          <w:i/>
          <w:iCs/>
          <w:szCs w:val="28"/>
        </w:rPr>
      </w:pPr>
    </w:p>
    <w:p w14:paraId="4A20C977" w14:textId="31800708" w:rsidR="2B7CA3F9" w:rsidRDefault="2B7CA3F9" w:rsidP="2B7CA3F9">
      <w:pPr>
        <w:pStyle w:val="Title"/>
        <w:jc w:val="left"/>
        <w:rPr>
          <w:bCs/>
          <w:i/>
          <w:iCs/>
          <w:szCs w:val="28"/>
        </w:rPr>
      </w:pPr>
    </w:p>
    <w:p w14:paraId="2CB64DE1" w14:textId="75B0E0BA" w:rsidR="2B7CA3F9" w:rsidRDefault="2B7CA3F9" w:rsidP="2B7CA3F9">
      <w:pPr>
        <w:pStyle w:val="Title"/>
        <w:jc w:val="left"/>
        <w:rPr>
          <w:bCs/>
          <w:i/>
          <w:iCs/>
          <w:szCs w:val="28"/>
        </w:rPr>
      </w:pPr>
    </w:p>
    <w:p w14:paraId="427A163B" w14:textId="4DB08644" w:rsidR="2B7CA3F9" w:rsidRDefault="2B7CA3F9" w:rsidP="2B7CA3F9">
      <w:pPr>
        <w:pStyle w:val="Title"/>
        <w:jc w:val="left"/>
        <w:rPr>
          <w:bCs/>
          <w:i/>
          <w:iCs/>
          <w:szCs w:val="28"/>
        </w:rPr>
      </w:pPr>
    </w:p>
    <w:p w14:paraId="08C501CB" w14:textId="0C31D7AD" w:rsidR="2B7CA3F9" w:rsidRDefault="2B7CA3F9" w:rsidP="2B7CA3F9">
      <w:pPr>
        <w:pStyle w:val="Title"/>
        <w:jc w:val="left"/>
        <w:rPr>
          <w:bCs/>
          <w:i/>
          <w:iCs/>
          <w:szCs w:val="28"/>
        </w:rPr>
      </w:pPr>
    </w:p>
    <w:p w14:paraId="521FC2C3" w14:textId="6F030CA4" w:rsidR="2B7CA3F9" w:rsidRDefault="2B7CA3F9" w:rsidP="2B7CA3F9">
      <w:pPr>
        <w:pStyle w:val="Title"/>
        <w:jc w:val="left"/>
        <w:rPr>
          <w:bCs/>
          <w:i/>
          <w:iCs/>
          <w:szCs w:val="28"/>
        </w:rPr>
      </w:pPr>
    </w:p>
    <w:p w14:paraId="637805D2" w14:textId="77777777" w:rsidR="00621544" w:rsidRDefault="00621544" w:rsidP="00EB64C7">
      <w:pPr>
        <w:pStyle w:val="Title"/>
        <w:rPr>
          <w:sz w:val="24"/>
          <w:szCs w:val="24"/>
        </w:rPr>
      </w:pPr>
    </w:p>
    <w:p w14:paraId="1C02E7CA" w14:textId="77777777" w:rsidR="00EB3AA4" w:rsidRDefault="00EB3AA4">
      <w:pPr>
        <w:rPr>
          <w:b/>
          <w:szCs w:val="24"/>
        </w:rPr>
      </w:pPr>
      <w:r>
        <w:rPr>
          <w:szCs w:val="24"/>
        </w:rPr>
        <w:br w:type="page"/>
      </w:r>
    </w:p>
    <w:p w14:paraId="20A0F37B" w14:textId="07106BC4" w:rsidR="00EB64C7" w:rsidRDefault="00EB64C7" w:rsidP="00EB64C7">
      <w:pPr>
        <w:pStyle w:val="Title"/>
        <w:rPr>
          <w:b w:val="0"/>
          <w:sz w:val="24"/>
          <w:szCs w:val="24"/>
        </w:rPr>
      </w:pPr>
      <w:r w:rsidRPr="2B7CA3F9">
        <w:rPr>
          <w:sz w:val="24"/>
          <w:szCs w:val="24"/>
        </w:rPr>
        <w:lastRenderedPageBreak/>
        <w:t>Appendix 1: System Block Diagram</w:t>
      </w:r>
    </w:p>
    <w:p w14:paraId="30EEF4A6" w14:textId="696955D4" w:rsidR="2B7CA3F9" w:rsidRDefault="2B7CA3F9" w:rsidP="2B7CA3F9">
      <w:pPr>
        <w:pStyle w:val="Title"/>
        <w:rPr>
          <w:bCs/>
          <w:szCs w:val="28"/>
        </w:rPr>
      </w:pPr>
    </w:p>
    <w:p w14:paraId="1660720A" w14:textId="6287FE69" w:rsidR="6C3DBED7" w:rsidRDefault="4FE7FDD7" w:rsidP="2B7CA3F9">
      <w:pPr>
        <w:pStyle w:val="Title"/>
      </w:pPr>
      <w:r>
        <w:rPr>
          <w:noProof/>
        </w:rPr>
        <w:drawing>
          <wp:inline distT="0" distB="0" distL="0" distR="0" wp14:anchorId="2E49A11E" wp14:editId="424FAD26">
            <wp:extent cx="5362462" cy="6232402"/>
            <wp:effectExtent l="0" t="0" r="0" b="0"/>
            <wp:docPr id="1070684019" name="Picture 1070684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62462" cy="6232402"/>
                    </a:xfrm>
                    <a:prstGeom prst="rect">
                      <a:avLst/>
                    </a:prstGeom>
                  </pic:spPr>
                </pic:pic>
              </a:graphicData>
            </a:graphic>
          </wp:inline>
        </w:drawing>
      </w:r>
    </w:p>
    <w:sectPr w:rsidR="6C3DBED7" w:rsidSect="00E96704">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tchell Allan Arndt" w:date="2021-09-16T09:45:00Z" w:initials="MA">
    <w:p w14:paraId="7928C97C" w14:textId="48EFF8BD" w:rsidR="2B7CA3F9" w:rsidRDefault="2B7CA3F9">
      <w:proofErr w:type="spellStart"/>
      <w:r>
        <w:t>todo</w:t>
      </w:r>
      <w:proofErr w:type="spellEnd"/>
      <w:r>
        <w:t xml:space="preserve">: need to add </w:t>
      </w:r>
      <w:proofErr w:type="spellStart"/>
      <w:r>
        <w:t>neopixel</w:t>
      </w:r>
      <w:proofErr w:type="spellEnd"/>
      <w:r>
        <w:t xml:space="preserve"> stuff</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28C97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F4B2901" w16cex:dateUtc="2021-09-16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28C97C" w16cid:durableId="6F4B29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19907" w14:textId="77777777" w:rsidR="002C1E96" w:rsidRDefault="002C1E96">
      <w:r>
        <w:separator/>
      </w:r>
    </w:p>
  </w:endnote>
  <w:endnote w:type="continuationSeparator" w:id="0">
    <w:p w14:paraId="7A216D6D" w14:textId="77777777" w:rsidR="002C1E96" w:rsidRDefault="002C1E96">
      <w:r>
        <w:continuationSeparator/>
      </w:r>
    </w:p>
  </w:endnote>
  <w:endnote w:type="continuationNotice" w:id="1">
    <w:p w14:paraId="3201190D" w14:textId="77777777" w:rsidR="002C1E96" w:rsidRDefault="002C1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DBDC" w14:textId="77777777" w:rsidR="00A8428D" w:rsidRDefault="00A84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26C84E82" w14:textId="77777777" w:rsidR="00FE544B" w:rsidRDefault="002C1E96"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5D5112">
              <w:rPr>
                <w:b/>
                <w:bCs/>
                <w:noProof/>
              </w:rPr>
              <w:t>2</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5D5112">
              <w:rPr>
                <w:b/>
                <w:bCs/>
                <w:noProof/>
              </w:rPr>
              <w:t>3</w:t>
            </w:r>
            <w:r w:rsidR="00FE544B">
              <w:rPr>
                <w:b/>
                <w:bCs/>
                <w:szCs w:val="24"/>
              </w:rPr>
              <w:fldChar w:fldCharType="end"/>
            </w:r>
          </w:p>
        </w:sdtContent>
      </w:sdt>
    </w:sdtContent>
  </w:sdt>
  <w:p w14:paraId="680A4E5D"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245A" w14:textId="77777777" w:rsidR="00A8428D" w:rsidRDefault="00A84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A138" w14:textId="77777777" w:rsidR="002C1E96" w:rsidRDefault="002C1E96">
      <w:r>
        <w:separator/>
      </w:r>
    </w:p>
  </w:footnote>
  <w:footnote w:type="continuationSeparator" w:id="0">
    <w:p w14:paraId="7A7423BE" w14:textId="77777777" w:rsidR="002C1E96" w:rsidRDefault="002C1E96">
      <w:r>
        <w:continuationSeparator/>
      </w:r>
    </w:p>
  </w:footnote>
  <w:footnote w:type="continuationNotice" w:id="1">
    <w:p w14:paraId="1E45F3B9" w14:textId="77777777" w:rsidR="002C1E96" w:rsidRDefault="002C1E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0D3C" w14:textId="77777777" w:rsidR="00A8428D" w:rsidRDefault="00A84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4149" w14:textId="6DECF5B0"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A8428D">
      <w:t xml:space="preserve">Last Modified: </w:t>
    </w:r>
    <w:r w:rsidR="00A8428D">
      <w:fldChar w:fldCharType="begin"/>
    </w:r>
    <w:r w:rsidR="00A8428D">
      <w:instrText xml:space="preserve"> SAVEDATE  \@ "MM-dd-yyyy"  \* MERGEFORMAT </w:instrText>
    </w:r>
    <w:r w:rsidR="00A8428D">
      <w:fldChar w:fldCharType="separate"/>
    </w:r>
    <w:r w:rsidR="00FD1DF2">
      <w:rPr>
        <w:noProof/>
      </w:rPr>
      <w:t>09-16-2021</w:t>
    </w:r>
    <w:r w:rsidR="00A8428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0D7D" w14:textId="77777777" w:rsidR="00A8428D" w:rsidRDefault="00A84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46E691E"/>
    <w:multiLevelType w:val="hybridMultilevel"/>
    <w:tmpl w:val="02AE1AD8"/>
    <w:lvl w:ilvl="0" w:tplc="4ED600C0">
      <w:start w:val="1"/>
      <w:numFmt w:val="bullet"/>
      <w:lvlText w:val=""/>
      <w:lvlJc w:val="left"/>
      <w:pPr>
        <w:ind w:left="720" w:hanging="360"/>
      </w:pPr>
      <w:rPr>
        <w:rFonts w:ascii="Symbol" w:hAnsi="Symbol" w:hint="default"/>
      </w:rPr>
    </w:lvl>
    <w:lvl w:ilvl="1" w:tplc="29F86E68">
      <w:start w:val="1"/>
      <w:numFmt w:val="bullet"/>
      <w:lvlText w:val="o"/>
      <w:lvlJc w:val="left"/>
      <w:pPr>
        <w:ind w:left="1440" w:hanging="360"/>
      </w:pPr>
      <w:rPr>
        <w:rFonts w:ascii="Courier New" w:hAnsi="Courier New" w:hint="default"/>
      </w:rPr>
    </w:lvl>
    <w:lvl w:ilvl="2" w:tplc="EDD47D08">
      <w:start w:val="1"/>
      <w:numFmt w:val="bullet"/>
      <w:lvlText w:val=""/>
      <w:lvlJc w:val="left"/>
      <w:pPr>
        <w:ind w:left="2160" w:hanging="360"/>
      </w:pPr>
      <w:rPr>
        <w:rFonts w:ascii="Wingdings" w:hAnsi="Wingdings" w:hint="default"/>
      </w:rPr>
    </w:lvl>
    <w:lvl w:ilvl="3" w:tplc="F830E81A">
      <w:start w:val="1"/>
      <w:numFmt w:val="bullet"/>
      <w:lvlText w:val=""/>
      <w:lvlJc w:val="left"/>
      <w:pPr>
        <w:ind w:left="2880" w:hanging="360"/>
      </w:pPr>
      <w:rPr>
        <w:rFonts w:ascii="Symbol" w:hAnsi="Symbol" w:hint="default"/>
      </w:rPr>
    </w:lvl>
    <w:lvl w:ilvl="4" w:tplc="EF461648">
      <w:start w:val="1"/>
      <w:numFmt w:val="bullet"/>
      <w:lvlText w:val="o"/>
      <w:lvlJc w:val="left"/>
      <w:pPr>
        <w:ind w:left="3600" w:hanging="360"/>
      </w:pPr>
      <w:rPr>
        <w:rFonts w:ascii="Courier New" w:hAnsi="Courier New" w:hint="default"/>
      </w:rPr>
    </w:lvl>
    <w:lvl w:ilvl="5" w:tplc="4760BC8A">
      <w:start w:val="1"/>
      <w:numFmt w:val="bullet"/>
      <w:lvlText w:val=""/>
      <w:lvlJc w:val="left"/>
      <w:pPr>
        <w:ind w:left="4320" w:hanging="360"/>
      </w:pPr>
      <w:rPr>
        <w:rFonts w:ascii="Wingdings" w:hAnsi="Wingdings" w:hint="default"/>
      </w:rPr>
    </w:lvl>
    <w:lvl w:ilvl="6" w:tplc="7F484F80">
      <w:start w:val="1"/>
      <w:numFmt w:val="bullet"/>
      <w:lvlText w:val=""/>
      <w:lvlJc w:val="left"/>
      <w:pPr>
        <w:ind w:left="5040" w:hanging="360"/>
      </w:pPr>
      <w:rPr>
        <w:rFonts w:ascii="Symbol" w:hAnsi="Symbol" w:hint="default"/>
      </w:rPr>
    </w:lvl>
    <w:lvl w:ilvl="7" w:tplc="50E82818">
      <w:start w:val="1"/>
      <w:numFmt w:val="bullet"/>
      <w:lvlText w:val="o"/>
      <w:lvlJc w:val="left"/>
      <w:pPr>
        <w:ind w:left="5760" w:hanging="360"/>
      </w:pPr>
      <w:rPr>
        <w:rFonts w:ascii="Courier New" w:hAnsi="Courier New" w:hint="default"/>
      </w:rPr>
    </w:lvl>
    <w:lvl w:ilvl="8" w:tplc="6B704294">
      <w:start w:val="1"/>
      <w:numFmt w:val="bullet"/>
      <w:lvlText w:val=""/>
      <w:lvlJc w:val="left"/>
      <w:pPr>
        <w:ind w:left="6480" w:hanging="360"/>
      </w:pPr>
      <w:rPr>
        <w:rFonts w:ascii="Wingdings" w:hAnsi="Wingdings" w:hint="default"/>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
  </w:num>
  <w:num w:numId="3">
    <w:abstractNumId w:val="8"/>
  </w:num>
  <w:num w:numId="4">
    <w:abstractNumId w:val="0"/>
  </w:num>
  <w:num w:numId="5">
    <w:abstractNumId w:val="5"/>
  </w:num>
  <w:num w:numId="6">
    <w:abstractNumId w:val="4"/>
  </w:num>
  <w:num w:numId="7">
    <w:abstractNumId w:val="9"/>
  </w:num>
  <w:num w:numId="8">
    <w:abstractNumId w:val="2"/>
  </w:num>
  <w:num w:numId="9">
    <w:abstractNumId w:val="6"/>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ngda Li">
    <w15:presenceInfo w15:providerId="AD" w15:userId="S::li1208@purdue.edu::a27a33b7-1db9-4409-a335-2a18e5e88924"/>
  </w15:person>
  <w15:person w15:author="Mitchell Allan Arndt">
    <w15:presenceInfo w15:providerId="AD" w15:userId="S::arndt20@purdue.edu::3b59c237-bffc-4547-8d19-5ea985f9a4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yNzczN7YwMTU0NzdQ0lEKTi0uzszPAykwrAUAv4u5zCwAAAA="/>
  </w:docVars>
  <w:rsids>
    <w:rsidRoot w:val="00C620F0"/>
    <w:rsid w:val="0002E293"/>
    <w:rsid w:val="00030DB3"/>
    <w:rsid w:val="00051A92"/>
    <w:rsid w:val="00067DCE"/>
    <w:rsid w:val="00077525"/>
    <w:rsid w:val="00095963"/>
    <w:rsid w:val="000A0DAB"/>
    <w:rsid w:val="000B56ED"/>
    <w:rsid w:val="000C3451"/>
    <w:rsid w:val="00111EA7"/>
    <w:rsid w:val="00121714"/>
    <w:rsid w:val="00123C54"/>
    <w:rsid w:val="00124418"/>
    <w:rsid w:val="00144996"/>
    <w:rsid w:val="00153CAF"/>
    <w:rsid w:val="00173CC3"/>
    <w:rsid w:val="00174C6D"/>
    <w:rsid w:val="001B543C"/>
    <w:rsid w:val="001D1DA5"/>
    <w:rsid w:val="001E3C99"/>
    <w:rsid w:val="00204B17"/>
    <w:rsid w:val="00207589"/>
    <w:rsid w:val="00216C59"/>
    <w:rsid w:val="00227D11"/>
    <w:rsid w:val="0024031D"/>
    <w:rsid w:val="00243AAC"/>
    <w:rsid w:val="002719AA"/>
    <w:rsid w:val="002A2745"/>
    <w:rsid w:val="002A2B73"/>
    <w:rsid w:val="002B016A"/>
    <w:rsid w:val="002B1D0A"/>
    <w:rsid w:val="002B76BB"/>
    <w:rsid w:val="002C1E96"/>
    <w:rsid w:val="002D4E8E"/>
    <w:rsid w:val="00310E03"/>
    <w:rsid w:val="00321B62"/>
    <w:rsid w:val="003342D3"/>
    <w:rsid w:val="00346A29"/>
    <w:rsid w:val="003513BA"/>
    <w:rsid w:val="00376A27"/>
    <w:rsid w:val="0039221F"/>
    <w:rsid w:val="003A28C1"/>
    <w:rsid w:val="003F7CE8"/>
    <w:rsid w:val="00412BBB"/>
    <w:rsid w:val="004261C7"/>
    <w:rsid w:val="00426D4E"/>
    <w:rsid w:val="004361F6"/>
    <w:rsid w:val="00467FC3"/>
    <w:rsid w:val="004801CE"/>
    <w:rsid w:val="004862C7"/>
    <w:rsid w:val="004900FC"/>
    <w:rsid w:val="00497CE8"/>
    <w:rsid w:val="004A357D"/>
    <w:rsid w:val="004A60F9"/>
    <w:rsid w:val="004B1141"/>
    <w:rsid w:val="004E644C"/>
    <w:rsid w:val="004F3C21"/>
    <w:rsid w:val="004F63FF"/>
    <w:rsid w:val="00547E01"/>
    <w:rsid w:val="005516F6"/>
    <w:rsid w:val="00585552"/>
    <w:rsid w:val="00594AEA"/>
    <w:rsid w:val="00596312"/>
    <w:rsid w:val="005C3159"/>
    <w:rsid w:val="005D15F7"/>
    <w:rsid w:val="005D5112"/>
    <w:rsid w:val="006003D9"/>
    <w:rsid w:val="00621544"/>
    <w:rsid w:val="00631D6A"/>
    <w:rsid w:val="006609CE"/>
    <w:rsid w:val="006678B8"/>
    <w:rsid w:val="00684BAA"/>
    <w:rsid w:val="006B410C"/>
    <w:rsid w:val="006E7670"/>
    <w:rsid w:val="007138FC"/>
    <w:rsid w:val="00713A0F"/>
    <w:rsid w:val="00771FBF"/>
    <w:rsid w:val="00783728"/>
    <w:rsid w:val="007948D5"/>
    <w:rsid w:val="007C7A9A"/>
    <w:rsid w:val="007F5062"/>
    <w:rsid w:val="008100DE"/>
    <w:rsid w:val="00822F5E"/>
    <w:rsid w:val="00832610"/>
    <w:rsid w:val="008342AE"/>
    <w:rsid w:val="0084705F"/>
    <w:rsid w:val="00884079"/>
    <w:rsid w:val="00892D9D"/>
    <w:rsid w:val="008A041E"/>
    <w:rsid w:val="008A207A"/>
    <w:rsid w:val="008D6384"/>
    <w:rsid w:val="008E7626"/>
    <w:rsid w:val="00924BE5"/>
    <w:rsid w:val="00940EF4"/>
    <w:rsid w:val="00941611"/>
    <w:rsid w:val="00954693"/>
    <w:rsid w:val="00994BD6"/>
    <w:rsid w:val="009F6801"/>
    <w:rsid w:val="00A05316"/>
    <w:rsid w:val="00A105AA"/>
    <w:rsid w:val="00A11F60"/>
    <w:rsid w:val="00A16B5E"/>
    <w:rsid w:val="00A33599"/>
    <w:rsid w:val="00A51AE4"/>
    <w:rsid w:val="00A53DEB"/>
    <w:rsid w:val="00A8428D"/>
    <w:rsid w:val="00AA6748"/>
    <w:rsid w:val="00B00E72"/>
    <w:rsid w:val="00B477B5"/>
    <w:rsid w:val="00B67A51"/>
    <w:rsid w:val="00BF6572"/>
    <w:rsid w:val="00C0458D"/>
    <w:rsid w:val="00C04AD6"/>
    <w:rsid w:val="00C270D5"/>
    <w:rsid w:val="00C47283"/>
    <w:rsid w:val="00C620F0"/>
    <w:rsid w:val="00C7216E"/>
    <w:rsid w:val="00C801B4"/>
    <w:rsid w:val="00C86E6E"/>
    <w:rsid w:val="00CC1AD5"/>
    <w:rsid w:val="00CE79EF"/>
    <w:rsid w:val="00CF0B40"/>
    <w:rsid w:val="00CF4939"/>
    <w:rsid w:val="00CF5C1D"/>
    <w:rsid w:val="00D345D2"/>
    <w:rsid w:val="00D579E9"/>
    <w:rsid w:val="00D91471"/>
    <w:rsid w:val="00D943D6"/>
    <w:rsid w:val="00DC2D90"/>
    <w:rsid w:val="00DD1464"/>
    <w:rsid w:val="00E00879"/>
    <w:rsid w:val="00E14F63"/>
    <w:rsid w:val="00E31243"/>
    <w:rsid w:val="00E60EB6"/>
    <w:rsid w:val="00E62354"/>
    <w:rsid w:val="00E811AB"/>
    <w:rsid w:val="00E96704"/>
    <w:rsid w:val="00EB3AA4"/>
    <w:rsid w:val="00EB64C7"/>
    <w:rsid w:val="00EE711F"/>
    <w:rsid w:val="00F27E57"/>
    <w:rsid w:val="00F3133C"/>
    <w:rsid w:val="00F37C7F"/>
    <w:rsid w:val="00F424F2"/>
    <w:rsid w:val="00F635B1"/>
    <w:rsid w:val="00F73FB5"/>
    <w:rsid w:val="00FA17E9"/>
    <w:rsid w:val="00FA317A"/>
    <w:rsid w:val="00FC5A34"/>
    <w:rsid w:val="00FD1D40"/>
    <w:rsid w:val="00FD1DF2"/>
    <w:rsid w:val="00FD341B"/>
    <w:rsid w:val="00FE544B"/>
    <w:rsid w:val="015B02B2"/>
    <w:rsid w:val="016831B2"/>
    <w:rsid w:val="018AB064"/>
    <w:rsid w:val="01AB5324"/>
    <w:rsid w:val="0273379B"/>
    <w:rsid w:val="0283EE20"/>
    <w:rsid w:val="0288575C"/>
    <w:rsid w:val="032800B6"/>
    <w:rsid w:val="03577A2C"/>
    <w:rsid w:val="03D81614"/>
    <w:rsid w:val="03DEAA96"/>
    <w:rsid w:val="04164E6D"/>
    <w:rsid w:val="041E6DC9"/>
    <w:rsid w:val="0474068E"/>
    <w:rsid w:val="04891075"/>
    <w:rsid w:val="04C4388C"/>
    <w:rsid w:val="04E294D0"/>
    <w:rsid w:val="0519F803"/>
    <w:rsid w:val="055A0AF5"/>
    <w:rsid w:val="0573E675"/>
    <w:rsid w:val="057DBDF0"/>
    <w:rsid w:val="0582E36D"/>
    <w:rsid w:val="059DE737"/>
    <w:rsid w:val="05BCA738"/>
    <w:rsid w:val="060B6074"/>
    <w:rsid w:val="066FD8B4"/>
    <w:rsid w:val="06B0C801"/>
    <w:rsid w:val="06F5DB56"/>
    <w:rsid w:val="0708303E"/>
    <w:rsid w:val="07114EB6"/>
    <w:rsid w:val="072236C8"/>
    <w:rsid w:val="0734D74E"/>
    <w:rsid w:val="0769EF9F"/>
    <w:rsid w:val="078F6119"/>
    <w:rsid w:val="07B11BD9"/>
    <w:rsid w:val="080226E9"/>
    <w:rsid w:val="08B87A83"/>
    <w:rsid w:val="08CECAF6"/>
    <w:rsid w:val="08D77568"/>
    <w:rsid w:val="08F70EF7"/>
    <w:rsid w:val="094CEC3A"/>
    <w:rsid w:val="09DB269B"/>
    <w:rsid w:val="09FECA3C"/>
    <w:rsid w:val="0A1CCE4D"/>
    <w:rsid w:val="0A475798"/>
    <w:rsid w:val="0ADED197"/>
    <w:rsid w:val="0B1D756D"/>
    <w:rsid w:val="0B476271"/>
    <w:rsid w:val="0B5E90A1"/>
    <w:rsid w:val="0BCC61C5"/>
    <w:rsid w:val="0CFA22A0"/>
    <w:rsid w:val="0DA6AF32"/>
    <w:rsid w:val="0DA80560"/>
    <w:rsid w:val="0F1AC8BB"/>
    <w:rsid w:val="0F3EE55A"/>
    <w:rsid w:val="0F413327"/>
    <w:rsid w:val="0FCB0C0C"/>
    <w:rsid w:val="0FD30DC6"/>
    <w:rsid w:val="10428EAF"/>
    <w:rsid w:val="10539BCD"/>
    <w:rsid w:val="1064478F"/>
    <w:rsid w:val="10F3E711"/>
    <w:rsid w:val="1111B539"/>
    <w:rsid w:val="1135897B"/>
    <w:rsid w:val="1152C239"/>
    <w:rsid w:val="1166DC6D"/>
    <w:rsid w:val="1188A01A"/>
    <w:rsid w:val="12ABA012"/>
    <w:rsid w:val="12D57E26"/>
    <w:rsid w:val="130C4412"/>
    <w:rsid w:val="133C8471"/>
    <w:rsid w:val="138DE934"/>
    <w:rsid w:val="13B5044B"/>
    <w:rsid w:val="153DF45C"/>
    <w:rsid w:val="155A1BAE"/>
    <w:rsid w:val="15B31745"/>
    <w:rsid w:val="163183DF"/>
    <w:rsid w:val="1642F226"/>
    <w:rsid w:val="16AAE040"/>
    <w:rsid w:val="16F75868"/>
    <w:rsid w:val="1705CD6A"/>
    <w:rsid w:val="174AFA03"/>
    <w:rsid w:val="17BECE58"/>
    <w:rsid w:val="17C73FA3"/>
    <w:rsid w:val="17D0020A"/>
    <w:rsid w:val="180DF06F"/>
    <w:rsid w:val="1812F528"/>
    <w:rsid w:val="185E26CA"/>
    <w:rsid w:val="188EA724"/>
    <w:rsid w:val="1905B0C5"/>
    <w:rsid w:val="1929AAE4"/>
    <w:rsid w:val="19AEC589"/>
    <w:rsid w:val="19F7572E"/>
    <w:rsid w:val="1A067A13"/>
    <w:rsid w:val="1A159CF4"/>
    <w:rsid w:val="1A1A099B"/>
    <w:rsid w:val="1A297E81"/>
    <w:rsid w:val="1A6FBEE7"/>
    <w:rsid w:val="1A973301"/>
    <w:rsid w:val="1B1E3A78"/>
    <w:rsid w:val="1B253EE4"/>
    <w:rsid w:val="1B2E6DF9"/>
    <w:rsid w:val="1C24292A"/>
    <w:rsid w:val="1C97E751"/>
    <w:rsid w:val="1C990B4D"/>
    <w:rsid w:val="1CCBD291"/>
    <w:rsid w:val="1CD2DB4D"/>
    <w:rsid w:val="1D11CD2F"/>
    <w:rsid w:val="1D3C0B8D"/>
    <w:rsid w:val="1D8E73B9"/>
    <w:rsid w:val="1F8F2C94"/>
    <w:rsid w:val="1FEB79E5"/>
    <w:rsid w:val="211F1360"/>
    <w:rsid w:val="21AF2073"/>
    <w:rsid w:val="21F1C759"/>
    <w:rsid w:val="22795169"/>
    <w:rsid w:val="22919A4D"/>
    <w:rsid w:val="22C80CF2"/>
    <w:rsid w:val="2309F24A"/>
    <w:rsid w:val="231868E9"/>
    <w:rsid w:val="2336D59C"/>
    <w:rsid w:val="2383F544"/>
    <w:rsid w:val="24294B0B"/>
    <w:rsid w:val="243D2830"/>
    <w:rsid w:val="24D7523D"/>
    <w:rsid w:val="253AEFC9"/>
    <w:rsid w:val="25543BA9"/>
    <w:rsid w:val="2572F4CE"/>
    <w:rsid w:val="25A17324"/>
    <w:rsid w:val="25AAC075"/>
    <w:rsid w:val="2641930C"/>
    <w:rsid w:val="26ABF91B"/>
    <w:rsid w:val="2724A2AF"/>
    <w:rsid w:val="2764E393"/>
    <w:rsid w:val="27E550F3"/>
    <w:rsid w:val="283A715B"/>
    <w:rsid w:val="291CE67D"/>
    <w:rsid w:val="292DF454"/>
    <w:rsid w:val="29812154"/>
    <w:rsid w:val="29A49C5E"/>
    <w:rsid w:val="2A0C669D"/>
    <w:rsid w:val="2A0CD4AA"/>
    <w:rsid w:val="2A42571F"/>
    <w:rsid w:val="2B3216CD"/>
    <w:rsid w:val="2B68B1D2"/>
    <w:rsid w:val="2B7CA3F9"/>
    <w:rsid w:val="2C05FDAD"/>
    <w:rsid w:val="2C0DFB02"/>
    <w:rsid w:val="2C3F021D"/>
    <w:rsid w:val="2CC9C247"/>
    <w:rsid w:val="2D383314"/>
    <w:rsid w:val="2D79F7E1"/>
    <w:rsid w:val="2DC3ED71"/>
    <w:rsid w:val="2E09637D"/>
    <w:rsid w:val="2E25F94B"/>
    <w:rsid w:val="2E7A2FB5"/>
    <w:rsid w:val="2ED41FBF"/>
    <w:rsid w:val="2EF29319"/>
    <w:rsid w:val="2F02D19B"/>
    <w:rsid w:val="2F4F9C8A"/>
    <w:rsid w:val="2FD84F5F"/>
    <w:rsid w:val="2FEAFA72"/>
    <w:rsid w:val="3010700E"/>
    <w:rsid w:val="3056DCE8"/>
    <w:rsid w:val="30A1FE40"/>
    <w:rsid w:val="30BA6C4A"/>
    <w:rsid w:val="30D7E8F7"/>
    <w:rsid w:val="30E425CB"/>
    <w:rsid w:val="30FC1022"/>
    <w:rsid w:val="310DE740"/>
    <w:rsid w:val="319CCEE5"/>
    <w:rsid w:val="329AB234"/>
    <w:rsid w:val="32C8C712"/>
    <w:rsid w:val="33221F91"/>
    <w:rsid w:val="3328039A"/>
    <w:rsid w:val="33D9580A"/>
    <w:rsid w:val="33E85352"/>
    <w:rsid w:val="3458D8E9"/>
    <w:rsid w:val="34B87D76"/>
    <w:rsid w:val="34D4F75B"/>
    <w:rsid w:val="35C60E9F"/>
    <w:rsid w:val="35E91CC0"/>
    <w:rsid w:val="363EE5C3"/>
    <w:rsid w:val="363F26EC"/>
    <w:rsid w:val="367BAB56"/>
    <w:rsid w:val="370FD613"/>
    <w:rsid w:val="37589449"/>
    <w:rsid w:val="3806F12D"/>
    <w:rsid w:val="38579A31"/>
    <w:rsid w:val="3890A1DB"/>
    <w:rsid w:val="38B77409"/>
    <w:rsid w:val="38EF37B0"/>
    <w:rsid w:val="38FB1861"/>
    <w:rsid w:val="3960940A"/>
    <w:rsid w:val="39D07AB1"/>
    <w:rsid w:val="3B6E249C"/>
    <w:rsid w:val="3B744235"/>
    <w:rsid w:val="3BA5AC64"/>
    <w:rsid w:val="3C381349"/>
    <w:rsid w:val="3D371F4B"/>
    <w:rsid w:val="3D39F242"/>
    <w:rsid w:val="3D4C9682"/>
    <w:rsid w:val="3E3A25A0"/>
    <w:rsid w:val="3E6EA140"/>
    <w:rsid w:val="3E7F8136"/>
    <w:rsid w:val="3E928C6E"/>
    <w:rsid w:val="3F48F7F7"/>
    <w:rsid w:val="402E5CCF"/>
    <w:rsid w:val="406039A5"/>
    <w:rsid w:val="406675E6"/>
    <w:rsid w:val="407CE661"/>
    <w:rsid w:val="40EE7D82"/>
    <w:rsid w:val="413B764B"/>
    <w:rsid w:val="418810A6"/>
    <w:rsid w:val="419685D9"/>
    <w:rsid w:val="41E383B9"/>
    <w:rsid w:val="41EAFCB7"/>
    <w:rsid w:val="4233C899"/>
    <w:rsid w:val="42B6272C"/>
    <w:rsid w:val="4397DA67"/>
    <w:rsid w:val="44778140"/>
    <w:rsid w:val="4488A026"/>
    <w:rsid w:val="448E0FCB"/>
    <w:rsid w:val="44EAC268"/>
    <w:rsid w:val="451B247B"/>
    <w:rsid w:val="45BCA38F"/>
    <w:rsid w:val="45CAA7DF"/>
    <w:rsid w:val="463701A0"/>
    <w:rsid w:val="46537461"/>
    <w:rsid w:val="46A067C8"/>
    <w:rsid w:val="46DAA9E5"/>
    <w:rsid w:val="4748339A"/>
    <w:rsid w:val="476FBCCF"/>
    <w:rsid w:val="4789984F"/>
    <w:rsid w:val="47AE99C9"/>
    <w:rsid w:val="4817CA3D"/>
    <w:rsid w:val="48B756F6"/>
    <w:rsid w:val="48D16547"/>
    <w:rsid w:val="499D878D"/>
    <w:rsid w:val="49AD68E8"/>
    <w:rsid w:val="4A0E4385"/>
    <w:rsid w:val="4A10B7A0"/>
    <w:rsid w:val="4A66EE40"/>
    <w:rsid w:val="4AA12BDB"/>
    <w:rsid w:val="4AD3B903"/>
    <w:rsid w:val="4D0E1D34"/>
    <w:rsid w:val="4DB25DCE"/>
    <w:rsid w:val="4DB2AC00"/>
    <w:rsid w:val="4DC3F618"/>
    <w:rsid w:val="4DF8D9D3"/>
    <w:rsid w:val="4EDC6C50"/>
    <w:rsid w:val="4F434FB9"/>
    <w:rsid w:val="4FE7FDD7"/>
    <w:rsid w:val="4FF5F993"/>
    <w:rsid w:val="500DD7DC"/>
    <w:rsid w:val="502C2433"/>
    <w:rsid w:val="5047DCBA"/>
    <w:rsid w:val="50A37E53"/>
    <w:rsid w:val="50A676C8"/>
    <w:rsid w:val="50AA870F"/>
    <w:rsid w:val="5159879B"/>
    <w:rsid w:val="5185B7CB"/>
    <w:rsid w:val="51D1DF98"/>
    <w:rsid w:val="526EA777"/>
    <w:rsid w:val="52931563"/>
    <w:rsid w:val="52F557FC"/>
    <w:rsid w:val="53698175"/>
    <w:rsid w:val="53C83436"/>
    <w:rsid w:val="54476951"/>
    <w:rsid w:val="5453DF1A"/>
    <w:rsid w:val="54681B57"/>
    <w:rsid w:val="54CB9B73"/>
    <w:rsid w:val="550A215E"/>
    <w:rsid w:val="553935CB"/>
    <w:rsid w:val="55966A52"/>
    <w:rsid w:val="565C8FF7"/>
    <w:rsid w:val="56BCD39F"/>
    <w:rsid w:val="57668686"/>
    <w:rsid w:val="58011DEC"/>
    <w:rsid w:val="5814C5AA"/>
    <w:rsid w:val="5870D68D"/>
    <w:rsid w:val="5887400D"/>
    <w:rsid w:val="58B59843"/>
    <w:rsid w:val="590B9DE9"/>
    <w:rsid w:val="59514FDE"/>
    <w:rsid w:val="59B94198"/>
    <w:rsid w:val="59F47461"/>
    <w:rsid w:val="5A1393A6"/>
    <w:rsid w:val="5A196F01"/>
    <w:rsid w:val="5A23106E"/>
    <w:rsid w:val="5A847F2E"/>
    <w:rsid w:val="5AFABEBA"/>
    <w:rsid w:val="5B0069E1"/>
    <w:rsid w:val="5B2F03CD"/>
    <w:rsid w:val="5B80AF64"/>
    <w:rsid w:val="5C40295F"/>
    <w:rsid w:val="5D156237"/>
    <w:rsid w:val="5D4D64F5"/>
    <w:rsid w:val="5D5D4830"/>
    <w:rsid w:val="5DD5C80A"/>
    <w:rsid w:val="5E2E9CDD"/>
    <w:rsid w:val="5E5D42D8"/>
    <w:rsid w:val="5E7E560B"/>
    <w:rsid w:val="5EE799BA"/>
    <w:rsid w:val="5F72533C"/>
    <w:rsid w:val="5F831392"/>
    <w:rsid w:val="5FA2F7F2"/>
    <w:rsid w:val="5FEEB919"/>
    <w:rsid w:val="604A8D88"/>
    <w:rsid w:val="604C3301"/>
    <w:rsid w:val="609ED94E"/>
    <w:rsid w:val="610D68CC"/>
    <w:rsid w:val="61356388"/>
    <w:rsid w:val="6137CFAA"/>
    <w:rsid w:val="613D92D4"/>
    <w:rsid w:val="616E4369"/>
    <w:rsid w:val="61CB7F68"/>
    <w:rsid w:val="61D6C88B"/>
    <w:rsid w:val="61FAE4F1"/>
    <w:rsid w:val="622138F5"/>
    <w:rsid w:val="62DD1655"/>
    <w:rsid w:val="6417D9FF"/>
    <w:rsid w:val="6445098E"/>
    <w:rsid w:val="646D044A"/>
    <w:rsid w:val="6490BF13"/>
    <w:rsid w:val="64D55605"/>
    <w:rsid w:val="64FB3638"/>
    <w:rsid w:val="659F316C"/>
    <w:rsid w:val="65B21661"/>
    <w:rsid w:val="65F5C675"/>
    <w:rsid w:val="666A0198"/>
    <w:rsid w:val="667034FE"/>
    <w:rsid w:val="678C2417"/>
    <w:rsid w:val="67970C71"/>
    <w:rsid w:val="67DA13E8"/>
    <w:rsid w:val="6805D51B"/>
    <w:rsid w:val="680EFB5F"/>
    <w:rsid w:val="697C8DAB"/>
    <w:rsid w:val="69F39ADD"/>
    <w:rsid w:val="6AFD654E"/>
    <w:rsid w:val="6B258376"/>
    <w:rsid w:val="6B6B733C"/>
    <w:rsid w:val="6BC58467"/>
    <w:rsid w:val="6C3DBED7"/>
    <w:rsid w:val="6C5C9497"/>
    <w:rsid w:val="6C9935AF"/>
    <w:rsid w:val="6D32A38F"/>
    <w:rsid w:val="6D59BC1A"/>
    <w:rsid w:val="6D613409"/>
    <w:rsid w:val="6D6BD922"/>
    <w:rsid w:val="6D7970B3"/>
    <w:rsid w:val="6DBFE327"/>
    <w:rsid w:val="6E3E8632"/>
    <w:rsid w:val="6EFBC219"/>
    <w:rsid w:val="6FE17C47"/>
    <w:rsid w:val="706F0B63"/>
    <w:rsid w:val="710F0824"/>
    <w:rsid w:val="7158E619"/>
    <w:rsid w:val="71CF10A6"/>
    <w:rsid w:val="721FCB0F"/>
    <w:rsid w:val="7279C0A4"/>
    <w:rsid w:val="72CA1F33"/>
    <w:rsid w:val="72DFD11B"/>
    <w:rsid w:val="72F11DA0"/>
    <w:rsid w:val="738A17F1"/>
    <w:rsid w:val="73C1A7B5"/>
    <w:rsid w:val="7464BA99"/>
    <w:rsid w:val="74E2FF08"/>
    <w:rsid w:val="764017F5"/>
    <w:rsid w:val="76417CC1"/>
    <w:rsid w:val="7647999E"/>
    <w:rsid w:val="7683B329"/>
    <w:rsid w:val="77C3B5C9"/>
    <w:rsid w:val="77E9CCAE"/>
    <w:rsid w:val="78407A0F"/>
    <w:rsid w:val="78755636"/>
    <w:rsid w:val="78F21684"/>
    <w:rsid w:val="796F8A22"/>
    <w:rsid w:val="79B1C50D"/>
    <w:rsid w:val="79FEBAC4"/>
    <w:rsid w:val="7ABF65BB"/>
    <w:rsid w:val="7AC7CDE9"/>
    <w:rsid w:val="7B12E708"/>
    <w:rsid w:val="7B4ED062"/>
    <w:rsid w:val="7BBF69E7"/>
    <w:rsid w:val="7BC2D541"/>
    <w:rsid w:val="7BEE23AE"/>
    <w:rsid w:val="7CF3B1FE"/>
    <w:rsid w:val="7D48C759"/>
    <w:rsid w:val="7D7A7654"/>
    <w:rsid w:val="7D81FCEC"/>
    <w:rsid w:val="7D89F40F"/>
    <w:rsid w:val="7E1E3882"/>
    <w:rsid w:val="7E53D3F6"/>
    <w:rsid w:val="7E746CFF"/>
    <w:rsid w:val="7E81DD9E"/>
    <w:rsid w:val="7EE017CB"/>
    <w:rsid w:val="7F04A4F0"/>
    <w:rsid w:val="7FB59F51"/>
    <w:rsid w:val="7FE6D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CC555C"/>
  <w15:docId w15:val="{E4296DDE-6586-4876-8F29-CFF53F46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mmentText">
    <w:name w:val="annotation text"/>
    <w:basedOn w:val="Normal"/>
    <w:link w:val="CommentTextChar"/>
    <w:semiHidden/>
    <w:unhideWhenUsed/>
    <w:rPr>
      <w:sz w:val="20"/>
    </w:rPr>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 w:type="character" w:styleId="FollowedHyperlink">
    <w:name w:val="FollowedHyperlink"/>
    <w:basedOn w:val="DefaultParagraphFont"/>
    <w:semiHidden/>
    <w:unhideWhenUsed/>
    <w:rsid w:val="00F37C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ndt20@purdue.edu" TargetMode="External"/><Relationship Id="rId13" Type="http://schemas.microsoft.com/office/2016/09/relationships/commentsIds" Target="commentsIds.xml"/><Relationship Id="rId18" Type="http://schemas.openxmlformats.org/officeDocument/2006/relationships/hyperlink" Target="https://www.digikey.com/en/products/detail/microchip-technology/MCP608-I-P/319470"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digikey.com/en/products/detail/jinlong-machinery-electronics-inc/Z4TH5B1709181L/12323581"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digikey.com/en/products/detail/dantona-industries/LION-1865-26/1369266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dafruit.com/product/3320" TargetMode="External"/><Relationship Id="rId20" Type="http://schemas.openxmlformats.org/officeDocument/2006/relationships/hyperlink" Target="https://cdn-shop.adafruit.com/datasheets/TC1602A-01T.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earn.adafruit.com/adafruit-neopixel-uberguide/powering-neopixel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digikey.com/en/products/detail/soberton-inc/SP-4005Y/992443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3.png"/><Relationship Id="rId27" Type="http://schemas.openxmlformats.org/officeDocument/2006/relationships/header" Target="header3.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74F9-1B70-4F4B-A922-CE228375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George Hadley</dc:creator>
  <cp:keywords/>
  <cp:lastModifiedBy>Fangda Li</cp:lastModifiedBy>
  <cp:revision>60</cp:revision>
  <cp:lastPrinted>2001-01-10T21:54:00Z</cp:lastPrinted>
  <dcterms:created xsi:type="dcterms:W3CDTF">2013-11-12T01:15:00Z</dcterms:created>
  <dcterms:modified xsi:type="dcterms:W3CDTF">2021-09-21T21:00:00Z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documentId_8585</vt:lpwstr>
  </property>
  <property fmtid="{D5CDD505-2E9C-101B-9397-08002B2CF9AE}" pid="3" name="grammarly_documentContext">
    <vt:lpwstr>{"goals":[],"domain":"general","emotions":[],"dialect":"american"}</vt:lpwstr>
  </property>
</Properties>
</file>