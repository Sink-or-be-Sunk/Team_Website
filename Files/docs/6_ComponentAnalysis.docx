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FE544B" w:rsidRDefault="00FE544B" w14:paraId="672A6659" wp14:textId="3D557BB8">
      <w:pPr>
        <w:pStyle w:val="Title"/>
      </w:pPr>
      <w:r w:rsidR="3147253D">
        <w:rPr/>
        <w:t>Component Analysis</w:t>
      </w:r>
    </w:p>
    <w:p w:rsidR="373A96E3" w:rsidP="373A96E3" w:rsidRDefault="373A96E3" w14:paraId="211D7F02" w14:textId="21091A62">
      <w:pPr>
        <w:pStyle w:val="Title"/>
        <w:jc w:val="left"/>
        <w:rPr>
          <w:b w:val="1"/>
          <w:bCs w:val="1"/>
          <w:sz w:val="28"/>
          <w:szCs w:val="28"/>
        </w:rPr>
      </w:pPr>
    </w:p>
    <w:p w:rsidR="4C60B2D6" w:rsidP="373A96E3" w:rsidRDefault="4C60B2D6" w14:paraId="7F25CD74" w14:textId="2096F09B">
      <w:pPr>
        <w:pStyle w:val="Title"/>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Year: </w:t>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2021</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Semester: </w:t>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Fall</w:t>
      </w:r>
      <w:r>
        <w:tab/>
      </w:r>
      <w:r>
        <w:tab/>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Team: 8</w:t>
      </w:r>
      <w:r>
        <w:tab/>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Project</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Sink or be Sunk</w:t>
      </w:r>
    </w:p>
    <w:p w:rsidR="4C60B2D6" w:rsidP="373A96E3" w:rsidRDefault="4C60B2D6" w14:paraId="2E96C0A1" w14:textId="4F7897AF">
      <w:pPr>
        <w:pStyle w:val="Title"/>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Creation Date:</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Sept</w:t>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7, 2021</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tab/>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Last Modified: </w:t>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Sept. </w:t>
      </w:r>
      <w:r w:rsidRPr="373A96E3" w:rsidR="02F1BE2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10</w:t>
      </w:r>
      <w:r w:rsidRPr="373A96E3" w:rsidR="4C60B2D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2021</w:t>
      </w:r>
    </w:p>
    <w:p w:rsidR="4C60B2D6" w:rsidP="373A96E3" w:rsidRDefault="4C60B2D6" w14:paraId="5CC0C94F" w14:textId="239FFCE3">
      <w:pPr>
        <w:pStyle w:val="Title"/>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Member 1: </w:t>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Mitchell Arndt</w:t>
      </w:r>
      <w:r>
        <w:tab/>
      </w:r>
      <w:r>
        <w:tab/>
      </w:r>
      <w:r>
        <w:tab/>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Email: </w:t>
      </w:r>
      <w:hyperlink r:id="Re07fb8665fd644a1">
        <w:r w:rsidRPr="373A96E3" w:rsidR="4C60B2D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arndt20@purdue.edu</w:t>
        </w:r>
      </w:hyperlink>
    </w:p>
    <w:p w:rsidR="4C60B2D6" w:rsidP="373A96E3" w:rsidRDefault="4C60B2D6" w14:paraId="79757CAC" w14:textId="2B43A826">
      <w:pPr>
        <w:pStyle w:val="Title"/>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Member 2: </w:t>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Garrett Brillhart</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tab/>
      </w:r>
      <w:r>
        <w:tab/>
      </w:r>
      <w:r w:rsidRPr="373A96E3" w:rsidR="4C60B2D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Email</w:t>
      </w: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w:t>
      </w:r>
      <w:hyperlink r:id="R34ebc7927bae4ce1">
        <w:r w:rsidRPr="373A96E3" w:rsidR="4C60B2D6">
          <w:rPr>
            <w:rStyle w:val="Hyperlink"/>
            <w:rFonts w:ascii="Times New Roman" w:hAnsi="Times New Roman" w:eastAsia="Times New Roman" w:cs="Times New Roman"/>
            <w:b w:val="0"/>
            <w:bCs w:val="0"/>
            <w:i w:val="0"/>
            <w:iCs w:val="0"/>
            <w:caps w:val="0"/>
            <w:smallCaps w:val="0"/>
            <w:strike w:val="0"/>
            <w:dstrike w:val="0"/>
            <w:noProof w:val="0"/>
            <w:sz w:val="24"/>
            <w:szCs w:val="24"/>
            <w:u w:val="single"/>
            <w:lang w:val="en-US"/>
          </w:rPr>
          <w:t>gbrillha@purdue.edu</w:t>
        </w:r>
      </w:hyperlink>
    </w:p>
    <w:p w:rsidR="4C60B2D6" w:rsidP="373A96E3" w:rsidRDefault="4C60B2D6" w14:paraId="40188817" w14:textId="608AEE9E">
      <w:pPr>
        <w:pStyle w:val="Title"/>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Member 3: </w:t>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Joe Mislansky</w:t>
      </w:r>
      <w:r>
        <w:tab/>
      </w:r>
      <w:r>
        <w:tab/>
      </w:r>
      <w:r>
        <w:tab/>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Email: </w:t>
      </w:r>
      <w:hyperlink r:id="R95aaee2634fc4a15">
        <w:r w:rsidRPr="373A96E3" w:rsidR="4C60B2D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jmislans@purdue.edu</w:t>
        </w:r>
      </w:hyperlink>
    </w:p>
    <w:p w:rsidR="4C60B2D6" w:rsidP="373A96E3" w:rsidRDefault="4C60B2D6" w14:paraId="5564F4BE" w14:textId="54084F59">
      <w:pPr>
        <w:pStyle w:val="Title"/>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73A96E3" w:rsidR="4C60B2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4:</w:t>
      </w:r>
      <w:r w:rsidRPr="373A96E3" w:rsidR="4C60B2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Molly Arito</w:t>
      </w:r>
      <w:r>
        <w:tab/>
      </w:r>
      <w:r>
        <w:tab/>
      </w:r>
      <w:r>
        <w:tab/>
      </w:r>
      <w:r w:rsidRPr="373A96E3" w:rsidR="4C60B2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Email: </w:t>
      </w:r>
      <w:hyperlink r:id="R01626f49497f47e2">
        <w:r w:rsidRPr="373A96E3" w:rsidR="4C60B2D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marito@purdue.edu</w:t>
        </w:r>
      </w:hyperlink>
    </w:p>
    <w:p w:rsidR="373A96E3" w:rsidP="373A96E3" w:rsidRDefault="373A96E3" w14:paraId="71D467F6" w14:textId="6284A812">
      <w:pPr>
        <w:pStyle w:val="Title"/>
        <w:jc w:val="left"/>
        <w:rPr>
          <w:b w:val="1"/>
          <w:bCs w:val="1"/>
          <w:sz w:val="28"/>
          <w:szCs w:val="28"/>
        </w:rPr>
      </w:pPr>
    </w:p>
    <w:p xmlns:wp14="http://schemas.microsoft.com/office/word/2010/wordml" w:rsidR="003259A1" w:rsidP="003259A1" w:rsidRDefault="003259A1" w14:paraId="5DAB6C7B" wp14:textId="77777777">
      <w:pPr>
        <w:pStyle w:val="Title"/>
        <w:jc w:val="left"/>
        <w:rPr>
          <w:sz w:val="24"/>
        </w:rPr>
      </w:pPr>
    </w:p>
    <w:p xmlns:wp14="http://schemas.microsoft.com/office/word/2010/wordml" w:rsidRPr="00FF1987" w:rsidR="003259A1" w:rsidP="003259A1" w:rsidRDefault="003259A1" w14:paraId="2BBB59D5" wp14:textId="77777777">
      <w:pPr>
        <w:pStyle w:val="Title"/>
        <w:jc w:val="left"/>
        <w:rPr>
          <w:sz w:val="24"/>
        </w:rPr>
      </w:pPr>
      <w:r>
        <w:rPr>
          <w:sz w:val="24"/>
        </w:rPr>
        <w:t>Assignment Evaluation:</w:t>
      </w:r>
    </w:p>
    <w:p xmlns:wp14="http://schemas.microsoft.com/office/word/2010/wordml" w:rsidR="003259A1" w:rsidP="003259A1" w:rsidRDefault="003259A1" w14:paraId="02EB378F" wp14:textId="77777777">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xmlns:wp14="http://schemas.microsoft.com/office/word/2010/wordml" w:rsidRPr="00FF1987" w:rsidR="003259A1" w:rsidTr="00AB26B4" w14:paraId="1B1F6E8D" wp14:textId="77777777">
        <w:trPr>
          <w:trHeight w:val="300"/>
        </w:trPr>
        <w:tc>
          <w:tcPr>
            <w:tcW w:w="2569"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3259A1" w:rsidP="00AB26B4" w:rsidRDefault="003259A1" w14:paraId="769726BA" wp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AB26B4" w:rsidRDefault="003259A1" w14:paraId="1806C109" wp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AB26B4" w:rsidRDefault="003259A1" w14:paraId="65A7799B" wp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AB26B4" w:rsidRDefault="003259A1" w14:paraId="266B6AD4" wp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AB26B4" w:rsidRDefault="003259A1" w14:paraId="25546E3C" wp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xmlns:wp14="http://schemas.microsoft.com/office/word/2010/wordml" w:rsidRPr="00FF1987" w:rsidR="003259A1" w:rsidTr="00AB26B4" w14:paraId="4E2B61F2"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3259A1" w:rsidP="00AB26B4" w:rsidRDefault="003259A1" w14:paraId="0926095E" wp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xmlns:wp14="http://schemas.microsoft.com/office/word/2010/wordml" w:rsidRPr="00FF1987" w:rsidR="003259A1" w:rsidTr="00AB26B4" w14:paraId="4F68D404"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AB26B4" w:rsidRDefault="003259A1" w14:paraId="3DEDB406" wp14:textId="77777777">
            <w:pPr>
              <w:rPr>
                <w:rFonts w:ascii="Calibri" w:hAnsi="Calibri"/>
                <w:b/>
                <w:bCs/>
                <w:color w:val="000000"/>
                <w:sz w:val="22"/>
                <w:szCs w:val="22"/>
              </w:rPr>
            </w:pPr>
            <w:r>
              <w:rPr>
                <w:rFonts w:ascii="Calibri" w:hAnsi="Calibri"/>
                <w:b/>
                <w:bCs/>
                <w:color w:val="000000"/>
                <w:sz w:val="22"/>
                <w:szCs w:val="22"/>
              </w:rPr>
              <w:t>Analysis of Component 1</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6A05A809"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4B0F44D0" wp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5A39BBE3"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AB26B4" w:rsidRDefault="003259A1" w14:paraId="6E7BEAA2"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3259A1" w:rsidTr="00AB26B4" w14:paraId="69DCD4F8"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AB26B4" w:rsidRDefault="003259A1" w14:paraId="5A94B475" wp14:textId="77777777">
            <w:pPr>
              <w:rPr>
                <w:rFonts w:ascii="Calibri" w:hAnsi="Calibri"/>
                <w:b/>
                <w:bCs/>
                <w:color w:val="000000"/>
                <w:sz w:val="22"/>
                <w:szCs w:val="22"/>
              </w:rPr>
            </w:pPr>
            <w:r>
              <w:rPr>
                <w:rFonts w:ascii="Calibri" w:hAnsi="Calibri"/>
                <w:b/>
                <w:bCs/>
                <w:color w:val="000000"/>
                <w:sz w:val="22"/>
                <w:szCs w:val="22"/>
              </w:rPr>
              <w:t>Analysis of Component 2</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41C8F396"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7034C72D" wp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72A3D3EC"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AB26B4" w:rsidRDefault="003259A1" w14:paraId="63E4A9C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3259A1" w:rsidTr="00AB26B4" w14:paraId="110E5BE3"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AB26B4" w:rsidRDefault="003259A1" w14:paraId="762E3FE8" wp14:textId="77777777">
            <w:pPr>
              <w:rPr>
                <w:rFonts w:ascii="Calibri" w:hAnsi="Calibri"/>
                <w:b/>
                <w:bCs/>
                <w:color w:val="000000"/>
                <w:sz w:val="22"/>
                <w:szCs w:val="22"/>
              </w:rPr>
            </w:pPr>
            <w:r>
              <w:rPr>
                <w:rFonts w:ascii="Calibri" w:hAnsi="Calibri"/>
                <w:b/>
                <w:bCs/>
                <w:color w:val="000000"/>
                <w:sz w:val="22"/>
                <w:szCs w:val="22"/>
              </w:rPr>
              <w:t>Analysis of Component 3</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0D0B940D"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394DF329" wp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0E27B00A"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AB26B4" w:rsidRDefault="003259A1" w14:paraId="4F6584BE"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3259A1" w:rsidTr="00AB26B4" w14:paraId="02D538C6"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AB26B4" w:rsidRDefault="003259A1" w14:paraId="7774DDCA" wp14:textId="77777777">
            <w:pPr>
              <w:rPr>
                <w:rFonts w:ascii="Calibri" w:hAnsi="Calibri"/>
                <w:b/>
                <w:bCs/>
                <w:color w:val="000000"/>
                <w:sz w:val="22"/>
                <w:szCs w:val="22"/>
              </w:rPr>
            </w:pPr>
            <w:r>
              <w:rPr>
                <w:rFonts w:ascii="Calibri" w:hAnsi="Calibri"/>
                <w:b/>
                <w:bCs/>
                <w:color w:val="000000"/>
                <w:sz w:val="22"/>
                <w:szCs w:val="22"/>
              </w:rPr>
              <w:t>Bill of Materials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60061E4C"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54BFF915" wp14:textId="77777777">
            <w:pPr>
              <w:jc w:val="center"/>
              <w:rPr>
                <w:rFonts w:ascii="Calibri" w:hAnsi="Calibri"/>
                <w:color w:val="000000"/>
                <w:sz w:val="22"/>
                <w:szCs w:val="22"/>
              </w:rPr>
            </w:pPr>
            <w:r>
              <w:rPr>
                <w:rFonts w:ascii="Calibri" w:hAnsi="Calibri"/>
                <w:color w:val="000000"/>
                <w:sz w:val="22"/>
                <w:szCs w:val="22"/>
              </w:rPr>
              <w:t>x6</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44EAFD9C"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AB26B4" w:rsidRDefault="003259A1" w14:paraId="09AF38FC"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3259A1" w:rsidTr="00AB26B4" w14:paraId="7EAAE627"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3259A1" w:rsidP="00AB26B4" w:rsidRDefault="003259A1" w14:paraId="2DF5EB64" wp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xmlns:wp14="http://schemas.microsoft.com/office/word/2010/wordml" w:rsidRPr="00FF1987" w:rsidR="00093019" w:rsidTr="00AB26B4" w14:paraId="6EAE9636"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AB26B4" w:rsidRDefault="00093019" w14:paraId="5838CAE9" wp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4B94D5A5"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0B3C0A" w:rsidRDefault="00093019" w14:paraId="6BBAB62E" wp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3DEEC669"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AB26B4" w:rsidRDefault="00093019" w14:paraId="15AA318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093019" w:rsidTr="00AB26B4" w14:paraId="7B8A0FCF"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AB26B4" w:rsidRDefault="00093019" w14:paraId="708F9E3F" wp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3656B9AB"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0B3C0A" w:rsidRDefault="00093019" w14:paraId="01BAD185" wp14:textId="77777777">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45FB0818"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AB26B4" w:rsidRDefault="00093019" w14:paraId="01512BE8"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093019" w:rsidTr="00AB26B4" w14:paraId="67D7BB16"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AB26B4" w:rsidRDefault="00093019" w14:paraId="554F2B88" wp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049F31CB"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0B3C0A" w:rsidRDefault="00093019" w14:paraId="5FEBFD8A" wp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53128261"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AB26B4" w:rsidRDefault="00093019" w14:paraId="0DA70637"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093019" w:rsidTr="00AB26B4" w14:paraId="550C5766"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AB26B4" w:rsidRDefault="00093019" w14:paraId="1EAFFA59" wp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62486C05" wp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0B3C0A" w:rsidRDefault="00093019" w14:paraId="4624B101" wp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4101652C" wp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AB26B4" w:rsidRDefault="00093019" w14:paraId="46624170"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093019" w:rsidTr="00AB26B4" w14:paraId="2F661B8A" wp14:textId="77777777">
        <w:trPr>
          <w:trHeight w:val="300"/>
        </w:trPr>
        <w:tc>
          <w:tcPr>
            <w:tcW w:w="2569"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093019" w:rsidP="00AB26B4" w:rsidRDefault="00093019" w14:paraId="3025019E" wp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093019" w:rsidP="00AB26B4" w:rsidRDefault="00093019" w14:paraId="4B8484D5" wp14:textId="77777777">
            <w:pPr>
              <w:jc w:val="right"/>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AB26B4" w:rsidRDefault="00093019" w14:paraId="4F8F56C0" wp14:textId="77777777">
            <w:pPr>
              <w:rPr>
                <w:rFonts w:ascii="Calibri" w:hAnsi="Calibri"/>
                <w:color w:val="000000"/>
                <w:sz w:val="22"/>
                <w:szCs w:val="22"/>
              </w:rPr>
            </w:pPr>
            <w:r w:rsidRPr="00FF1987">
              <w:rPr>
                <w:rFonts w:ascii="Calibri" w:hAnsi="Calibri"/>
                <w:color w:val="000000"/>
                <w:sz w:val="22"/>
                <w:szCs w:val="22"/>
              </w:rPr>
              <w:t> </w:t>
            </w:r>
          </w:p>
        </w:tc>
      </w:tr>
    </w:tbl>
    <w:p xmlns:wp14="http://schemas.microsoft.com/office/word/2010/wordml" w:rsidR="003259A1" w:rsidP="003259A1" w:rsidRDefault="003259A1" w14:paraId="4B99056E" wp14:textId="77777777">
      <w:pPr>
        <w:pStyle w:val="Title"/>
        <w:jc w:val="left"/>
        <w:rPr>
          <w:sz w:val="24"/>
        </w:rPr>
      </w:pPr>
    </w:p>
    <w:p xmlns:wp14="http://schemas.microsoft.com/office/word/2010/wordml" w:rsidR="003259A1" w:rsidP="003259A1" w:rsidRDefault="003259A1" w14:paraId="7F5ADAD1" wp14:textId="77777777">
      <w:pPr>
        <w:pStyle w:val="Title"/>
        <w:jc w:val="left"/>
        <w:rPr>
          <w:sz w:val="24"/>
        </w:rPr>
      </w:pPr>
      <w:r>
        <w:rPr>
          <w:sz w:val="24"/>
        </w:rPr>
        <w:t xml:space="preserve">5: Excellent </w:t>
      </w:r>
      <w:r>
        <w:rPr>
          <w:sz w:val="24"/>
        </w:rPr>
        <w:tab/>
      </w:r>
      <w:r>
        <w:rPr>
          <w:sz w:val="24"/>
        </w:rPr>
        <w:t>4: Good     3: Acceptable    2: Poor     1: Very Poor    0: Not attempted</w:t>
      </w:r>
    </w:p>
    <w:p xmlns:wp14="http://schemas.microsoft.com/office/word/2010/wordml" w:rsidR="003259A1" w:rsidP="003259A1" w:rsidRDefault="003259A1" w14:paraId="1299C43A" wp14:textId="77777777">
      <w:pPr>
        <w:pStyle w:val="Title"/>
        <w:jc w:val="left"/>
        <w:rPr>
          <w:sz w:val="24"/>
        </w:rPr>
      </w:pPr>
    </w:p>
    <w:p xmlns:wp14="http://schemas.microsoft.com/office/word/2010/wordml" w:rsidRPr="00FF1987" w:rsidR="003259A1" w:rsidP="003259A1" w:rsidRDefault="003259A1" w14:paraId="30DD6997" wp14:textId="77777777">
      <w:pPr>
        <w:pStyle w:val="Title"/>
        <w:jc w:val="left"/>
        <w:rPr>
          <w:sz w:val="24"/>
        </w:rPr>
      </w:pPr>
      <w:r>
        <w:rPr>
          <w:sz w:val="24"/>
        </w:rPr>
        <w:t>General Comments:</w:t>
      </w:r>
    </w:p>
    <w:p xmlns:wp14="http://schemas.microsoft.com/office/word/2010/wordml" w:rsidRPr="008032C4" w:rsidR="003259A1" w:rsidP="003259A1" w:rsidRDefault="003259A1" w14:paraId="65D3B60E" wp14:textId="77777777">
      <w:pPr>
        <w:pStyle w:val="Title"/>
        <w:jc w:val="left"/>
        <w:rPr>
          <w:b w:val="0"/>
          <w:i/>
          <w:color w:val="FF0000"/>
          <w:sz w:val="24"/>
        </w:rPr>
      </w:pPr>
      <w:r>
        <w:rPr>
          <w:b w:val="0"/>
          <w:i/>
          <w:color w:val="FF0000"/>
          <w:sz w:val="24"/>
        </w:rPr>
        <w:t>Relevant overall comments about the paper will be included here</w:t>
      </w:r>
    </w:p>
    <w:p xmlns:wp14="http://schemas.microsoft.com/office/word/2010/wordml" w:rsidR="00DC2D90" w:rsidRDefault="00DC2D90" w14:paraId="4DDBEF00" wp14:textId="77777777">
      <w:pPr>
        <w:pStyle w:val="Title"/>
        <w:jc w:val="left"/>
        <w:rPr>
          <w:sz w:val="24"/>
        </w:rPr>
      </w:pPr>
    </w:p>
    <w:p xmlns:wp14="http://schemas.microsoft.com/office/word/2010/wordml" w:rsidR="003259A1" w:rsidRDefault="00A9709E" w14:paraId="6ED06729" wp14:textId="77777777">
      <w:pPr>
        <w:pStyle w:val="Title"/>
        <w:jc w:val="left"/>
        <w:rPr>
          <w:sz w:val="24"/>
        </w:rPr>
      </w:pPr>
      <w:r>
        <w:rPr>
          <w:color w:val="FF0000"/>
          <w:sz w:val="24"/>
        </w:rPr>
        <w:t>IMPORTANT NOTE:</w:t>
      </w:r>
      <w:r>
        <w:rPr>
          <w:b w:val="0"/>
          <w:color w:val="FF0000"/>
          <w:sz w:val="24"/>
        </w:rPr>
        <w:t xml:space="preserve"> The Bill of Materials is a separate document</w:t>
      </w:r>
      <w:r w:rsidR="0070209A">
        <w:rPr>
          <w:b w:val="0"/>
          <w:color w:val="FF0000"/>
          <w:sz w:val="24"/>
        </w:rPr>
        <w:t xml:space="preserve"> and should be downloaded and filled out </w:t>
      </w:r>
      <w:r w:rsidR="00E72A94">
        <w:rPr>
          <w:b w:val="0"/>
          <w:color w:val="FF0000"/>
          <w:sz w:val="24"/>
        </w:rPr>
        <w:t>for another assignment</w:t>
      </w:r>
      <w:r w:rsidR="0070209A">
        <w:rPr>
          <w:b w:val="0"/>
          <w:color w:val="FF0000"/>
          <w:sz w:val="24"/>
        </w:rPr>
        <w:t xml:space="preserve">. </w:t>
      </w:r>
      <w:r w:rsidR="00E72A94">
        <w:rPr>
          <w:b w:val="0"/>
          <w:color w:val="FF0000"/>
          <w:sz w:val="24"/>
        </w:rPr>
        <w:t>The Bill of Materials is to be submitted separately, per the course calendar</w:t>
      </w:r>
      <w:r w:rsidR="00937CBD">
        <w:rPr>
          <w:b w:val="0"/>
          <w:color w:val="FF0000"/>
          <w:sz w:val="24"/>
        </w:rPr>
        <w:t xml:space="preserve"> (possibly on a different week)</w:t>
      </w:r>
      <w:r w:rsidR="00E72A94">
        <w:rPr>
          <w:b w:val="0"/>
          <w:color w:val="FF0000"/>
          <w:sz w:val="24"/>
        </w:rPr>
        <w:t xml:space="preserve">, and will </w:t>
      </w:r>
      <w:r w:rsidR="00382981">
        <w:rPr>
          <w:b w:val="0"/>
          <w:color w:val="FF0000"/>
          <w:sz w:val="24"/>
        </w:rPr>
        <w:t>graded collectively with this assignment</w:t>
      </w:r>
      <w:r w:rsidR="00E72A94">
        <w:rPr>
          <w:b w:val="0"/>
          <w:color w:val="FF0000"/>
          <w:sz w:val="24"/>
        </w:rPr>
        <w:t>.</w:t>
      </w:r>
    </w:p>
    <w:p xmlns:wp14="http://schemas.microsoft.com/office/word/2010/wordml" w:rsidR="00093019" w:rsidRDefault="00093019" w14:paraId="3461D779" wp14:textId="77777777">
      <w:pPr>
        <w:pStyle w:val="Title"/>
        <w:jc w:val="left"/>
        <w:rPr>
          <w:sz w:val="24"/>
        </w:rPr>
      </w:pPr>
    </w:p>
    <w:p xmlns:wp14="http://schemas.microsoft.com/office/word/2010/wordml" w:rsidR="003259A1" w:rsidRDefault="003259A1" w14:paraId="3CF2D8B6" wp14:textId="77777777">
      <w:pPr>
        <w:pStyle w:val="Title"/>
        <w:jc w:val="left"/>
        <w:rPr>
          <w:sz w:val="24"/>
        </w:rPr>
      </w:pPr>
    </w:p>
    <w:p xmlns:wp14="http://schemas.microsoft.com/office/word/2010/wordml" w:rsidR="003259A1" w:rsidRDefault="003259A1" w14:paraId="0FB78278" wp14:textId="77777777">
      <w:pPr>
        <w:pStyle w:val="Title"/>
        <w:jc w:val="left"/>
        <w:rPr>
          <w:sz w:val="24"/>
        </w:rPr>
      </w:pPr>
    </w:p>
    <w:p xmlns:wp14="http://schemas.microsoft.com/office/word/2010/wordml" w:rsidR="003259A1" w:rsidRDefault="003259A1" w14:paraId="1FC39945" wp14:textId="77777777">
      <w:pPr>
        <w:pStyle w:val="Title"/>
        <w:jc w:val="left"/>
        <w:rPr>
          <w:sz w:val="24"/>
        </w:rPr>
      </w:pPr>
    </w:p>
    <w:p xmlns:wp14="http://schemas.microsoft.com/office/word/2010/wordml" w:rsidR="003259A1" w:rsidRDefault="003259A1" w14:paraId="0562CB0E" wp14:textId="77777777">
      <w:pPr>
        <w:pStyle w:val="Title"/>
        <w:jc w:val="left"/>
        <w:rPr>
          <w:sz w:val="24"/>
        </w:rPr>
      </w:pPr>
      <w:bookmarkStart w:name="_GoBack" w:id="0"/>
      <w:bookmarkEnd w:id="0"/>
    </w:p>
    <w:p xmlns:wp14="http://schemas.microsoft.com/office/word/2010/wordml" w:rsidR="003259A1" w:rsidRDefault="003259A1" w14:paraId="34CE0A41" wp14:textId="77777777">
      <w:pPr>
        <w:pStyle w:val="Title"/>
        <w:jc w:val="left"/>
        <w:rPr>
          <w:sz w:val="24"/>
        </w:rPr>
      </w:pPr>
    </w:p>
    <w:p xmlns:wp14="http://schemas.microsoft.com/office/word/2010/wordml" w:rsidR="003259A1" w:rsidRDefault="003259A1" w14:paraId="62EBF3C5" wp14:textId="77777777">
      <w:pPr>
        <w:pStyle w:val="Title"/>
        <w:jc w:val="left"/>
        <w:rPr>
          <w:sz w:val="24"/>
        </w:rPr>
      </w:pPr>
    </w:p>
    <w:p xmlns:wp14="http://schemas.microsoft.com/office/word/2010/wordml" w:rsidR="003259A1" w:rsidRDefault="003259A1" w14:paraId="6D98A12B" wp14:textId="77777777">
      <w:pPr>
        <w:pStyle w:val="Title"/>
        <w:jc w:val="left"/>
        <w:rPr>
          <w:sz w:val="24"/>
        </w:rPr>
      </w:pPr>
    </w:p>
    <w:p xmlns:wp14="http://schemas.microsoft.com/office/word/2010/wordml" w:rsidR="003259A1" w:rsidRDefault="003259A1" w14:paraId="2946DB82" wp14:textId="77777777">
      <w:pPr>
        <w:pStyle w:val="Title"/>
        <w:jc w:val="left"/>
        <w:rPr>
          <w:sz w:val="24"/>
        </w:rPr>
      </w:pPr>
    </w:p>
    <w:p xmlns:wp14="http://schemas.microsoft.com/office/word/2010/wordml" w:rsidR="003259A1" w:rsidRDefault="00970656" w14:paraId="5997CC1D" wp14:textId="77777777">
      <w:pPr>
        <w:pStyle w:val="Title"/>
        <w:jc w:val="left"/>
        <w:rPr>
          <w:sz w:val="24"/>
        </w:rPr>
      </w:pPr>
      <w:r>
        <w:rPr>
          <w:sz w:val="24"/>
        </w:rPr>
        <w:br/>
      </w:r>
    </w:p>
    <w:p xmlns:wp14="http://schemas.microsoft.com/office/word/2010/wordml" w:rsidR="003259A1" w:rsidP="373A96E3" w:rsidRDefault="003259A1" w14:paraId="110FFD37" wp14:textId="77777777" wp14:noSpellErr="1">
      <w:pPr>
        <w:pStyle w:val="Title"/>
        <w:jc w:val="left"/>
        <w:rPr>
          <w:sz w:val="24"/>
          <w:szCs w:val="24"/>
        </w:rPr>
      </w:pPr>
    </w:p>
    <w:p w:rsidR="373A96E3" w:rsidP="373A96E3" w:rsidRDefault="373A96E3" w14:paraId="390BBF7D" w14:textId="69CAAD85">
      <w:pPr>
        <w:pStyle w:val="Title"/>
        <w:jc w:val="left"/>
        <w:rPr>
          <w:b w:val="1"/>
          <w:bCs w:val="1"/>
          <w:sz w:val="28"/>
          <w:szCs w:val="28"/>
        </w:rPr>
      </w:pPr>
    </w:p>
    <w:p w:rsidR="373A96E3" w:rsidP="373A96E3" w:rsidRDefault="373A96E3" w14:paraId="34BB9635" w14:textId="7DA2FF5F">
      <w:pPr>
        <w:pStyle w:val="Title"/>
        <w:jc w:val="left"/>
        <w:rPr>
          <w:b w:val="1"/>
          <w:bCs w:val="1"/>
          <w:sz w:val="28"/>
          <w:szCs w:val="28"/>
        </w:rPr>
      </w:pPr>
    </w:p>
    <w:p xmlns:wp14="http://schemas.microsoft.com/office/word/2010/wordml" w:rsidR="00DC2D90" w:rsidRDefault="00FE544B" w14:paraId="6DD1F7EC" wp14:textId="77777777">
      <w:pPr>
        <w:pStyle w:val="Title"/>
        <w:jc w:val="left"/>
        <w:rPr>
          <w:sz w:val="24"/>
        </w:rPr>
      </w:pPr>
      <w:r w:rsidRPr="373A96E3" w:rsidR="7036E7C5">
        <w:rPr>
          <w:sz w:val="24"/>
          <w:szCs w:val="24"/>
        </w:rPr>
        <w:t xml:space="preserve">1.0 </w:t>
      </w:r>
      <w:r w:rsidRPr="373A96E3" w:rsidR="3147253D">
        <w:rPr>
          <w:sz w:val="24"/>
          <w:szCs w:val="24"/>
        </w:rPr>
        <w:t>Component Analysis</w:t>
      </w:r>
      <w:r w:rsidRPr="373A96E3" w:rsidR="7036E7C5">
        <w:rPr>
          <w:sz w:val="24"/>
          <w:szCs w:val="24"/>
        </w:rPr>
        <w:t>:</w:t>
      </w:r>
    </w:p>
    <w:p w:rsidR="373A96E3" w:rsidP="373A96E3" w:rsidRDefault="373A96E3" w14:paraId="11D0EB5F" w14:textId="6590F9F9">
      <w:pPr>
        <w:pStyle w:val="Title"/>
        <w:jc w:val="left"/>
        <w:rPr>
          <w:b w:val="1"/>
          <w:bCs w:val="1"/>
          <w:sz w:val="28"/>
          <w:szCs w:val="28"/>
        </w:rPr>
      </w:pPr>
    </w:p>
    <w:p w:rsidR="08FF4A9E" w:rsidP="373A96E3" w:rsidRDefault="08FF4A9E" w14:paraId="0CC04FA5" w14:textId="00931873">
      <w:pPr>
        <w:pStyle w:val="Title"/>
        <w:bidi w:val="0"/>
        <w:spacing w:before="0" w:beforeAutospacing="off" w:after="0" w:afterAutospacing="off" w:line="259" w:lineRule="auto"/>
        <w:ind w:left="0" w:right="0" w:firstLine="720"/>
        <w:jc w:val="left"/>
        <w:rPr>
          <w:b w:val="0"/>
          <w:bCs w:val="0"/>
          <w:sz w:val="24"/>
          <w:szCs w:val="24"/>
        </w:rPr>
      </w:pPr>
      <w:r w:rsidRPr="373A96E3" w:rsidR="08FF4A9E">
        <w:rPr>
          <w:b w:val="0"/>
          <w:bCs w:val="0"/>
          <w:sz w:val="24"/>
          <w:szCs w:val="24"/>
        </w:rPr>
        <w:t xml:space="preserve">The critical components for Sink or be Sunk are LEDs, the microcontroller, resistive sensing, and a battery </w:t>
      </w:r>
      <w:r w:rsidRPr="373A96E3" w:rsidR="13C074A4">
        <w:rPr>
          <w:b w:val="0"/>
          <w:bCs w:val="0"/>
          <w:sz w:val="24"/>
          <w:szCs w:val="24"/>
        </w:rPr>
        <w:t xml:space="preserve">charge management </w:t>
      </w:r>
      <w:r w:rsidRPr="373A96E3" w:rsidR="08FF4A9E">
        <w:rPr>
          <w:b w:val="0"/>
          <w:bCs w:val="0"/>
          <w:sz w:val="24"/>
          <w:szCs w:val="24"/>
        </w:rPr>
        <w:t xml:space="preserve">system. </w:t>
      </w:r>
      <w:r w:rsidRPr="373A96E3" w:rsidR="08FF4A9E">
        <w:rPr>
          <w:b w:val="0"/>
          <w:bCs w:val="0"/>
          <w:sz w:val="24"/>
          <w:szCs w:val="24"/>
        </w:rPr>
        <w:t xml:space="preserve">The LEDs will be used to </w:t>
      </w:r>
      <w:r w:rsidRPr="373A96E3" w:rsidR="08FF4A9E">
        <w:rPr>
          <w:b w:val="0"/>
          <w:bCs w:val="0"/>
          <w:sz w:val="24"/>
          <w:szCs w:val="24"/>
        </w:rPr>
        <w:t>indicate</w:t>
      </w:r>
      <w:r w:rsidRPr="373A96E3" w:rsidR="08FF4A9E">
        <w:rPr>
          <w:b w:val="0"/>
          <w:bCs w:val="0"/>
          <w:sz w:val="24"/>
          <w:szCs w:val="24"/>
        </w:rPr>
        <w:t xml:space="preserve"> hits/misses as well as necessary signaling, such as </w:t>
      </w:r>
      <w:r w:rsidRPr="373A96E3" w:rsidR="08FF4A9E">
        <w:rPr>
          <w:b w:val="0"/>
          <w:bCs w:val="0"/>
          <w:sz w:val="24"/>
          <w:szCs w:val="24"/>
        </w:rPr>
        <w:t>identifying</w:t>
      </w:r>
      <w:r w:rsidRPr="373A96E3" w:rsidR="08FF4A9E">
        <w:rPr>
          <w:b w:val="0"/>
          <w:bCs w:val="0"/>
          <w:sz w:val="24"/>
          <w:szCs w:val="24"/>
        </w:rPr>
        <w:t xml:space="preserve"> a player’s turn.</w:t>
      </w:r>
      <w:r w:rsidRPr="373A96E3" w:rsidR="08FF4A9E">
        <w:rPr>
          <w:b w:val="0"/>
          <w:bCs w:val="0"/>
          <w:sz w:val="24"/>
          <w:szCs w:val="24"/>
        </w:rPr>
        <w:t xml:space="preserve"> </w:t>
      </w:r>
      <w:r w:rsidRPr="373A96E3" w:rsidR="08FF4A9E">
        <w:rPr>
          <w:b w:val="0"/>
          <w:bCs w:val="0"/>
          <w:sz w:val="24"/>
          <w:szCs w:val="24"/>
        </w:rPr>
        <w:t xml:space="preserve">The microcontroller will </w:t>
      </w:r>
      <w:r w:rsidRPr="373A96E3" w:rsidR="08FF4A9E">
        <w:rPr>
          <w:b w:val="0"/>
          <w:bCs w:val="0"/>
          <w:sz w:val="24"/>
          <w:szCs w:val="24"/>
        </w:rPr>
        <w:t>be responsible for</w:t>
      </w:r>
      <w:r w:rsidRPr="373A96E3" w:rsidR="08FF4A9E">
        <w:rPr>
          <w:b w:val="0"/>
          <w:bCs w:val="0"/>
          <w:sz w:val="24"/>
          <w:szCs w:val="24"/>
        </w:rPr>
        <w:t xml:space="preserve"> the connectivity between the board and the </w:t>
      </w:r>
      <w:r w:rsidRPr="373A96E3" w:rsidR="23B7F18A">
        <w:rPr>
          <w:b w:val="0"/>
          <w:bCs w:val="0"/>
          <w:sz w:val="24"/>
          <w:szCs w:val="24"/>
        </w:rPr>
        <w:t>WebSocket</w:t>
      </w:r>
      <w:r w:rsidRPr="373A96E3" w:rsidR="08FF4A9E">
        <w:rPr>
          <w:b w:val="0"/>
          <w:bCs w:val="0"/>
          <w:sz w:val="24"/>
          <w:szCs w:val="24"/>
        </w:rPr>
        <w:t xml:space="preserve"> server, as well as utilizing GPIO for controlling the rumble motor driver, DAC for game audio, and ADC for communicating boat locations from the board to the server.</w:t>
      </w:r>
      <w:r w:rsidRPr="373A96E3" w:rsidR="08FF4A9E">
        <w:rPr>
          <w:b w:val="0"/>
          <w:bCs w:val="0"/>
          <w:sz w:val="24"/>
          <w:szCs w:val="24"/>
        </w:rPr>
        <w:t xml:space="preserve"> </w:t>
      </w:r>
      <w:r w:rsidRPr="373A96E3" w:rsidR="61C31F4D">
        <w:rPr>
          <w:b w:val="0"/>
          <w:bCs w:val="0"/>
          <w:sz w:val="24"/>
          <w:szCs w:val="24"/>
        </w:rPr>
        <w:t>Resistive</w:t>
      </w:r>
      <w:r w:rsidRPr="373A96E3" w:rsidR="08FF4A9E">
        <w:rPr>
          <w:b w:val="0"/>
          <w:bCs w:val="0"/>
          <w:sz w:val="24"/>
          <w:szCs w:val="24"/>
        </w:rPr>
        <w:t xml:space="preserve"> sensing is essential to </w:t>
      </w:r>
      <w:r w:rsidRPr="373A96E3" w:rsidR="08FF4A9E">
        <w:rPr>
          <w:b w:val="0"/>
          <w:bCs w:val="0"/>
          <w:sz w:val="24"/>
          <w:szCs w:val="24"/>
        </w:rPr>
        <w:t>identifying</w:t>
      </w:r>
      <w:r w:rsidRPr="373A96E3" w:rsidR="08FF4A9E">
        <w:rPr>
          <w:b w:val="0"/>
          <w:bCs w:val="0"/>
          <w:sz w:val="24"/>
          <w:szCs w:val="24"/>
        </w:rPr>
        <w:t xml:space="preserve"> the boats placed by the user during game setup</w:t>
      </w:r>
      <w:r w:rsidRPr="373A96E3" w:rsidR="08FF4A9E">
        <w:rPr>
          <w:b w:val="0"/>
          <w:bCs w:val="0"/>
          <w:sz w:val="24"/>
          <w:szCs w:val="24"/>
        </w:rPr>
        <w:t xml:space="preserve">.  </w:t>
      </w:r>
      <w:r w:rsidRPr="373A96E3" w:rsidR="08FF4A9E">
        <w:rPr>
          <w:b w:val="0"/>
          <w:bCs w:val="0"/>
          <w:sz w:val="24"/>
          <w:szCs w:val="24"/>
        </w:rPr>
        <w:t xml:space="preserve">Finally, the battery management will </w:t>
      </w:r>
      <w:r w:rsidRPr="373A96E3" w:rsidR="08FF4A9E">
        <w:rPr>
          <w:b w:val="0"/>
          <w:bCs w:val="0"/>
          <w:sz w:val="24"/>
          <w:szCs w:val="24"/>
        </w:rPr>
        <w:t>indicate</w:t>
      </w:r>
      <w:r w:rsidRPr="373A96E3" w:rsidR="08FF4A9E">
        <w:rPr>
          <w:b w:val="0"/>
          <w:bCs w:val="0"/>
          <w:sz w:val="24"/>
          <w:szCs w:val="24"/>
        </w:rPr>
        <w:t xml:space="preserve"> to the user the status of the battery</w:t>
      </w:r>
      <w:r w:rsidRPr="373A96E3" w:rsidR="363C8A5D">
        <w:rPr>
          <w:b w:val="0"/>
          <w:bCs w:val="0"/>
          <w:sz w:val="24"/>
          <w:szCs w:val="24"/>
        </w:rPr>
        <w:t>,</w:t>
      </w:r>
      <w:r w:rsidRPr="373A96E3" w:rsidR="74E2F394">
        <w:rPr>
          <w:b w:val="0"/>
          <w:bCs w:val="0"/>
          <w:sz w:val="24"/>
          <w:szCs w:val="24"/>
        </w:rPr>
        <w:t xml:space="preserve"> </w:t>
      </w:r>
      <w:r w:rsidRPr="373A96E3" w:rsidR="74E2F394">
        <w:rPr>
          <w:b w:val="0"/>
          <w:bCs w:val="0"/>
          <w:sz w:val="24"/>
          <w:szCs w:val="24"/>
        </w:rPr>
        <w:t>regarding</w:t>
      </w:r>
      <w:r w:rsidRPr="373A96E3" w:rsidR="74E2F394">
        <w:rPr>
          <w:b w:val="0"/>
          <w:bCs w:val="0"/>
          <w:sz w:val="24"/>
          <w:szCs w:val="24"/>
        </w:rPr>
        <w:t xml:space="preserve"> its charge.</w:t>
      </w:r>
    </w:p>
    <w:p w:rsidR="373A96E3" w:rsidP="373A96E3" w:rsidRDefault="373A96E3" w14:paraId="24F26703" w14:textId="1CB70C0F">
      <w:pPr>
        <w:pStyle w:val="Title"/>
        <w:jc w:val="left"/>
        <w:rPr>
          <w:b w:val="1"/>
          <w:bCs w:val="1"/>
          <w:sz w:val="28"/>
          <w:szCs w:val="28"/>
        </w:rPr>
      </w:pPr>
    </w:p>
    <w:p w:rsidR="373A96E3" w:rsidP="373A96E3" w:rsidRDefault="373A96E3" w14:paraId="39DBD49D" w14:textId="7FD19B04">
      <w:pPr>
        <w:pStyle w:val="Title"/>
        <w:jc w:val="left"/>
        <w:rPr>
          <w:b w:val="1"/>
          <w:bCs w:val="1"/>
          <w:sz w:val="28"/>
          <w:szCs w:val="28"/>
        </w:rPr>
      </w:pPr>
    </w:p>
    <w:p xmlns:wp14="http://schemas.microsoft.com/office/word/2010/wordml" w:rsidR="00DC2D90" w:rsidP="373A96E3" w:rsidRDefault="00DA29C7" w14:paraId="2819C074" wp14:textId="7F80BDEE">
      <w:pPr>
        <w:pStyle w:val="Title"/>
        <w:jc w:val="left"/>
        <w:rPr>
          <w:sz w:val="24"/>
          <w:szCs w:val="24"/>
        </w:rPr>
      </w:pPr>
      <w:r w:rsidRPr="373A96E3" w:rsidR="3147253D">
        <w:rPr>
          <w:sz w:val="24"/>
          <w:szCs w:val="24"/>
        </w:rPr>
        <w:t>1.1 Analysis of Component 1</w:t>
      </w:r>
      <w:r w:rsidRPr="373A96E3" w:rsidR="2B375EE2">
        <w:rPr>
          <w:sz w:val="24"/>
          <w:szCs w:val="24"/>
        </w:rPr>
        <w:t>:</w:t>
      </w:r>
      <w:r w:rsidRPr="373A96E3" w:rsidR="4FCEF48E">
        <w:rPr>
          <w:sz w:val="24"/>
          <w:szCs w:val="24"/>
        </w:rPr>
        <w:t xml:space="preserve"> </w:t>
      </w:r>
      <w:r w:rsidRPr="373A96E3" w:rsidR="338002FF">
        <w:rPr>
          <w:sz w:val="24"/>
          <w:szCs w:val="24"/>
        </w:rPr>
        <w:t>LEDs</w:t>
      </w:r>
    </w:p>
    <w:p xmlns:wp14="http://schemas.microsoft.com/office/word/2010/wordml" w:rsidR="00DC2D90" w:rsidP="373A96E3" w:rsidRDefault="00DC2D90" w14:paraId="1F72F646" wp14:textId="77777777" wp14:noSpellErr="1">
      <w:pPr>
        <w:pStyle w:val="Title"/>
        <w:jc w:val="both"/>
        <w:rPr>
          <w:sz w:val="24"/>
          <w:szCs w:val="24"/>
        </w:rPr>
      </w:pPr>
    </w:p>
    <w:p xmlns:wp14="http://schemas.microsoft.com/office/word/2010/wordml" w:rsidR="00DA29C7" w:rsidP="373A96E3" w:rsidRDefault="00DA29C7" w14:paraId="4D267540" wp14:textId="62BD52AC">
      <w:pPr>
        <w:pStyle w:val="Normal"/>
        <w:ind w:firstLine="720"/>
        <w:jc w:val="both"/>
      </w:pPr>
      <w:r w:rsidR="76DB55F4">
        <w:rPr/>
        <w:t>The LEDs</w:t>
      </w:r>
      <w:r w:rsidR="76DB55F4">
        <w:rPr/>
        <w:t xml:space="preserve"> are an integral part of the project because they </w:t>
      </w:r>
      <w:r w:rsidR="76DB55F4">
        <w:rPr/>
        <w:t>indicate</w:t>
      </w:r>
      <w:r w:rsidR="76DB55F4">
        <w:rPr/>
        <w:t xml:space="preserve"> </w:t>
      </w:r>
      <w:r w:rsidR="76DB55F4">
        <w:rPr/>
        <w:t>whether or not</w:t>
      </w:r>
      <w:r w:rsidR="76DB55F4">
        <w:rPr/>
        <w:t xml:space="preserve"> the player has </w:t>
      </w:r>
      <w:r w:rsidR="76DB55F4">
        <w:rPr/>
        <w:t xml:space="preserve">hit or </w:t>
      </w:r>
      <w:r w:rsidR="76DB55F4">
        <w:rPr/>
        <w:t>miss</w:t>
      </w:r>
      <w:r w:rsidR="76DB55F4">
        <w:rPr/>
        <w:t xml:space="preserve"> a battleship. Without this notification system, the user would not know about the progress of their game or their opponents. The two main types considered were discrete LEDs. This would </w:t>
      </w:r>
      <w:r w:rsidR="76DB55F4">
        <w:rPr/>
        <w:t>necessitate</w:t>
      </w:r>
      <w:r w:rsidR="76DB55F4">
        <w:rPr/>
        <w:t xml:space="preserve"> 256 individual LEDs and soldering all of them individually. Due to needing </w:t>
      </w:r>
      <w:r w:rsidR="76DB55F4">
        <w:rPr/>
        <w:t>different colors</w:t>
      </w:r>
      <w:r w:rsidR="76DB55F4">
        <w:rPr/>
        <w:t xml:space="preserve"> at each LED, this would require an RBG LED and there would be considerable amount of work needed to use these. Each LED would need to be sent data to be told what color to be</w:t>
      </w:r>
      <w:r w:rsidR="15EBE80F">
        <w:rPr/>
        <w:t>.</w:t>
      </w:r>
    </w:p>
    <w:p xmlns:wp14="http://schemas.microsoft.com/office/word/2010/wordml" w:rsidR="00DA29C7" w:rsidP="373A96E3" w:rsidRDefault="00DA29C7" w14:paraId="3FF64409" wp14:textId="414BD706">
      <w:pPr>
        <w:pStyle w:val="Normal"/>
        <w:ind w:firstLine="720"/>
        <w:jc w:val="both"/>
        <w:rPr>
          <w:sz w:val="24"/>
          <w:szCs w:val="24"/>
        </w:rPr>
      </w:pPr>
    </w:p>
    <w:p xmlns:wp14="http://schemas.microsoft.com/office/word/2010/wordml" w:rsidR="00DA29C7" w:rsidP="373A96E3" w:rsidRDefault="00DA29C7" w14:paraId="61D084D8" wp14:textId="5BE33B4E">
      <w:pPr>
        <w:pStyle w:val="Normal"/>
        <w:ind w:firstLine="720"/>
        <w:jc w:val="both"/>
      </w:pPr>
      <w:r w:rsidR="76DB55F4">
        <w:rPr/>
        <w:t xml:space="preserve">The second </w:t>
      </w:r>
      <w:r w:rsidR="76DB55F4">
        <w:rPr/>
        <w:t>option</w:t>
      </w:r>
      <w:r w:rsidR="76DB55F4">
        <w:rPr/>
        <w:t xml:space="preserve"> is to use LED strips. </w:t>
      </w:r>
      <w:r w:rsidR="6B4481F3">
        <w:rPr/>
        <w:t>[</w:t>
      </w:r>
      <w:r w:rsidR="6B4481F3">
        <w:rPr/>
        <w:t>19]</w:t>
      </w:r>
      <w:r w:rsidR="23575125">
        <w:rPr/>
        <w:t xml:space="preserve"> </w:t>
      </w:r>
      <w:r w:rsidR="76DB55F4">
        <w:rPr/>
        <w:t>There</w:t>
      </w:r>
      <w:r w:rsidR="76DB55F4">
        <w:rPr/>
        <w:t xml:space="preserve"> are multiple different ICs, but the three main options are WS2811, WS2812B, and WS2813. Each has its own pros and cons. The WS2811 is an older version that is much more cost effective, however, the LEDs are not individually addressable. They are controlled in groups of three. The WS2812B and WS2813 are both individually addressable but in </w:t>
      </w:r>
      <w:r w:rsidR="76DB55F4">
        <w:rPr/>
        <w:t>different ways</w:t>
      </w:r>
      <w:r w:rsidR="76DB55F4">
        <w:rPr/>
        <w:t>. The WS2812B has four total pins: one for power, one for ground, and two for the data (DIN and DOUT)</w:t>
      </w:r>
      <w:r w:rsidR="76DB55F4">
        <w:rPr/>
        <w:t>.</w:t>
      </w:r>
      <w:r w:rsidR="25A242F4">
        <w:rPr/>
        <w:t xml:space="preserve"> [17]</w:t>
      </w:r>
      <w:r w:rsidR="76DB55F4">
        <w:rPr/>
        <w:t xml:space="preserve"> The WS2813 has six pins: one each for power, ground, and hanging, and three for the data. </w:t>
      </w:r>
      <w:r w:rsidR="1B7CD9CB">
        <w:rPr/>
        <w:t xml:space="preserve">[18] </w:t>
      </w:r>
      <w:r w:rsidR="76DB55F4">
        <w:rPr/>
        <w:t xml:space="preserve">These have </w:t>
      </w:r>
      <w:r w:rsidR="76DB55F4">
        <w:rPr/>
        <w:t>a data</w:t>
      </w:r>
      <w:r w:rsidR="76DB55F4">
        <w:rPr/>
        <w:t xml:space="preserve"> in and </w:t>
      </w:r>
      <w:r w:rsidR="76DB55F4">
        <w:rPr/>
        <w:t>a backup</w:t>
      </w:r>
      <w:r w:rsidR="76DB55F4">
        <w:rPr/>
        <w:t xml:space="preserve"> data in pins which allow the entire strip not to go out if one LED burns up. This backup means that just one would go out. Another advantage of the WS2813 chip is the refresh rate is five times higher at a rate of 2000Hz when compared to the WS2812B. Both LED types draw about 60mA of current which means each strip would draw </w:t>
      </w:r>
      <w:r w:rsidR="76DB55F4">
        <w:rPr/>
        <w:t>approximately 0</w:t>
      </w:r>
      <w:r w:rsidR="76DB55F4">
        <w:rPr/>
        <w:t>.5A. These strips</w:t>
      </w:r>
      <w:r w:rsidR="76DB55F4">
        <w:rPr/>
        <w:t xml:space="preserve"> also both </w:t>
      </w:r>
      <w:r w:rsidR="76DB55F4">
        <w:rPr/>
        <w:t>require</w:t>
      </w:r>
      <w:r w:rsidR="76DB55F4">
        <w:rPr/>
        <w:t xml:space="preserve"> a 5V source. </w:t>
      </w:r>
      <w:r w:rsidR="13EEFD31">
        <w:rPr/>
        <w:t>[20]</w:t>
      </w:r>
    </w:p>
    <w:p xmlns:wp14="http://schemas.microsoft.com/office/word/2010/wordml" w:rsidR="00DA29C7" w:rsidP="373A96E3" w:rsidRDefault="00DA29C7" w14:paraId="7A98303E" wp14:textId="7843FB6D">
      <w:pPr>
        <w:pStyle w:val="Normal"/>
        <w:ind w:firstLine="720"/>
        <w:jc w:val="both"/>
        <w:rPr>
          <w:sz w:val="24"/>
          <w:szCs w:val="24"/>
        </w:rPr>
      </w:pPr>
    </w:p>
    <w:p xmlns:wp14="http://schemas.microsoft.com/office/word/2010/wordml" w:rsidR="00DA29C7" w:rsidP="373A96E3" w:rsidRDefault="00DA29C7" w14:paraId="355C12C9" wp14:textId="231B7315">
      <w:pPr>
        <w:pStyle w:val="Normal"/>
        <w:ind w:firstLine="720"/>
        <w:jc w:val="both"/>
      </w:pPr>
      <w:r w:rsidR="76DB55F4">
        <w:rPr/>
        <w:t xml:space="preserve">LED strips would be significantly easier to use because they could be cut every eight LEDs and connected at one end instead of having to </w:t>
      </w:r>
      <w:r w:rsidR="76DB55F4">
        <w:rPr/>
        <w:t>solder</w:t>
      </w:r>
      <w:r w:rsidR="76DB55F4">
        <w:rPr/>
        <w:t xml:space="preserve"> 256 individual LEDs. Connecting 32 strips would be significantly faster. </w:t>
      </w:r>
      <w:r w:rsidR="256F6E8F">
        <w:rPr/>
        <w:t xml:space="preserve">However, the amount of power required to run 16 strips of LEDs on each board would be around 50W which is significantly high. Due to this, </w:t>
      </w:r>
      <w:r w:rsidR="50293E65">
        <w:rPr/>
        <w:t>a surface mount device LED was chosen because it has a much lower current draw of about 15mA</w:t>
      </w:r>
      <w:r w:rsidR="031B9644">
        <w:rPr/>
        <w:t xml:space="preserve"> [28]</w:t>
      </w:r>
      <w:r w:rsidR="50293E65">
        <w:rPr/>
        <w:t xml:space="preserve">. This </w:t>
      </w:r>
      <w:r w:rsidR="4476B112">
        <w:rPr/>
        <w:t xml:space="preserve">would cut </w:t>
      </w:r>
      <w:r w:rsidR="56250E36">
        <w:rPr/>
        <w:t>power</w:t>
      </w:r>
      <w:r w:rsidR="4476B112">
        <w:rPr/>
        <w:t xml:space="preserve"> consumption by a factor of four. When using individual LEDs, there would need to a shift register for each </w:t>
      </w:r>
      <w:r w:rsidR="3D87EDEF">
        <w:rPr/>
        <w:t xml:space="preserve">set of 8 LEDs. These </w:t>
      </w:r>
      <w:r w:rsidR="634A8AC3">
        <w:rPr/>
        <w:t xml:space="preserve">would then be programmed like normal LEDs because they don’t have an IC on each LED like the strips. </w:t>
      </w:r>
    </w:p>
    <w:p xmlns:wp14="http://schemas.microsoft.com/office/word/2010/wordml" w:rsidR="00DA29C7" w:rsidP="373A96E3" w:rsidRDefault="00DA29C7" w14:paraId="08CE6F91" wp14:textId="4CBB07F3">
      <w:pPr>
        <w:pStyle w:val="Title"/>
        <w:jc w:val="left"/>
        <w:rPr>
          <w:b w:val="1"/>
          <w:bCs w:val="1"/>
          <w:i w:val="1"/>
          <w:iCs w:val="1"/>
          <w:color w:val="FF0000"/>
          <w:sz w:val="28"/>
          <w:szCs w:val="28"/>
        </w:rPr>
      </w:pPr>
    </w:p>
    <w:p w:rsidR="3147253D" w:rsidP="373A96E3" w:rsidRDefault="3147253D" w14:paraId="633A6968" w14:textId="3DD54563">
      <w:pPr>
        <w:pStyle w:val="Title"/>
        <w:jc w:val="left"/>
        <w:rPr>
          <w:sz w:val="24"/>
          <w:szCs w:val="24"/>
        </w:rPr>
      </w:pPr>
      <w:r w:rsidRPr="373A96E3" w:rsidR="3147253D">
        <w:rPr>
          <w:sz w:val="24"/>
          <w:szCs w:val="24"/>
        </w:rPr>
        <w:t>1.</w:t>
      </w:r>
      <w:r w:rsidRPr="373A96E3" w:rsidR="0FE8925C">
        <w:rPr>
          <w:sz w:val="24"/>
          <w:szCs w:val="24"/>
        </w:rPr>
        <w:t>2</w:t>
      </w:r>
      <w:r w:rsidRPr="373A96E3" w:rsidR="3147253D">
        <w:rPr>
          <w:sz w:val="24"/>
          <w:szCs w:val="24"/>
        </w:rPr>
        <w:t xml:space="preserve"> Analysis of Component 2:</w:t>
      </w:r>
      <w:r w:rsidRPr="373A96E3" w:rsidR="4BE0A31C">
        <w:rPr>
          <w:sz w:val="24"/>
          <w:szCs w:val="24"/>
        </w:rPr>
        <w:t xml:space="preserve"> </w:t>
      </w:r>
      <w:r w:rsidRPr="373A96E3" w:rsidR="60915C1F">
        <w:rPr>
          <w:sz w:val="24"/>
          <w:szCs w:val="24"/>
        </w:rPr>
        <w:t xml:space="preserve">Microcontroller - </w:t>
      </w:r>
      <w:r w:rsidRPr="373A96E3" w:rsidR="4BE0A31C">
        <w:rPr>
          <w:sz w:val="24"/>
          <w:szCs w:val="24"/>
        </w:rPr>
        <w:t>ESP32</w:t>
      </w:r>
      <w:r w:rsidRPr="373A96E3" w:rsidR="1E8814B1">
        <w:rPr>
          <w:sz w:val="24"/>
          <w:szCs w:val="24"/>
        </w:rPr>
        <w:t>,</w:t>
      </w:r>
      <w:r w:rsidRPr="373A96E3" w:rsidR="4BE0A31C">
        <w:rPr>
          <w:sz w:val="24"/>
          <w:szCs w:val="24"/>
        </w:rPr>
        <w:t xml:space="preserve"> </w:t>
      </w:r>
      <w:r w:rsidRPr="373A96E3" w:rsidR="350E6B62">
        <w:rPr>
          <w:sz w:val="24"/>
          <w:szCs w:val="24"/>
        </w:rPr>
        <w:t>ESP</w:t>
      </w:r>
      <w:r w:rsidRPr="373A96E3" w:rsidR="660EAC82">
        <w:rPr>
          <w:sz w:val="24"/>
          <w:szCs w:val="24"/>
        </w:rPr>
        <w:t>32</w:t>
      </w:r>
      <w:r w:rsidRPr="373A96E3" w:rsidR="350E6B62">
        <w:rPr>
          <w:sz w:val="24"/>
          <w:szCs w:val="24"/>
        </w:rPr>
        <w:t>-S2</w:t>
      </w:r>
      <w:r w:rsidRPr="373A96E3" w:rsidR="64D7CF09">
        <w:rPr>
          <w:sz w:val="24"/>
          <w:szCs w:val="24"/>
        </w:rPr>
        <w:t>,</w:t>
      </w:r>
      <w:r w:rsidRPr="373A96E3" w:rsidR="350E6B62">
        <w:rPr>
          <w:sz w:val="24"/>
          <w:szCs w:val="24"/>
        </w:rPr>
        <w:t xml:space="preserve"> ESP8266</w:t>
      </w:r>
    </w:p>
    <w:p w:rsidR="373A96E3" w:rsidP="373A96E3" w:rsidRDefault="373A96E3" w14:paraId="63ECF952" w14:textId="499C3053">
      <w:pPr>
        <w:pStyle w:val="Title"/>
        <w:jc w:val="left"/>
        <w:rPr>
          <w:b w:val="1"/>
          <w:bCs w:val="1"/>
          <w:sz w:val="28"/>
          <w:szCs w:val="28"/>
        </w:rPr>
      </w:pPr>
    </w:p>
    <w:p w:rsidR="368BE95C" w:rsidP="373A96E3" w:rsidRDefault="368BE95C" w14:paraId="14693B89" w14:textId="6489C5FB">
      <w:pPr>
        <w:pStyle w:val="Title"/>
        <w:ind w:firstLine="720"/>
        <w:jc w:val="both"/>
        <w:rPr>
          <w:b w:val="1"/>
          <w:bCs w:val="1"/>
          <w:i w:val="0"/>
          <w:iCs w:val="0"/>
          <w:color w:val="000000" w:themeColor="text1" w:themeTint="FF" w:themeShade="FF"/>
          <w:sz w:val="28"/>
          <w:szCs w:val="28"/>
        </w:rPr>
      </w:pPr>
      <w:r w:rsidRPr="373A96E3" w:rsidR="368BE95C">
        <w:rPr>
          <w:b w:val="0"/>
          <w:bCs w:val="0"/>
          <w:i w:val="0"/>
          <w:iCs w:val="0"/>
          <w:color w:val="000000" w:themeColor="text1" w:themeTint="FF" w:themeShade="FF"/>
          <w:sz w:val="24"/>
          <w:szCs w:val="24"/>
        </w:rPr>
        <w:t xml:space="preserve">The microcontroller </w:t>
      </w:r>
      <w:r w:rsidRPr="373A96E3" w:rsidR="368BE95C">
        <w:rPr>
          <w:b w:val="0"/>
          <w:bCs w:val="0"/>
          <w:i w:val="0"/>
          <w:iCs w:val="0"/>
          <w:color w:val="000000" w:themeColor="text1" w:themeTint="FF" w:themeShade="FF"/>
          <w:sz w:val="24"/>
          <w:szCs w:val="24"/>
        </w:rPr>
        <w:t>component</w:t>
      </w:r>
      <w:r w:rsidRPr="373A96E3" w:rsidR="368BE95C">
        <w:rPr>
          <w:b w:val="0"/>
          <w:bCs w:val="0"/>
          <w:i w:val="0"/>
          <w:iCs w:val="0"/>
          <w:color w:val="000000" w:themeColor="text1" w:themeTint="FF" w:themeShade="FF"/>
          <w:sz w:val="24"/>
          <w:szCs w:val="24"/>
        </w:rPr>
        <w:t xml:space="preserve"> requires several key parts for our usage case.</w:t>
      </w:r>
      <w:r w:rsidRPr="373A96E3" w:rsidR="7281E219">
        <w:rPr>
          <w:b w:val="0"/>
          <w:bCs w:val="0"/>
          <w:i w:val="0"/>
          <w:iCs w:val="0"/>
          <w:color w:val="000000" w:themeColor="text1" w:themeTint="FF" w:themeShade="FF"/>
          <w:sz w:val="24"/>
          <w:szCs w:val="24"/>
        </w:rPr>
        <w:t xml:space="preserve"> </w:t>
      </w:r>
      <w:r w:rsidRPr="373A96E3" w:rsidR="27EC8170">
        <w:rPr>
          <w:b w:val="0"/>
          <w:bCs w:val="0"/>
          <w:i w:val="0"/>
          <w:iCs w:val="0"/>
          <w:color w:val="000000" w:themeColor="text1" w:themeTint="FF" w:themeShade="FF"/>
          <w:sz w:val="24"/>
          <w:szCs w:val="24"/>
        </w:rPr>
        <w:t>For functionality,</w:t>
      </w:r>
      <w:r w:rsidRPr="373A96E3" w:rsidR="368BE95C">
        <w:rPr>
          <w:b w:val="0"/>
          <w:bCs w:val="0"/>
          <w:i w:val="0"/>
          <w:iCs w:val="0"/>
          <w:color w:val="000000" w:themeColor="text1" w:themeTint="FF" w:themeShade="FF"/>
          <w:sz w:val="24"/>
          <w:szCs w:val="24"/>
        </w:rPr>
        <w:t xml:space="preserve"> </w:t>
      </w:r>
      <w:r w:rsidRPr="373A96E3" w:rsidR="7153172D">
        <w:rPr>
          <w:b w:val="0"/>
          <w:bCs w:val="0"/>
          <w:i w:val="0"/>
          <w:iCs w:val="0"/>
          <w:color w:val="000000" w:themeColor="text1" w:themeTint="FF" w:themeShade="FF"/>
          <w:sz w:val="24"/>
          <w:szCs w:val="24"/>
        </w:rPr>
        <w:t>o</w:t>
      </w:r>
      <w:r w:rsidRPr="373A96E3" w:rsidR="368BE95C">
        <w:rPr>
          <w:b w:val="0"/>
          <w:bCs w:val="0"/>
          <w:i w:val="0"/>
          <w:iCs w:val="0"/>
          <w:color w:val="000000" w:themeColor="text1" w:themeTint="FF" w:themeShade="FF"/>
          <w:sz w:val="24"/>
          <w:szCs w:val="24"/>
        </w:rPr>
        <w:t>ne of the main considerations</w:t>
      </w:r>
      <w:r w:rsidRPr="373A96E3" w:rsidR="646385ED">
        <w:rPr>
          <w:b w:val="0"/>
          <w:bCs w:val="0"/>
          <w:i w:val="0"/>
          <w:iCs w:val="0"/>
          <w:color w:val="000000" w:themeColor="text1" w:themeTint="FF" w:themeShade="FF"/>
          <w:sz w:val="24"/>
          <w:szCs w:val="24"/>
        </w:rPr>
        <w:t xml:space="preserve"> is </w:t>
      </w:r>
      <w:proofErr w:type="spellStart"/>
      <w:r w:rsidRPr="373A96E3" w:rsidR="646385ED">
        <w:rPr>
          <w:b w:val="0"/>
          <w:bCs w:val="0"/>
          <w:i w:val="0"/>
          <w:iCs w:val="0"/>
          <w:color w:val="000000" w:themeColor="text1" w:themeTint="FF" w:themeShade="FF"/>
          <w:sz w:val="24"/>
          <w:szCs w:val="24"/>
        </w:rPr>
        <w:t>WiFi</w:t>
      </w:r>
      <w:proofErr w:type="spellEnd"/>
      <w:r w:rsidRPr="373A96E3" w:rsidR="646385ED">
        <w:rPr>
          <w:b w:val="0"/>
          <w:bCs w:val="0"/>
          <w:i w:val="0"/>
          <w:iCs w:val="0"/>
          <w:color w:val="000000" w:themeColor="text1" w:themeTint="FF" w:themeShade="FF"/>
          <w:sz w:val="24"/>
          <w:szCs w:val="24"/>
        </w:rPr>
        <w:t xml:space="preserve"> connectivity. The microcontroller is expected to spearhead all communications of the game server, so RF transmission and </w:t>
      </w:r>
      <w:proofErr w:type="spellStart"/>
      <w:r w:rsidRPr="373A96E3" w:rsidR="646385ED">
        <w:rPr>
          <w:b w:val="0"/>
          <w:bCs w:val="0"/>
          <w:i w:val="0"/>
          <w:iCs w:val="0"/>
          <w:color w:val="000000" w:themeColor="text1" w:themeTint="FF" w:themeShade="FF"/>
          <w:sz w:val="24"/>
          <w:szCs w:val="24"/>
        </w:rPr>
        <w:t>WiFi</w:t>
      </w:r>
      <w:proofErr w:type="spellEnd"/>
      <w:r w:rsidRPr="373A96E3" w:rsidR="646385ED">
        <w:rPr>
          <w:b w:val="0"/>
          <w:bCs w:val="0"/>
          <w:i w:val="0"/>
          <w:iCs w:val="0"/>
          <w:color w:val="000000" w:themeColor="text1" w:themeTint="FF" w:themeShade="FF"/>
          <w:sz w:val="24"/>
          <w:szCs w:val="24"/>
        </w:rPr>
        <w:t xml:space="preserve"> support is </w:t>
      </w:r>
      <w:r w:rsidRPr="373A96E3" w:rsidR="646385ED">
        <w:rPr>
          <w:b w:val="0"/>
          <w:bCs w:val="0"/>
          <w:i w:val="0"/>
          <w:iCs w:val="0"/>
          <w:color w:val="000000" w:themeColor="text1" w:themeTint="FF" w:themeShade="FF"/>
          <w:sz w:val="24"/>
          <w:szCs w:val="24"/>
        </w:rPr>
        <w:t>a must</w:t>
      </w:r>
      <w:r w:rsidRPr="373A96E3" w:rsidR="646385ED">
        <w:rPr>
          <w:b w:val="0"/>
          <w:bCs w:val="0"/>
          <w:i w:val="0"/>
          <w:iCs w:val="0"/>
          <w:color w:val="000000" w:themeColor="text1" w:themeTint="FF" w:themeShade="FF"/>
          <w:sz w:val="24"/>
          <w:szCs w:val="24"/>
        </w:rPr>
        <w:t>.</w:t>
      </w:r>
      <w:r w:rsidRPr="373A96E3" w:rsidR="60143B1B">
        <w:rPr>
          <w:b w:val="0"/>
          <w:bCs w:val="0"/>
          <w:i w:val="0"/>
          <w:iCs w:val="0"/>
          <w:color w:val="000000" w:themeColor="text1" w:themeTint="FF" w:themeShade="FF"/>
          <w:sz w:val="24"/>
          <w:szCs w:val="24"/>
        </w:rPr>
        <w:t xml:space="preserve"> </w:t>
      </w:r>
      <w:r w:rsidRPr="373A96E3" w:rsidR="300682BB">
        <w:rPr>
          <w:b w:val="0"/>
          <w:bCs w:val="0"/>
          <w:i w:val="0"/>
          <w:iCs w:val="0"/>
          <w:color w:val="000000" w:themeColor="text1" w:themeTint="FF" w:themeShade="FF"/>
          <w:sz w:val="24"/>
          <w:szCs w:val="24"/>
        </w:rPr>
        <w:t xml:space="preserve">The microcontroller will also need at least two channels of </w:t>
      </w:r>
      <w:r w:rsidRPr="373A96E3" w:rsidR="300682BB">
        <w:rPr>
          <w:b w:val="0"/>
          <w:bCs w:val="0"/>
          <w:i w:val="0"/>
          <w:iCs w:val="0"/>
          <w:color w:val="000000" w:themeColor="text1" w:themeTint="FF" w:themeShade="FF"/>
          <w:sz w:val="24"/>
          <w:szCs w:val="24"/>
        </w:rPr>
        <w:t>DAC</w:t>
      </w:r>
      <w:r w:rsidRPr="373A96E3" w:rsidR="300682BB">
        <w:rPr>
          <w:b w:val="0"/>
          <w:bCs w:val="0"/>
          <w:i w:val="0"/>
          <w:iCs w:val="0"/>
          <w:color w:val="000000" w:themeColor="text1" w:themeTint="FF" w:themeShade="FF"/>
          <w:sz w:val="24"/>
          <w:szCs w:val="24"/>
        </w:rPr>
        <w:t xml:space="preserve"> and ADC</w:t>
      </w:r>
      <w:r w:rsidRPr="373A96E3" w:rsidR="1E71FB40">
        <w:rPr>
          <w:b w:val="0"/>
          <w:bCs w:val="0"/>
          <w:i w:val="0"/>
          <w:iCs w:val="0"/>
          <w:color w:val="000000" w:themeColor="text1" w:themeTint="FF" w:themeShade="FF"/>
          <w:sz w:val="24"/>
          <w:szCs w:val="24"/>
        </w:rPr>
        <w:t xml:space="preserve"> for ship detection</w:t>
      </w:r>
      <w:r w:rsidRPr="373A96E3" w:rsidR="300682BB">
        <w:rPr>
          <w:b w:val="0"/>
          <w:bCs w:val="0"/>
          <w:i w:val="0"/>
          <w:iCs w:val="0"/>
          <w:color w:val="000000" w:themeColor="text1" w:themeTint="FF" w:themeShade="FF"/>
          <w:sz w:val="24"/>
          <w:szCs w:val="24"/>
        </w:rPr>
        <w:t xml:space="preserve">. SPI communication will be </w:t>
      </w:r>
      <w:r w:rsidRPr="373A96E3" w:rsidR="300682BB">
        <w:rPr>
          <w:b w:val="0"/>
          <w:bCs w:val="0"/>
          <w:i w:val="0"/>
          <w:iCs w:val="0"/>
          <w:color w:val="000000" w:themeColor="text1" w:themeTint="FF" w:themeShade="FF"/>
          <w:sz w:val="24"/>
          <w:szCs w:val="24"/>
        </w:rPr>
        <w:t>utilized</w:t>
      </w:r>
      <w:r w:rsidRPr="373A96E3" w:rsidR="300682BB">
        <w:rPr>
          <w:b w:val="0"/>
          <w:bCs w:val="0"/>
          <w:i w:val="0"/>
          <w:iCs w:val="0"/>
          <w:color w:val="000000" w:themeColor="text1" w:themeTint="FF" w:themeShade="FF"/>
          <w:sz w:val="24"/>
          <w:szCs w:val="24"/>
        </w:rPr>
        <w:t xml:space="preserve"> for LCD so the microcontroller </w:t>
      </w:r>
      <w:r w:rsidRPr="373A96E3" w:rsidR="2BD7F08F">
        <w:rPr>
          <w:b w:val="0"/>
          <w:bCs w:val="0"/>
          <w:i w:val="0"/>
          <w:iCs w:val="0"/>
          <w:color w:val="000000" w:themeColor="text1" w:themeTint="FF" w:themeShade="FF"/>
          <w:sz w:val="24"/>
          <w:szCs w:val="24"/>
        </w:rPr>
        <w:t>must</w:t>
      </w:r>
      <w:r w:rsidRPr="373A96E3" w:rsidR="300682BB">
        <w:rPr>
          <w:b w:val="0"/>
          <w:bCs w:val="0"/>
          <w:i w:val="0"/>
          <w:iCs w:val="0"/>
          <w:color w:val="000000" w:themeColor="text1" w:themeTint="FF" w:themeShade="FF"/>
          <w:sz w:val="24"/>
          <w:szCs w:val="24"/>
        </w:rPr>
        <w:t xml:space="preserve"> also support the SPI protocol.</w:t>
      </w:r>
      <w:r w:rsidRPr="373A96E3" w:rsidR="29E7F944">
        <w:rPr>
          <w:b w:val="0"/>
          <w:bCs w:val="0"/>
          <w:i w:val="0"/>
          <w:iCs w:val="0"/>
          <w:color w:val="000000" w:themeColor="text1" w:themeTint="FF" w:themeShade="FF"/>
          <w:sz w:val="24"/>
          <w:szCs w:val="24"/>
        </w:rPr>
        <w:t xml:space="preserve"> A significant amount of GPIO ports is also crucial considering the number of lines and communications the project will </w:t>
      </w:r>
      <w:r w:rsidRPr="373A96E3" w:rsidR="29E7F944">
        <w:rPr>
          <w:b w:val="0"/>
          <w:bCs w:val="0"/>
          <w:i w:val="0"/>
          <w:iCs w:val="0"/>
          <w:color w:val="000000" w:themeColor="text1" w:themeTint="FF" w:themeShade="FF"/>
          <w:sz w:val="24"/>
          <w:szCs w:val="24"/>
        </w:rPr>
        <w:t>utilize</w:t>
      </w:r>
      <w:r w:rsidRPr="373A96E3" w:rsidR="29E7F944">
        <w:rPr>
          <w:b w:val="0"/>
          <w:bCs w:val="0"/>
          <w:i w:val="0"/>
          <w:iCs w:val="0"/>
          <w:color w:val="000000" w:themeColor="text1" w:themeTint="FF" w:themeShade="FF"/>
          <w:sz w:val="24"/>
          <w:szCs w:val="24"/>
        </w:rPr>
        <w:t xml:space="preserve">. Ballpark estimate, </w:t>
      </w:r>
      <w:r w:rsidRPr="373A96E3" w:rsidR="64B9799A">
        <w:rPr>
          <w:b w:val="0"/>
          <w:bCs w:val="0"/>
          <w:i w:val="0"/>
          <w:iCs w:val="0"/>
          <w:color w:val="000000" w:themeColor="text1" w:themeTint="FF" w:themeShade="FF"/>
          <w:sz w:val="24"/>
          <w:szCs w:val="24"/>
        </w:rPr>
        <w:t>1</w:t>
      </w:r>
      <w:r w:rsidRPr="373A96E3" w:rsidR="29E7F944">
        <w:rPr>
          <w:b w:val="0"/>
          <w:bCs w:val="0"/>
          <w:i w:val="0"/>
          <w:iCs w:val="0"/>
          <w:color w:val="000000" w:themeColor="text1" w:themeTint="FF" w:themeShade="FF"/>
          <w:sz w:val="24"/>
          <w:szCs w:val="24"/>
        </w:rPr>
        <w:t xml:space="preserve"> line</w:t>
      </w:r>
      <w:r w:rsidRPr="373A96E3" w:rsidR="010BB969">
        <w:rPr>
          <w:b w:val="0"/>
          <w:bCs w:val="0"/>
          <w:i w:val="0"/>
          <w:iCs w:val="0"/>
          <w:color w:val="000000" w:themeColor="text1" w:themeTint="FF" w:themeShade="FF"/>
          <w:sz w:val="24"/>
          <w:szCs w:val="24"/>
        </w:rPr>
        <w:t xml:space="preserve"> for </w:t>
      </w:r>
      <w:r w:rsidRPr="373A96E3" w:rsidR="1A09628B">
        <w:rPr>
          <w:b w:val="0"/>
          <w:bCs w:val="0"/>
          <w:i w:val="0"/>
          <w:iCs w:val="0"/>
          <w:color w:val="000000" w:themeColor="text1" w:themeTint="FF" w:themeShade="FF"/>
          <w:sz w:val="24"/>
          <w:szCs w:val="24"/>
        </w:rPr>
        <w:t>the 128 LEDs on a strip</w:t>
      </w:r>
      <w:r w:rsidRPr="373A96E3" w:rsidR="29E7F944">
        <w:rPr>
          <w:b w:val="0"/>
          <w:bCs w:val="0"/>
          <w:i w:val="0"/>
          <w:iCs w:val="0"/>
          <w:color w:val="000000" w:themeColor="text1" w:themeTint="FF" w:themeShade="FF"/>
          <w:sz w:val="24"/>
          <w:szCs w:val="24"/>
        </w:rPr>
        <w:t xml:space="preserve">, 1 SPI communication line for the LCD screen, </w:t>
      </w:r>
      <w:r w:rsidRPr="373A96E3" w:rsidR="32889ED0">
        <w:rPr>
          <w:b w:val="0"/>
          <w:bCs w:val="0"/>
          <w:i w:val="0"/>
          <w:iCs w:val="0"/>
          <w:color w:val="000000" w:themeColor="text1" w:themeTint="FF" w:themeShade="FF"/>
          <w:sz w:val="24"/>
          <w:szCs w:val="24"/>
        </w:rPr>
        <w:t>11</w:t>
      </w:r>
      <w:r w:rsidRPr="373A96E3" w:rsidR="29E7F944">
        <w:rPr>
          <w:b w:val="0"/>
          <w:bCs w:val="0"/>
          <w:i w:val="0"/>
          <w:iCs w:val="0"/>
          <w:color w:val="000000" w:themeColor="text1" w:themeTint="FF" w:themeShade="FF"/>
          <w:sz w:val="24"/>
          <w:szCs w:val="24"/>
        </w:rPr>
        <w:t xml:space="preserve"> lines for multiplexed port monitoring of the 64 ship slots, a line for motor driver control, a GPIO for the speaker, and</w:t>
      </w:r>
      <w:r w:rsidRPr="373A96E3" w:rsidR="50EE2C35">
        <w:rPr>
          <w:b w:val="0"/>
          <w:bCs w:val="0"/>
          <w:i w:val="0"/>
          <w:iCs w:val="0"/>
          <w:color w:val="000000" w:themeColor="text1" w:themeTint="FF" w:themeShade="FF"/>
          <w:sz w:val="24"/>
          <w:szCs w:val="24"/>
        </w:rPr>
        <w:t xml:space="preserve"> </w:t>
      </w:r>
      <w:r w:rsidRPr="373A96E3" w:rsidR="50EE2C35">
        <w:rPr>
          <w:b w:val="0"/>
          <w:bCs w:val="0"/>
          <w:i w:val="0"/>
          <w:iCs w:val="0"/>
          <w:color w:val="000000" w:themeColor="text1" w:themeTint="FF" w:themeShade="FF"/>
          <w:sz w:val="24"/>
          <w:szCs w:val="24"/>
        </w:rPr>
        <w:t xml:space="preserve">roughly </w:t>
      </w:r>
      <w:r w:rsidRPr="373A96E3" w:rsidR="29E7F944">
        <w:rPr>
          <w:b w:val="0"/>
          <w:bCs w:val="0"/>
          <w:i w:val="0"/>
          <w:iCs w:val="0"/>
          <w:color w:val="000000" w:themeColor="text1" w:themeTint="FF" w:themeShade="FF"/>
          <w:sz w:val="24"/>
          <w:szCs w:val="24"/>
        </w:rPr>
        <w:t>8</w:t>
      </w:r>
      <w:r w:rsidRPr="373A96E3" w:rsidR="29E7F944">
        <w:rPr>
          <w:b w:val="0"/>
          <w:bCs w:val="0"/>
          <w:i w:val="0"/>
          <w:iCs w:val="0"/>
          <w:color w:val="000000" w:themeColor="text1" w:themeTint="FF" w:themeShade="FF"/>
          <w:sz w:val="24"/>
          <w:szCs w:val="24"/>
        </w:rPr>
        <w:t xml:space="preserve"> lines for keypad/attack buttons for a total of </w:t>
      </w:r>
      <w:r w:rsidRPr="373A96E3" w:rsidR="7DD68349">
        <w:rPr>
          <w:b w:val="0"/>
          <w:bCs w:val="0"/>
          <w:i w:val="0"/>
          <w:iCs w:val="0"/>
          <w:color w:val="000000" w:themeColor="text1" w:themeTint="FF" w:themeShade="FF"/>
          <w:sz w:val="24"/>
          <w:szCs w:val="24"/>
        </w:rPr>
        <w:t xml:space="preserve">22 </w:t>
      </w:r>
      <w:r w:rsidRPr="373A96E3" w:rsidR="29E7F944">
        <w:rPr>
          <w:b w:val="0"/>
          <w:bCs w:val="0"/>
          <w:i w:val="0"/>
          <w:iCs w:val="0"/>
          <w:color w:val="000000" w:themeColor="text1" w:themeTint="FF" w:themeShade="FF"/>
          <w:sz w:val="24"/>
          <w:szCs w:val="24"/>
        </w:rPr>
        <w:t>GPIO lines.</w:t>
      </w:r>
      <w:r w:rsidRPr="373A96E3" w:rsidR="2723D214">
        <w:rPr>
          <w:b w:val="0"/>
          <w:bCs w:val="0"/>
          <w:i w:val="0"/>
          <w:iCs w:val="0"/>
          <w:color w:val="000000" w:themeColor="text1" w:themeTint="FF" w:themeShade="FF"/>
          <w:sz w:val="24"/>
          <w:szCs w:val="24"/>
        </w:rPr>
        <w:t xml:space="preserve"> To reiterate, this is a rough estimate as more peripherals and design choices will </w:t>
      </w:r>
      <w:r w:rsidRPr="373A96E3" w:rsidR="2723D214">
        <w:rPr>
          <w:b w:val="0"/>
          <w:bCs w:val="0"/>
          <w:i w:val="0"/>
          <w:iCs w:val="0"/>
          <w:color w:val="000000" w:themeColor="text1" w:themeTint="FF" w:themeShade="FF"/>
          <w:sz w:val="24"/>
          <w:szCs w:val="24"/>
        </w:rPr>
        <w:t>almost certainly</w:t>
      </w:r>
      <w:r w:rsidRPr="373A96E3" w:rsidR="2723D214">
        <w:rPr>
          <w:b w:val="0"/>
          <w:bCs w:val="0"/>
          <w:i w:val="0"/>
          <w:iCs w:val="0"/>
          <w:color w:val="000000" w:themeColor="text1" w:themeTint="FF" w:themeShade="FF"/>
          <w:sz w:val="24"/>
          <w:szCs w:val="24"/>
        </w:rPr>
        <w:t xml:space="preserve"> change this number</w:t>
      </w:r>
      <w:r w:rsidRPr="373A96E3" w:rsidR="29E7F944">
        <w:rPr>
          <w:b w:val="0"/>
          <w:bCs w:val="0"/>
          <w:i w:val="0"/>
          <w:iCs w:val="0"/>
          <w:color w:val="000000" w:themeColor="text1" w:themeTint="FF" w:themeShade="FF"/>
          <w:sz w:val="24"/>
          <w:szCs w:val="24"/>
        </w:rPr>
        <w:t>.</w:t>
      </w:r>
      <w:r w:rsidRPr="373A96E3" w:rsidR="56C790DD">
        <w:rPr>
          <w:b w:val="0"/>
          <w:bCs w:val="0"/>
          <w:i w:val="0"/>
          <w:iCs w:val="0"/>
          <w:color w:val="000000" w:themeColor="text1" w:themeTint="FF" w:themeShade="FF"/>
          <w:sz w:val="24"/>
          <w:szCs w:val="24"/>
        </w:rPr>
        <w:t xml:space="preserve"> LED </w:t>
      </w:r>
      <w:r w:rsidRPr="373A96E3" w:rsidR="56C790DD">
        <w:rPr>
          <w:b w:val="0"/>
          <w:bCs w:val="0"/>
          <w:i w:val="0"/>
          <w:iCs w:val="0"/>
          <w:color w:val="000000" w:themeColor="text1" w:themeTint="FF" w:themeShade="FF"/>
          <w:sz w:val="24"/>
          <w:szCs w:val="24"/>
        </w:rPr>
        <w:t>PWM</w:t>
      </w:r>
      <w:r w:rsidRPr="373A96E3" w:rsidR="56C790DD">
        <w:rPr>
          <w:b w:val="0"/>
          <w:bCs w:val="0"/>
          <w:i w:val="0"/>
          <w:iCs w:val="0"/>
          <w:color w:val="000000" w:themeColor="text1" w:themeTint="FF" w:themeShade="FF"/>
          <w:sz w:val="24"/>
          <w:szCs w:val="24"/>
        </w:rPr>
        <w:t xml:space="preserve"> is a </w:t>
      </w:r>
      <w:r w:rsidRPr="373A96E3" w:rsidR="704D6EC8">
        <w:rPr>
          <w:b w:val="0"/>
          <w:bCs w:val="0"/>
          <w:i w:val="0"/>
          <w:iCs w:val="0"/>
          <w:color w:val="000000" w:themeColor="text1" w:themeTint="FF" w:themeShade="FF"/>
          <w:sz w:val="24"/>
          <w:szCs w:val="24"/>
        </w:rPr>
        <w:t>desirable</w:t>
      </w:r>
      <w:r w:rsidRPr="373A96E3" w:rsidR="56C790DD">
        <w:rPr>
          <w:b w:val="0"/>
          <w:bCs w:val="0"/>
          <w:i w:val="0"/>
          <w:iCs w:val="0"/>
          <w:color w:val="000000" w:themeColor="text1" w:themeTint="FF" w:themeShade="FF"/>
          <w:sz w:val="24"/>
          <w:szCs w:val="24"/>
        </w:rPr>
        <w:t xml:space="preserve"> feature, although the LED strips are likely to have PWM already built into the strip</w:t>
      </w:r>
      <w:r w:rsidRPr="373A96E3" w:rsidR="68C7CDE1">
        <w:rPr>
          <w:b w:val="0"/>
          <w:bCs w:val="0"/>
          <w:i w:val="0"/>
          <w:iCs w:val="0"/>
          <w:color w:val="000000" w:themeColor="text1" w:themeTint="FF" w:themeShade="FF"/>
          <w:sz w:val="24"/>
          <w:szCs w:val="24"/>
        </w:rPr>
        <w:t>,</w:t>
      </w:r>
      <w:r w:rsidRPr="373A96E3" w:rsidR="56C790DD">
        <w:rPr>
          <w:b w:val="0"/>
          <w:bCs w:val="0"/>
          <w:i w:val="0"/>
          <w:iCs w:val="0"/>
          <w:color w:val="000000" w:themeColor="text1" w:themeTint="FF" w:themeShade="FF"/>
          <w:sz w:val="24"/>
          <w:szCs w:val="24"/>
        </w:rPr>
        <w:t xml:space="preserve"> but still would be useful for other LEDs on the board.</w:t>
      </w:r>
      <w:r w:rsidRPr="373A96E3" w:rsidR="1E6805E0">
        <w:rPr>
          <w:b w:val="0"/>
          <w:bCs w:val="0"/>
          <w:i w:val="0"/>
          <w:iCs w:val="0"/>
          <w:color w:val="000000" w:themeColor="text1" w:themeTint="FF" w:themeShade="FF"/>
          <w:sz w:val="24"/>
          <w:szCs w:val="24"/>
        </w:rPr>
        <w:t xml:space="preserve"> DMA access is also a desirable feature,</w:t>
      </w:r>
      <w:r w:rsidRPr="373A96E3" w:rsidR="1E6805E0">
        <w:rPr>
          <w:b w:val="0"/>
          <w:bCs w:val="0"/>
          <w:i w:val="0"/>
          <w:iCs w:val="0"/>
          <w:color w:val="000000" w:themeColor="text1" w:themeTint="FF" w:themeShade="FF"/>
          <w:sz w:val="24"/>
          <w:szCs w:val="24"/>
        </w:rPr>
        <w:t xml:space="preserve"> mainly fo</w:t>
      </w:r>
      <w:r w:rsidRPr="373A96E3" w:rsidR="1E6805E0">
        <w:rPr>
          <w:b w:val="0"/>
          <w:bCs w:val="0"/>
          <w:i w:val="0"/>
          <w:iCs w:val="0"/>
          <w:color w:val="000000" w:themeColor="text1" w:themeTint="FF" w:themeShade="FF"/>
          <w:sz w:val="24"/>
          <w:szCs w:val="24"/>
        </w:rPr>
        <w:t>r playing audio files to make the data processing and acquisition high speed.</w:t>
      </w:r>
    </w:p>
    <w:p w:rsidR="373A96E3" w:rsidP="373A96E3" w:rsidRDefault="373A96E3" w14:paraId="3CC77446" w14:textId="6C0E3922">
      <w:pPr>
        <w:pStyle w:val="Title"/>
        <w:ind w:firstLine="720"/>
        <w:jc w:val="both"/>
        <w:rPr>
          <w:b w:val="1"/>
          <w:bCs w:val="1"/>
          <w:i w:val="0"/>
          <w:iCs w:val="0"/>
          <w:color w:val="000000" w:themeColor="text1" w:themeTint="FF" w:themeShade="FF"/>
          <w:sz w:val="28"/>
          <w:szCs w:val="28"/>
        </w:rPr>
      </w:pPr>
    </w:p>
    <w:p w:rsidR="29E7F944" w:rsidP="373A96E3" w:rsidRDefault="29E7F944" w14:paraId="4CF02A3F" w14:textId="3E33E096">
      <w:pPr>
        <w:pStyle w:val="Title"/>
        <w:ind w:firstLine="720"/>
        <w:jc w:val="both"/>
        <w:rPr>
          <w:b w:val="0"/>
          <w:bCs w:val="0"/>
          <w:i w:val="0"/>
          <w:iCs w:val="0"/>
          <w:color w:val="000000" w:themeColor="text1" w:themeTint="FF" w:themeShade="FF"/>
          <w:sz w:val="24"/>
          <w:szCs w:val="24"/>
        </w:rPr>
      </w:pPr>
      <w:r w:rsidRPr="373A96E3" w:rsidR="29E7F944">
        <w:rPr>
          <w:b w:val="0"/>
          <w:bCs w:val="0"/>
          <w:i w:val="0"/>
          <w:iCs w:val="0"/>
          <w:color w:val="000000" w:themeColor="text1" w:themeTint="FF" w:themeShade="FF"/>
          <w:sz w:val="24"/>
          <w:szCs w:val="24"/>
        </w:rPr>
        <w:t>For computational concerns,</w:t>
      </w:r>
      <w:r w:rsidRPr="373A96E3" w:rsidR="5255FD78">
        <w:rPr>
          <w:b w:val="0"/>
          <w:bCs w:val="0"/>
          <w:i w:val="0"/>
          <w:iCs w:val="0"/>
          <w:color w:val="000000" w:themeColor="text1" w:themeTint="FF" w:themeShade="FF"/>
          <w:sz w:val="24"/>
          <w:szCs w:val="24"/>
        </w:rPr>
        <w:t xml:space="preserve"> </w:t>
      </w:r>
      <w:r w:rsidRPr="373A96E3" w:rsidR="290F38E6">
        <w:rPr>
          <w:b w:val="0"/>
          <w:bCs w:val="0"/>
          <w:i w:val="0"/>
          <w:iCs w:val="0"/>
          <w:color w:val="000000" w:themeColor="text1" w:themeTint="FF" w:themeShade="FF"/>
          <w:sz w:val="24"/>
          <w:szCs w:val="24"/>
        </w:rPr>
        <w:t>c</w:t>
      </w:r>
      <w:r w:rsidRPr="373A96E3" w:rsidR="5255FD78">
        <w:rPr>
          <w:b w:val="0"/>
          <w:bCs w:val="0"/>
          <w:i w:val="0"/>
          <w:iCs w:val="0"/>
          <w:color w:val="000000" w:themeColor="text1" w:themeTint="FF" w:themeShade="FF"/>
          <w:sz w:val="24"/>
          <w:szCs w:val="24"/>
        </w:rPr>
        <w:t xml:space="preserve">omputational power is not an enormous concern, as </w:t>
      </w:r>
      <w:r w:rsidRPr="373A96E3" w:rsidR="2F744481">
        <w:rPr>
          <w:b w:val="0"/>
          <w:bCs w:val="0"/>
          <w:i w:val="0"/>
          <w:iCs w:val="0"/>
          <w:color w:val="000000" w:themeColor="text1" w:themeTint="FF" w:themeShade="FF"/>
          <w:sz w:val="24"/>
          <w:szCs w:val="24"/>
        </w:rPr>
        <w:t xml:space="preserve">the microcontroller tasks </w:t>
      </w:r>
      <w:r w:rsidRPr="373A96E3" w:rsidR="5CCAD84E">
        <w:rPr>
          <w:b w:val="0"/>
          <w:bCs w:val="0"/>
          <w:i w:val="0"/>
          <w:iCs w:val="0"/>
          <w:color w:val="000000" w:themeColor="text1" w:themeTint="FF" w:themeShade="FF"/>
          <w:sz w:val="24"/>
          <w:szCs w:val="24"/>
        </w:rPr>
        <w:t xml:space="preserve">for the project </w:t>
      </w:r>
      <w:r w:rsidRPr="373A96E3" w:rsidR="2F744481">
        <w:rPr>
          <w:b w:val="0"/>
          <w:bCs w:val="0"/>
          <w:i w:val="0"/>
          <w:iCs w:val="0"/>
          <w:color w:val="000000" w:themeColor="text1" w:themeTint="FF" w:themeShade="FF"/>
          <w:sz w:val="24"/>
          <w:szCs w:val="24"/>
        </w:rPr>
        <w:t xml:space="preserve">are </w:t>
      </w:r>
      <w:r w:rsidRPr="373A96E3" w:rsidR="2F744481">
        <w:rPr>
          <w:b w:val="0"/>
          <w:bCs w:val="0"/>
          <w:i w:val="0"/>
          <w:iCs w:val="0"/>
          <w:color w:val="000000" w:themeColor="text1" w:themeTint="FF" w:themeShade="FF"/>
          <w:sz w:val="24"/>
          <w:szCs w:val="24"/>
        </w:rPr>
        <w:t>relatively lightweight</w:t>
      </w:r>
      <w:r w:rsidRPr="373A96E3" w:rsidR="2F744481">
        <w:rPr>
          <w:b w:val="0"/>
          <w:bCs w:val="0"/>
          <w:i w:val="0"/>
          <w:iCs w:val="0"/>
          <w:color w:val="000000" w:themeColor="text1" w:themeTint="FF" w:themeShade="FF"/>
          <w:sz w:val="24"/>
          <w:szCs w:val="24"/>
        </w:rPr>
        <w:t xml:space="preserve"> for today's microcontrollers.</w:t>
      </w:r>
      <w:r w:rsidRPr="373A96E3" w:rsidR="2F2C8614">
        <w:rPr>
          <w:b w:val="0"/>
          <w:bCs w:val="0"/>
          <w:i w:val="0"/>
          <w:iCs w:val="0"/>
          <w:color w:val="000000" w:themeColor="text1" w:themeTint="FF" w:themeShade="FF"/>
          <w:sz w:val="24"/>
          <w:szCs w:val="24"/>
        </w:rPr>
        <w:t xml:space="preserve"> However, managing the </w:t>
      </w:r>
      <w:r w:rsidRPr="373A96E3" w:rsidR="2F2C8614">
        <w:rPr>
          <w:b w:val="0"/>
          <w:bCs w:val="0"/>
          <w:i w:val="0"/>
          <w:iCs w:val="0"/>
          <w:color w:val="000000" w:themeColor="text1" w:themeTint="FF" w:themeShade="FF"/>
          <w:sz w:val="24"/>
          <w:szCs w:val="24"/>
        </w:rPr>
        <w:t>whole system</w:t>
      </w:r>
      <w:r w:rsidRPr="373A96E3" w:rsidR="2F2C8614">
        <w:rPr>
          <w:b w:val="0"/>
          <w:bCs w:val="0"/>
          <w:i w:val="0"/>
          <w:iCs w:val="0"/>
          <w:color w:val="000000" w:themeColor="text1" w:themeTint="FF" w:themeShade="FF"/>
          <w:sz w:val="24"/>
          <w:szCs w:val="24"/>
        </w:rPr>
        <w:t xml:space="preserve"> and </w:t>
      </w:r>
      <w:r w:rsidRPr="373A96E3" w:rsidR="4B2E4F11">
        <w:rPr>
          <w:b w:val="0"/>
          <w:bCs w:val="0"/>
          <w:i w:val="0"/>
          <w:iCs w:val="0"/>
          <w:color w:val="000000" w:themeColor="text1" w:themeTint="FF" w:themeShade="FF"/>
          <w:sz w:val="24"/>
          <w:szCs w:val="24"/>
        </w:rPr>
        <w:t>communicating to the server</w:t>
      </w:r>
      <w:r w:rsidRPr="373A96E3" w:rsidR="2F2C8614">
        <w:rPr>
          <w:b w:val="0"/>
          <w:bCs w:val="0"/>
          <w:i w:val="0"/>
          <w:iCs w:val="0"/>
          <w:color w:val="000000" w:themeColor="text1" w:themeTint="FF" w:themeShade="FF"/>
          <w:sz w:val="24"/>
          <w:szCs w:val="24"/>
        </w:rPr>
        <w:t xml:space="preserve"> does require the microcontroller to be </w:t>
      </w:r>
      <w:r w:rsidRPr="373A96E3" w:rsidR="4DCAFB5F">
        <w:rPr>
          <w:b w:val="0"/>
          <w:bCs w:val="0"/>
          <w:i w:val="0"/>
          <w:iCs w:val="0"/>
          <w:color w:val="000000" w:themeColor="text1" w:themeTint="FF" w:themeShade="FF"/>
          <w:sz w:val="24"/>
          <w:szCs w:val="24"/>
        </w:rPr>
        <w:t>active quite often</w:t>
      </w:r>
      <w:r w:rsidRPr="373A96E3" w:rsidR="078332A4">
        <w:rPr>
          <w:b w:val="0"/>
          <w:bCs w:val="0"/>
          <w:i w:val="0"/>
          <w:iCs w:val="0"/>
          <w:color w:val="000000" w:themeColor="text1" w:themeTint="FF" w:themeShade="FF"/>
          <w:sz w:val="24"/>
          <w:szCs w:val="24"/>
        </w:rPr>
        <w:t xml:space="preserve">, meaning some decent computational power is necessary. This would ensure that the </w:t>
      </w:r>
      <w:r w:rsidRPr="373A96E3" w:rsidR="6BD11681">
        <w:rPr>
          <w:b w:val="0"/>
          <w:bCs w:val="0"/>
          <w:i w:val="0"/>
          <w:iCs w:val="0"/>
          <w:color w:val="000000" w:themeColor="text1" w:themeTint="FF" w:themeShade="FF"/>
          <w:sz w:val="24"/>
          <w:szCs w:val="24"/>
        </w:rPr>
        <w:t>game flow</w:t>
      </w:r>
      <w:r w:rsidRPr="373A96E3" w:rsidR="078332A4">
        <w:rPr>
          <w:b w:val="0"/>
          <w:bCs w:val="0"/>
          <w:i w:val="0"/>
          <w:iCs w:val="0"/>
          <w:color w:val="000000" w:themeColor="text1" w:themeTint="FF" w:themeShade="FF"/>
          <w:sz w:val="24"/>
          <w:szCs w:val="24"/>
        </w:rPr>
        <w:t xml:space="preserve"> works smoothly behind the scenes, as the user should not expect the game to play slowly.</w:t>
      </w:r>
      <w:r w:rsidRPr="373A96E3" w:rsidR="2F744481">
        <w:rPr>
          <w:b w:val="0"/>
          <w:bCs w:val="0"/>
          <w:i w:val="0"/>
          <w:iCs w:val="0"/>
          <w:color w:val="000000" w:themeColor="text1" w:themeTint="FF" w:themeShade="FF"/>
          <w:sz w:val="24"/>
          <w:szCs w:val="24"/>
        </w:rPr>
        <w:t xml:space="preserve"> </w:t>
      </w:r>
      <w:r w:rsidRPr="373A96E3" w:rsidR="2F744481">
        <w:rPr>
          <w:b w:val="0"/>
          <w:bCs w:val="0"/>
          <w:i w:val="0"/>
          <w:iCs w:val="0"/>
          <w:color w:val="000000" w:themeColor="text1" w:themeTint="FF" w:themeShade="FF"/>
          <w:sz w:val="24"/>
          <w:szCs w:val="24"/>
        </w:rPr>
        <w:t xml:space="preserve">Power consumption </w:t>
      </w:r>
      <w:r w:rsidRPr="373A96E3" w:rsidR="551BF640">
        <w:rPr>
          <w:b w:val="0"/>
          <w:bCs w:val="0"/>
          <w:i w:val="0"/>
          <w:iCs w:val="0"/>
          <w:color w:val="000000" w:themeColor="text1" w:themeTint="FF" w:themeShade="FF"/>
          <w:sz w:val="24"/>
          <w:szCs w:val="24"/>
        </w:rPr>
        <w:t>needs to be as low as possible</w:t>
      </w:r>
      <w:r w:rsidRPr="373A96E3" w:rsidR="2F744481">
        <w:rPr>
          <w:b w:val="0"/>
          <w:bCs w:val="0"/>
          <w:i w:val="0"/>
          <w:iCs w:val="0"/>
          <w:color w:val="000000" w:themeColor="text1" w:themeTint="FF" w:themeShade="FF"/>
          <w:sz w:val="24"/>
          <w:szCs w:val="24"/>
        </w:rPr>
        <w:t xml:space="preserve"> </w:t>
      </w:r>
      <w:r w:rsidRPr="373A96E3" w:rsidR="45CF5A3C">
        <w:rPr>
          <w:b w:val="0"/>
          <w:bCs w:val="0"/>
          <w:i w:val="0"/>
          <w:iCs w:val="0"/>
          <w:color w:val="000000" w:themeColor="text1" w:themeTint="FF" w:themeShade="FF"/>
          <w:sz w:val="24"/>
          <w:szCs w:val="24"/>
        </w:rPr>
        <w:t>in the interest of battery life. The LED matrix, RF Transmission, and microcontroller among other things will consum</w:t>
      </w:r>
      <w:r w:rsidRPr="373A96E3" w:rsidR="1EADD303">
        <w:rPr>
          <w:b w:val="0"/>
          <w:bCs w:val="0"/>
          <w:i w:val="0"/>
          <w:iCs w:val="0"/>
          <w:color w:val="000000" w:themeColor="text1" w:themeTint="FF" w:themeShade="FF"/>
          <w:sz w:val="24"/>
          <w:szCs w:val="24"/>
        </w:rPr>
        <w:t>e a concerning amount of power</w:t>
      </w:r>
      <w:r w:rsidRPr="373A96E3" w:rsidR="45CF5A3C">
        <w:rPr>
          <w:b w:val="0"/>
          <w:bCs w:val="0"/>
          <w:i w:val="0"/>
          <w:iCs w:val="0"/>
          <w:color w:val="000000" w:themeColor="text1" w:themeTint="FF" w:themeShade="FF"/>
          <w:sz w:val="24"/>
          <w:szCs w:val="24"/>
        </w:rPr>
        <w:t xml:space="preserve">. </w:t>
      </w:r>
      <w:r w:rsidRPr="373A96E3" w:rsidR="5EB546C0">
        <w:rPr>
          <w:b w:val="0"/>
          <w:bCs w:val="0"/>
          <w:i w:val="0"/>
          <w:iCs w:val="0"/>
          <w:color w:val="000000" w:themeColor="text1" w:themeTint="FF" w:themeShade="FF"/>
          <w:sz w:val="24"/>
          <w:szCs w:val="24"/>
        </w:rPr>
        <w:t>In general, the usage case requires support and functionality for many features, but does not require anything much beyond that.</w:t>
      </w:r>
    </w:p>
    <w:p w:rsidR="373A96E3" w:rsidP="373A96E3" w:rsidRDefault="373A96E3" w14:paraId="6C82C537" w14:textId="58434A7A">
      <w:pPr>
        <w:pStyle w:val="Title"/>
        <w:jc w:val="left"/>
        <w:rPr>
          <w:b w:val="1"/>
          <w:bCs w:val="1"/>
          <w:i w:val="0"/>
          <w:iCs w:val="0"/>
          <w:color w:val="000000" w:themeColor="text1" w:themeTint="FF" w:themeShade="FF"/>
          <w:sz w:val="28"/>
          <w:szCs w:val="28"/>
        </w:rPr>
      </w:pPr>
    </w:p>
    <w:tbl>
      <w:tblPr>
        <w:tblStyle w:val="TableGrid"/>
        <w:tblW w:w="0" w:type="auto"/>
        <w:tblLayout w:type="fixed"/>
        <w:tblLook w:val="06A0" w:firstRow="1" w:lastRow="0" w:firstColumn="1" w:lastColumn="0" w:noHBand="1" w:noVBand="1"/>
      </w:tblPr>
      <w:tblGrid>
        <w:gridCol w:w="2340"/>
        <w:gridCol w:w="2340"/>
        <w:gridCol w:w="2340"/>
        <w:gridCol w:w="2340"/>
      </w:tblGrid>
      <w:tr w:rsidR="373A96E3" w:rsidTr="373A96E3" w14:paraId="654445B3">
        <w:tc>
          <w:tcPr>
            <w:tcW w:w="2340" w:type="dxa"/>
            <w:tcMar/>
          </w:tcPr>
          <w:p w:rsidR="0580D5A7" w:rsidP="373A96E3" w:rsidRDefault="0580D5A7" w14:paraId="341B6737" w14:textId="55E88CD7">
            <w:pPr>
              <w:pStyle w:val="Title"/>
              <w:rPr>
                <w:b w:val="0"/>
                <w:bCs w:val="0"/>
                <w:i w:val="0"/>
                <w:iCs w:val="0"/>
                <w:color w:val="000000" w:themeColor="text1" w:themeTint="FF" w:themeShade="FF"/>
                <w:sz w:val="24"/>
                <w:szCs w:val="24"/>
              </w:rPr>
            </w:pPr>
            <w:r w:rsidRPr="373A96E3" w:rsidR="0580D5A7">
              <w:rPr>
                <w:b w:val="0"/>
                <w:bCs w:val="0"/>
                <w:i w:val="0"/>
                <w:iCs w:val="0"/>
                <w:color w:val="000000" w:themeColor="text1" w:themeTint="FF" w:themeShade="FF"/>
                <w:sz w:val="24"/>
                <w:szCs w:val="24"/>
              </w:rPr>
              <w:t>Microcontroller</w:t>
            </w:r>
          </w:p>
        </w:tc>
        <w:tc>
          <w:tcPr>
            <w:tcW w:w="2340" w:type="dxa"/>
            <w:tcMar/>
          </w:tcPr>
          <w:p w:rsidR="6D7635D6" w:rsidP="373A96E3" w:rsidRDefault="6D7635D6" w14:paraId="32E6CE2E" w14:textId="24A77993">
            <w:pPr>
              <w:pStyle w:val="Title"/>
              <w:rPr>
                <w:b w:val="0"/>
                <w:bCs w:val="0"/>
                <w:i w:val="0"/>
                <w:iCs w:val="0"/>
                <w:color w:val="000000" w:themeColor="text1" w:themeTint="FF" w:themeShade="FF"/>
                <w:sz w:val="22"/>
                <w:szCs w:val="22"/>
              </w:rPr>
            </w:pPr>
            <w:r w:rsidRPr="373A96E3" w:rsidR="6D7635D6">
              <w:rPr>
                <w:b w:val="0"/>
                <w:bCs w:val="0"/>
                <w:i w:val="0"/>
                <w:iCs w:val="0"/>
                <w:color w:val="000000" w:themeColor="text1" w:themeTint="FF" w:themeShade="FF"/>
                <w:sz w:val="24"/>
                <w:szCs w:val="24"/>
              </w:rPr>
              <w:t>ESP32</w:t>
            </w:r>
          </w:p>
        </w:tc>
        <w:tc>
          <w:tcPr>
            <w:tcW w:w="2340" w:type="dxa"/>
            <w:tcMar/>
          </w:tcPr>
          <w:p w:rsidR="6D7635D6" w:rsidP="373A96E3" w:rsidRDefault="6D7635D6" w14:paraId="54CBE572" w14:textId="450ED63E">
            <w:pPr>
              <w:pStyle w:val="Title"/>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73A96E3" w:rsidR="6D7635D6">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t>ESP32-S2</w:t>
            </w:r>
          </w:p>
        </w:tc>
        <w:tc>
          <w:tcPr>
            <w:tcW w:w="2340" w:type="dxa"/>
            <w:tcMar/>
          </w:tcPr>
          <w:p w:rsidR="54BC52A1" w:rsidP="373A96E3" w:rsidRDefault="54BC52A1" w14:paraId="03D0FFF1" w14:textId="75F41701">
            <w:pPr>
              <w:pStyle w:val="Heading2"/>
              <w:jc w:val="center"/>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4"/>
                <w:szCs w:val="24"/>
                <w:lang w:val="en-US"/>
              </w:rPr>
            </w:pPr>
            <w:r w:rsidRPr="373A96E3" w:rsidR="54BC52A1">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4"/>
                <w:szCs w:val="24"/>
                <w:lang w:val="en-US"/>
              </w:rPr>
              <w:t>ESP8266</w:t>
            </w:r>
          </w:p>
          <w:p w:rsidR="373A96E3" w:rsidP="373A96E3" w:rsidRDefault="373A96E3" w14:paraId="2F3A10BD" w14:textId="7ADB7F2A">
            <w:pPr>
              <w:pStyle w:val="Title"/>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p>
        </w:tc>
      </w:tr>
      <w:tr w:rsidR="373A96E3" w:rsidTr="373A96E3" w14:paraId="6B9B3979">
        <w:tc>
          <w:tcPr>
            <w:tcW w:w="2340" w:type="dxa"/>
            <w:tcMar/>
          </w:tcPr>
          <w:p w:rsidR="6D7635D6" w:rsidP="373A96E3" w:rsidRDefault="6D7635D6" w14:paraId="3B5DF481" w14:textId="21F069AC">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Launch Year</w:t>
            </w:r>
          </w:p>
        </w:tc>
        <w:tc>
          <w:tcPr>
            <w:tcW w:w="2340" w:type="dxa"/>
            <w:tcMar/>
          </w:tcPr>
          <w:p w:rsidR="6D7635D6" w:rsidP="373A96E3" w:rsidRDefault="6D7635D6" w14:paraId="7157A7CA" w14:textId="279C21CF">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2016</w:t>
            </w:r>
          </w:p>
        </w:tc>
        <w:tc>
          <w:tcPr>
            <w:tcW w:w="2340" w:type="dxa"/>
            <w:tcMar/>
          </w:tcPr>
          <w:p w:rsidR="6D7635D6" w:rsidP="373A96E3" w:rsidRDefault="6D7635D6" w14:paraId="6E534348" w14:textId="7E175207">
            <w:pPr>
              <w:pStyle w:val="Title"/>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73A96E3" w:rsidR="6D7635D6">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t>2020</w:t>
            </w:r>
          </w:p>
        </w:tc>
        <w:tc>
          <w:tcPr>
            <w:tcW w:w="2340" w:type="dxa"/>
            <w:tcMar/>
          </w:tcPr>
          <w:p w:rsidR="7ADFEE27" w:rsidP="373A96E3" w:rsidRDefault="7ADFEE27" w14:paraId="2828F96F" w14:textId="75C373DC">
            <w:pPr>
              <w:pStyle w:val="Title"/>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73A96E3" w:rsidR="7ADFEE27">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t>2014</w:t>
            </w:r>
          </w:p>
        </w:tc>
      </w:tr>
      <w:tr w:rsidR="373A96E3" w:rsidTr="373A96E3" w14:paraId="4B52F334">
        <w:tc>
          <w:tcPr>
            <w:tcW w:w="2340" w:type="dxa"/>
            <w:tcMar/>
          </w:tcPr>
          <w:p w:rsidR="38D05C5B" w:rsidP="373A96E3" w:rsidRDefault="38D05C5B" w14:paraId="560859D6" w14:textId="4EAFC475">
            <w:pPr>
              <w:pStyle w:val="Title"/>
              <w:rPr>
                <w:b w:val="0"/>
                <w:bCs w:val="0"/>
                <w:i w:val="0"/>
                <w:iCs w:val="0"/>
                <w:color w:val="000000" w:themeColor="text1" w:themeTint="FF" w:themeShade="FF"/>
                <w:sz w:val="24"/>
                <w:szCs w:val="24"/>
              </w:rPr>
            </w:pPr>
            <w:r w:rsidRPr="373A96E3" w:rsidR="38D05C5B">
              <w:rPr>
                <w:b w:val="0"/>
                <w:bCs w:val="0"/>
                <w:i w:val="0"/>
                <w:iCs w:val="0"/>
                <w:color w:val="000000" w:themeColor="text1" w:themeTint="FF" w:themeShade="FF"/>
                <w:sz w:val="24"/>
                <w:szCs w:val="24"/>
              </w:rPr>
              <w:t>Price</w:t>
            </w:r>
          </w:p>
        </w:tc>
        <w:tc>
          <w:tcPr>
            <w:tcW w:w="2340" w:type="dxa"/>
            <w:tcMar/>
          </w:tcPr>
          <w:p w:rsidR="38D05C5B" w:rsidP="373A96E3" w:rsidRDefault="38D05C5B" w14:paraId="09D8F3DC" w14:textId="2450ACDE">
            <w:pPr>
              <w:pStyle w:val="Title"/>
              <w:rPr>
                <w:b w:val="0"/>
                <w:bCs w:val="0"/>
                <w:i w:val="0"/>
                <w:iCs w:val="0"/>
                <w:color w:val="000000" w:themeColor="text1" w:themeTint="FF" w:themeShade="FF"/>
                <w:sz w:val="24"/>
                <w:szCs w:val="24"/>
              </w:rPr>
            </w:pPr>
            <w:r w:rsidRPr="373A96E3" w:rsidR="38D05C5B">
              <w:rPr>
                <w:b w:val="0"/>
                <w:bCs w:val="0"/>
                <w:i w:val="0"/>
                <w:iCs w:val="0"/>
                <w:color w:val="000000" w:themeColor="text1" w:themeTint="FF" w:themeShade="FF"/>
                <w:sz w:val="24"/>
                <w:szCs w:val="24"/>
              </w:rPr>
              <w:t>$</w:t>
            </w:r>
            <w:r w:rsidRPr="373A96E3" w:rsidR="5132EA21">
              <w:rPr>
                <w:b w:val="0"/>
                <w:bCs w:val="0"/>
                <w:i w:val="0"/>
                <w:iCs w:val="0"/>
                <w:color w:val="000000" w:themeColor="text1" w:themeTint="FF" w:themeShade="FF"/>
                <w:sz w:val="24"/>
                <w:szCs w:val="24"/>
              </w:rPr>
              <w:t>4.62</w:t>
            </w:r>
          </w:p>
        </w:tc>
        <w:tc>
          <w:tcPr>
            <w:tcW w:w="2340" w:type="dxa"/>
            <w:tcMar/>
          </w:tcPr>
          <w:p w:rsidR="1C5A301B" w:rsidP="373A96E3" w:rsidRDefault="1C5A301B" w14:paraId="6414782E" w14:textId="09392EC0">
            <w:pPr>
              <w:pStyle w:val="Title"/>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73A96E3" w:rsidR="1C5A301B">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t>$10.73</w:t>
            </w:r>
          </w:p>
        </w:tc>
        <w:tc>
          <w:tcPr>
            <w:tcW w:w="2340" w:type="dxa"/>
            <w:tcMar/>
          </w:tcPr>
          <w:p w:rsidR="1C5A301B" w:rsidP="373A96E3" w:rsidRDefault="1C5A301B" w14:paraId="7CE44D95" w14:textId="1104ED07">
            <w:pPr>
              <w:pStyle w:val="Title"/>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73A96E3" w:rsidR="1C5A301B">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t>$6.95</w:t>
            </w:r>
          </w:p>
        </w:tc>
      </w:tr>
      <w:tr w:rsidR="373A96E3" w:rsidTr="373A96E3" w14:paraId="605B108D">
        <w:tc>
          <w:tcPr>
            <w:tcW w:w="2340" w:type="dxa"/>
            <w:tcMar/>
          </w:tcPr>
          <w:p w:rsidR="6D7635D6" w:rsidP="373A96E3" w:rsidRDefault="6D7635D6" w14:paraId="4A508518" w14:textId="690EC5CA">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Core</w:t>
            </w:r>
          </w:p>
        </w:tc>
        <w:tc>
          <w:tcPr>
            <w:tcW w:w="2340" w:type="dxa"/>
            <w:tcMar/>
          </w:tcPr>
          <w:p w:rsidR="6D7635D6" w:rsidP="373A96E3" w:rsidRDefault="6D7635D6" w14:paraId="3639E5A9" w14:textId="159E63E6">
            <w:pPr>
              <w:pStyle w:val="Title"/>
              <w:rPr>
                <w:b w:val="0"/>
                <w:bCs w:val="0"/>
                <w:i w:val="0"/>
                <w:iCs w:val="0"/>
                <w:color w:val="000000" w:themeColor="text1" w:themeTint="FF" w:themeShade="FF"/>
                <w:sz w:val="24"/>
                <w:szCs w:val="24"/>
              </w:rPr>
            </w:pPr>
            <w:proofErr w:type="spellStart"/>
            <w:r w:rsidRPr="373A96E3" w:rsidR="6D7635D6">
              <w:rPr>
                <w:b w:val="0"/>
                <w:bCs w:val="0"/>
                <w:i w:val="0"/>
                <w:iCs w:val="0"/>
                <w:color w:val="000000" w:themeColor="text1" w:themeTint="FF" w:themeShade="FF"/>
                <w:sz w:val="24"/>
                <w:szCs w:val="24"/>
              </w:rPr>
              <w:t>Xtensa</w:t>
            </w:r>
            <w:proofErr w:type="spellEnd"/>
            <w:r w:rsidRPr="373A96E3" w:rsidR="6D7635D6">
              <w:rPr>
                <w:b w:val="0"/>
                <w:bCs w:val="0"/>
                <w:i w:val="0"/>
                <w:iCs w:val="0"/>
                <w:color w:val="000000" w:themeColor="text1" w:themeTint="FF" w:themeShade="FF"/>
                <w:sz w:val="24"/>
                <w:szCs w:val="24"/>
              </w:rPr>
              <w:t xml:space="preserve"> Dual Core</w:t>
            </w:r>
          </w:p>
        </w:tc>
        <w:tc>
          <w:tcPr>
            <w:tcW w:w="2340" w:type="dxa"/>
            <w:tcMar/>
          </w:tcPr>
          <w:p w:rsidR="6D7635D6" w:rsidP="373A96E3" w:rsidRDefault="6D7635D6" w14:paraId="203354B9" w14:textId="2402BB07">
            <w:pPr>
              <w:pStyle w:val="Title"/>
              <w:rPr>
                <w:b w:val="0"/>
                <w:bCs w:val="0"/>
                <w:i w:val="0"/>
                <w:iCs w:val="0"/>
                <w:color w:val="000000" w:themeColor="text1" w:themeTint="FF" w:themeShade="FF"/>
                <w:sz w:val="24"/>
                <w:szCs w:val="24"/>
              </w:rPr>
            </w:pPr>
            <w:proofErr w:type="spellStart"/>
            <w:r w:rsidRPr="373A96E3" w:rsidR="6D7635D6">
              <w:rPr>
                <w:b w:val="0"/>
                <w:bCs w:val="0"/>
                <w:i w:val="0"/>
                <w:iCs w:val="0"/>
                <w:color w:val="000000" w:themeColor="text1" w:themeTint="FF" w:themeShade="FF"/>
                <w:sz w:val="24"/>
                <w:szCs w:val="24"/>
              </w:rPr>
              <w:t>Xtensa</w:t>
            </w:r>
            <w:proofErr w:type="spellEnd"/>
            <w:r w:rsidRPr="373A96E3" w:rsidR="6D7635D6">
              <w:rPr>
                <w:b w:val="0"/>
                <w:bCs w:val="0"/>
                <w:i w:val="0"/>
                <w:iCs w:val="0"/>
                <w:color w:val="000000" w:themeColor="text1" w:themeTint="FF" w:themeShade="FF"/>
                <w:sz w:val="24"/>
                <w:szCs w:val="24"/>
              </w:rPr>
              <w:t xml:space="preserve"> Single Core</w:t>
            </w:r>
          </w:p>
        </w:tc>
        <w:tc>
          <w:tcPr>
            <w:tcW w:w="2340" w:type="dxa"/>
            <w:tcMar/>
          </w:tcPr>
          <w:p w:rsidR="647FC2E5" w:rsidP="373A96E3" w:rsidRDefault="647FC2E5" w14:paraId="1F5EB513" w14:textId="2C117799">
            <w:pPr>
              <w:pStyle w:val="Titl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3A96E3" w:rsidR="647FC2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Tensilica L106 32-bit</w:t>
            </w:r>
          </w:p>
        </w:tc>
      </w:tr>
      <w:tr w:rsidR="373A96E3" w:rsidTr="373A96E3" w14:paraId="1E25B02C">
        <w:tc>
          <w:tcPr>
            <w:tcW w:w="2340" w:type="dxa"/>
            <w:tcMar/>
          </w:tcPr>
          <w:p w:rsidR="6D7635D6" w:rsidP="373A96E3" w:rsidRDefault="6D7635D6" w14:paraId="1A0F0B4B" w14:textId="29C98364">
            <w:pPr>
              <w:pStyle w:val="Title"/>
              <w:rPr>
                <w:b w:val="0"/>
                <w:bCs w:val="0"/>
                <w:i w:val="0"/>
                <w:iCs w:val="0"/>
                <w:caps w:val="0"/>
                <w:smallCaps w:val="0"/>
                <w:noProof w:val="0"/>
                <w:color w:val="000000" w:themeColor="text1" w:themeTint="FF" w:themeShade="FF"/>
                <w:sz w:val="24"/>
                <w:szCs w:val="24"/>
                <w:lang w:val="en-US"/>
              </w:rPr>
            </w:pPr>
            <w:proofErr w:type="spellStart"/>
            <w:r w:rsidRPr="373A96E3" w:rsidR="6D7635D6">
              <w:rPr>
                <w:b w:val="0"/>
                <w:bCs w:val="0"/>
                <w:i w:val="0"/>
                <w:iCs w:val="0"/>
                <w:caps w:val="0"/>
                <w:smallCaps w:val="0"/>
                <w:noProof w:val="0"/>
                <w:color w:val="000000" w:themeColor="text1" w:themeTint="FF" w:themeShade="FF"/>
                <w:sz w:val="24"/>
                <w:szCs w:val="24"/>
                <w:lang w:val="en-US"/>
              </w:rPr>
              <w:t>WiFi</w:t>
            </w:r>
            <w:proofErr w:type="spellEnd"/>
            <w:r w:rsidRPr="373A96E3" w:rsidR="6D7635D6">
              <w:rPr>
                <w:b w:val="0"/>
                <w:bCs w:val="0"/>
                <w:i w:val="0"/>
                <w:iCs w:val="0"/>
                <w:caps w:val="0"/>
                <w:smallCaps w:val="0"/>
                <w:noProof w:val="0"/>
                <w:color w:val="000000" w:themeColor="text1" w:themeTint="FF" w:themeShade="FF"/>
                <w:sz w:val="24"/>
                <w:szCs w:val="24"/>
                <w:lang w:val="en-US"/>
              </w:rPr>
              <w:t xml:space="preserve"> Protocols</w:t>
            </w:r>
          </w:p>
        </w:tc>
        <w:tc>
          <w:tcPr>
            <w:tcW w:w="2340" w:type="dxa"/>
            <w:tcMar/>
          </w:tcPr>
          <w:p w:rsidR="6D7635D6" w:rsidP="373A96E3" w:rsidRDefault="6D7635D6" w14:paraId="23F39A4D" w14:textId="361C4FAF">
            <w:pPr>
              <w:pStyle w:val="Title"/>
              <w:rPr>
                <w:b w:val="0"/>
                <w:bCs w:val="0"/>
                <w:i w:val="0"/>
                <w:iCs w:val="0"/>
                <w:caps w:val="0"/>
                <w:smallCaps w:val="0"/>
                <w:noProof w:val="0"/>
                <w:color w:val="000000" w:themeColor="text1" w:themeTint="FF" w:themeShade="FF"/>
                <w:sz w:val="24"/>
                <w:szCs w:val="24"/>
                <w:lang w:val="en-US"/>
              </w:rPr>
            </w:pPr>
            <w:r w:rsidRPr="373A96E3" w:rsidR="6D7635D6">
              <w:rPr>
                <w:b w:val="0"/>
                <w:bCs w:val="0"/>
                <w:i w:val="0"/>
                <w:iCs w:val="0"/>
                <w:caps w:val="0"/>
                <w:smallCaps w:val="0"/>
                <w:noProof w:val="0"/>
                <w:color w:val="000000" w:themeColor="text1" w:themeTint="FF" w:themeShade="FF"/>
                <w:sz w:val="24"/>
                <w:szCs w:val="24"/>
                <w:lang w:val="en-US"/>
              </w:rPr>
              <w:t>802.11 b/g/n, 2.4 GHz</w:t>
            </w:r>
          </w:p>
        </w:tc>
        <w:tc>
          <w:tcPr>
            <w:tcW w:w="2340" w:type="dxa"/>
            <w:tcMar/>
          </w:tcPr>
          <w:p w:rsidR="6D7635D6" w:rsidP="373A96E3" w:rsidRDefault="6D7635D6" w14:paraId="3780911D" w14:textId="78893ECA">
            <w:pPr>
              <w:pStyle w:val="Title"/>
              <w:rPr>
                <w:b w:val="0"/>
                <w:bCs w:val="0"/>
                <w:i w:val="0"/>
                <w:iCs w:val="0"/>
                <w:caps w:val="0"/>
                <w:smallCaps w:val="0"/>
                <w:noProof w:val="0"/>
                <w:color w:val="000000" w:themeColor="text1" w:themeTint="FF" w:themeShade="FF"/>
                <w:sz w:val="24"/>
                <w:szCs w:val="24"/>
                <w:lang w:val="en-US"/>
              </w:rPr>
            </w:pPr>
            <w:r w:rsidRPr="373A96E3" w:rsidR="6D7635D6">
              <w:rPr>
                <w:b w:val="0"/>
                <w:bCs w:val="0"/>
                <w:i w:val="0"/>
                <w:iCs w:val="0"/>
                <w:caps w:val="0"/>
                <w:smallCaps w:val="0"/>
                <w:noProof w:val="0"/>
                <w:color w:val="000000" w:themeColor="text1" w:themeTint="FF" w:themeShade="FF"/>
                <w:sz w:val="24"/>
                <w:szCs w:val="24"/>
                <w:lang w:val="en-US"/>
              </w:rPr>
              <w:t>802.11 b/g/n, 2.4 GHz</w:t>
            </w:r>
          </w:p>
        </w:tc>
        <w:tc>
          <w:tcPr>
            <w:tcW w:w="2340" w:type="dxa"/>
            <w:tcMar/>
          </w:tcPr>
          <w:p w:rsidR="445EF736" w:rsidP="373A96E3" w:rsidRDefault="445EF736" w14:paraId="27957068" w14:textId="37058F5E">
            <w:pPr>
              <w:pStyle w:val="Title"/>
              <w:rPr>
                <w:b w:val="0"/>
                <w:bCs w:val="0"/>
                <w:i w:val="0"/>
                <w:iCs w:val="0"/>
                <w:color w:val="000000" w:themeColor="text1" w:themeTint="FF" w:themeShade="FF"/>
                <w:sz w:val="24"/>
                <w:szCs w:val="24"/>
              </w:rPr>
            </w:pPr>
            <w:r w:rsidRPr="373A96E3" w:rsidR="445EF736">
              <w:rPr>
                <w:b w:val="0"/>
                <w:bCs w:val="0"/>
                <w:i w:val="0"/>
                <w:iCs w:val="0"/>
                <w:color w:val="000000" w:themeColor="text1" w:themeTint="FF" w:themeShade="FF"/>
                <w:sz w:val="24"/>
                <w:szCs w:val="24"/>
              </w:rPr>
              <w:t xml:space="preserve">802.11n 2.4 </w:t>
            </w:r>
            <w:r w:rsidRPr="373A96E3" w:rsidR="445EF736">
              <w:rPr>
                <w:b w:val="0"/>
                <w:bCs w:val="0"/>
                <w:i w:val="0"/>
                <w:iCs w:val="0"/>
                <w:color w:val="000000" w:themeColor="text1" w:themeTint="FF" w:themeShade="FF"/>
                <w:sz w:val="24"/>
                <w:szCs w:val="24"/>
              </w:rPr>
              <w:t>G</w:t>
            </w:r>
            <w:r w:rsidRPr="373A96E3" w:rsidR="5BFFEFF6">
              <w:rPr>
                <w:b w:val="0"/>
                <w:bCs w:val="0"/>
                <w:i w:val="0"/>
                <w:iCs w:val="0"/>
                <w:color w:val="000000" w:themeColor="text1" w:themeTint="FF" w:themeShade="FF"/>
                <w:sz w:val="24"/>
                <w:szCs w:val="24"/>
              </w:rPr>
              <w:t>H</w:t>
            </w:r>
            <w:r w:rsidRPr="373A96E3" w:rsidR="445EF736">
              <w:rPr>
                <w:b w:val="0"/>
                <w:bCs w:val="0"/>
                <w:i w:val="0"/>
                <w:iCs w:val="0"/>
                <w:color w:val="000000" w:themeColor="text1" w:themeTint="FF" w:themeShade="FF"/>
                <w:sz w:val="24"/>
                <w:szCs w:val="24"/>
              </w:rPr>
              <w:t>z</w:t>
            </w:r>
          </w:p>
        </w:tc>
      </w:tr>
      <w:tr w:rsidR="373A96E3" w:rsidTr="373A96E3" w14:paraId="6A371E28">
        <w:tc>
          <w:tcPr>
            <w:tcW w:w="2340" w:type="dxa"/>
            <w:tcMar/>
          </w:tcPr>
          <w:p w:rsidR="6D7635D6" w:rsidP="373A96E3" w:rsidRDefault="6D7635D6" w14:paraId="59351492" w14:textId="118EF9B4">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SRAM</w:t>
            </w:r>
          </w:p>
        </w:tc>
        <w:tc>
          <w:tcPr>
            <w:tcW w:w="2340" w:type="dxa"/>
            <w:tcMar/>
          </w:tcPr>
          <w:p w:rsidR="6D7635D6" w:rsidP="373A96E3" w:rsidRDefault="6D7635D6" w14:paraId="67F85932" w14:textId="5D007382">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 xml:space="preserve">520 </w:t>
            </w:r>
            <w:proofErr w:type="spellStart"/>
            <w:r w:rsidRPr="373A96E3" w:rsidR="6D7635D6">
              <w:rPr>
                <w:b w:val="0"/>
                <w:bCs w:val="0"/>
                <w:i w:val="0"/>
                <w:iCs w:val="0"/>
                <w:color w:val="000000" w:themeColor="text1" w:themeTint="FF" w:themeShade="FF"/>
                <w:sz w:val="24"/>
                <w:szCs w:val="24"/>
              </w:rPr>
              <w:t>Kb</w:t>
            </w:r>
            <w:proofErr w:type="spellEnd"/>
          </w:p>
        </w:tc>
        <w:tc>
          <w:tcPr>
            <w:tcW w:w="2340" w:type="dxa"/>
            <w:tcMar/>
          </w:tcPr>
          <w:p w:rsidR="6D7635D6" w:rsidP="373A96E3" w:rsidRDefault="6D7635D6" w14:paraId="0379517C" w14:textId="0CEB50F0">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 xml:space="preserve">320 </w:t>
            </w:r>
            <w:proofErr w:type="spellStart"/>
            <w:r w:rsidRPr="373A96E3" w:rsidR="6D7635D6">
              <w:rPr>
                <w:b w:val="0"/>
                <w:bCs w:val="0"/>
                <w:i w:val="0"/>
                <w:iCs w:val="0"/>
                <w:color w:val="000000" w:themeColor="text1" w:themeTint="FF" w:themeShade="FF"/>
                <w:sz w:val="24"/>
                <w:szCs w:val="24"/>
              </w:rPr>
              <w:t>Kb</w:t>
            </w:r>
            <w:proofErr w:type="spellEnd"/>
          </w:p>
        </w:tc>
        <w:tc>
          <w:tcPr>
            <w:tcW w:w="2340" w:type="dxa"/>
            <w:tcMar/>
          </w:tcPr>
          <w:p w:rsidR="5F175159" w:rsidP="373A96E3" w:rsidRDefault="5F175159" w14:paraId="5659D366" w14:textId="25DF3F0B">
            <w:pPr>
              <w:pStyle w:val="Title"/>
              <w:rPr>
                <w:b w:val="0"/>
                <w:bCs w:val="0"/>
                <w:i w:val="0"/>
                <w:iCs w:val="0"/>
                <w:color w:val="000000" w:themeColor="text1" w:themeTint="FF" w:themeShade="FF"/>
                <w:sz w:val="24"/>
                <w:szCs w:val="24"/>
              </w:rPr>
            </w:pPr>
            <w:r w:rsidRPr="373A96E3" w:rsidR="5F175159">
              <w:rPr>
                <w:b w:val="0"/>
                <w:bCs w:val="0"/>
                <w:i w:val="0"/>
                <w:iCs w:val="0"/>
                <w:color w:val="000000" w:themeColor="text1" w:themeTint="FF" w:themeShade="FF"/>
                <w:sz w:val="24"/>
                <w:szCs w:val="24"/>
              </w:rPr>
              <w:t xml:space="preserve">160 </w:t>
            </w:r>
            <w:proofErr w:type="spellStart"/>
            <w:r w:rsidRPr="373A96E3" w:rsidR="5F175159">
              <w:rPr>
                <w:b w:val="0"/>
                <w:bCs w:val="0"/>
                <w:i w:val="0"/>
                <w:iCs w:val="0"/>
                <w:color w:val="000000" w:themeColor="text1" w:themeTint="FF" w:themeShade="FF"/>
                <w:sz w:val="24"/>
                <w:szCs w:val="24"/>
              </w:rPr>
              <w:t>Kb</w:t>
            </w:r>
            <w:proofErr w:type="spellEnd"/>
          </w:p>
        </w:tc>
      </w:tr>
      <w:tr w:rsidR="373A96E3" w:rsidTr="373A96E3" w14:paraId="45772E63">
        <w:tc>
          <w:tcPr>
            <w:tcW w:w="2340" w:type="dxa"/>
            <w:tcMar/>
          </w:tcPr>
          <w:p w:rsidR="6D7635D6" w:rsidP="373A96E3" w:rsidRDefault="6D7635D6" w14:paraId="29F9DEFA" w14:textId="49EA5A16">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ROM</w:t>
            </w:r>
          </w:p>
        </w:tc>
        <w:tc>
          <w:tcPr>
            <w:tcW w:w="2340" w:type="dxa"/>
            <w:tcMar/>
          </w:tcPr>
          <w:p w:rsidR="6D7635D6" w:rsidP="373A96E3" w:rsidRDefault="6D7635D6" w14:paraId="78C5A70E" w14:textId="76478A57">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 xml:space="preserve">448 </w:t>
            </w:r>
            <w:proofErr w:type="spellStart"/>
            <w:r w:rsidRPr="373A96E3" w:rsidR="6D7635D6">
              <w:rPr>
                <w:b w:val="0"/>
                <w:bCs w:val="0"/>
                <w:i w:val="0"/>
                <w:iCs w:val="0"/>
                <w:color w:val="000000" w:themeColor="text1" w:themeTint="FF" w:themeShade="FF"/>
                <w:sz w:val="24"/>
                <w:szCs w:val="24"/>
              </w:rPr>
              <w:t>Kb</w:t>
            </w:r>
            <w:proofErr w:type="spellEnd"/>
          </w:p>
        </w:tc>
        <w:tc>
          <w:tcPr>
            <w:tcW w:w="2340" w:type="dxa"/>
            <w:tcMar/>
          </w:tcPr>
          <w:p w:rsidR="6D7635D6" w:rsidP="373A96E3" w:rsidRDefault="6D7635D6" w14:paraId="63615B64" w14:textId="00526656">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 xml:space="preserve">128 </w:t>
            </w:r>
            <w:proofErr w:type="spellStart"/>
            <w:r w:rsidRPr="373A96E3" w:rsidR="6D7635D6">
              <w:rPr>
                <w:b w:val="0"/>
                <w:bCs w:val="0"/>
                <w:i w:val="0"/>
                <w:iCs w:val="0"/>
                <w:color w:val="000000" w:themeColor="text1" w:themeTint="FF" w:themeShade="FF"/>
                <w:sz w:val="24"/>
                <w:szCs w:val="24"/>
              </w:rPr>
              <w:t>Kb</w:t>
            </w:r>
            <w:proofErr w:type="spellEnd"/>
          </w:p>
        </w:tc>
        <w:tc>
          <w:tcPr>
            <w:tcW w:w="2340" w:type="dxa"/>
            <w:tcMar/>
          </w:tcPr>
          <w:p w:rsidR="2F06FB09" w:rsidP="373A96E3" w:rsidRDefault="2F06FB09" w14:paraId="4A0A2DA3" w14:textId="45320A76">
            <w:pPr>
              <w:pStyle w:val="Title"/>
              <w:rPr>
                <w:b w:val="0"/>
                <w:bCs w:val="0"/>
                <w:i w:val="0"/>
                <w:iCs w:val="0"/>
                <w:color w:val="000000" w:themeColor="text1" w:themeTint="FF" w:themeShade="FF"/>
                <w:sz w:val="24"/>
                <w:szCs w:val="24"/>
              </w:rPr>
            </w:pPr>
            <w:r w:rsidRPr="373A96E3" w:rsidR="2F06FB09">
              <w:rPr>
                <w:b w:val="0"/>
                <w:bCs w:val="0"/>
                <w:i w:val="0"/>
                <w:iCs w:val="0"/>
                <w:color w:val="000000" w:themeColor="text1" w:themeTint="FF" w:themeShade="FF"/>
                <w:sz w:val="24"/>
                <w:szCs w:val="24"/>
              </w:rPr>
              <w:t xml:space="preserve">0 </w:t>
            </w:r>
            <w:proofErr w:type="spellStart"/>
            <w:r w:rsidRPr="373A96E3" w:rsidR="2F06FB09">
              <w:rPr>
                <w:b w:val="0"/>
                <w:bCs w:val="0"/>
                <w:i w:val="0"/>
                <w:iCs w:val="0"/>
                <w:color w:val="000000" w:themeColor="text1" w:themeTint="FF" w:themeShade="FF"/>
                <w:sz w:val="24"/>
                <w:szCs w:val="24"/>
              </w:rPr>
              <w:t>Kb</w:t>
            </w:r>
            <w:proofErr w:type="spellEnd"/>
          </w:p>
        </w:tc>
      </w:tr>
      <w:tr w:rsidR="373A96E3" w:rsidTr="373A96E3" w14:paraId="7BD3B262">
        <w:tc>
          <w:tcPr>
            <w:tcW w:w="2340" w:type="dxa"/>
            <w:tcMar/>
          </w:tcPr>
          <w:p w:rsidR="6D7635D6" w:rsidP="373A96E3" w:rsidRDefault="6D7635D6" w14:paraId="6E429B4A" w14:textId="0BD772B3">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Flash</w:t>
            </w:r>
          </w:p>
        </w:tc>
        <w:tc>
          <w:tcPr>
            <w:tcW w:w="2340" w:type="dxa"/>
            <w:tcMar/>
          </w:tcPr>
          <w:p w:rsidR="6D7635D6" w:rsidP="373A96E3" w:rsidRDefault="6D7635D6" w14:paraId="1394EDF8" w14:textId="49B8C3C6">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2 or 4 Mb</w:t>
            </w:r>
          </w:p>
        </w:tc>
        <w:tc>
          <w:tcPr>
            <w:tcW w:w="2340" w:type="dxa"/>
            <w:tcMar/>
          </w:tcPr>
          <w:p w:rsidR="6D7635D6" w:rsidP="373A96E3" w:rsidRDefault="6D7635D6" w14:paraId="06118C71" w14:textId="10C8346C">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2 or 4 Mb</w:t>
            </w:r>
          </w:p>
        </w:tc>
        <w:tc>
          <w:tcPr>
            <w:tcW w:w="2340" w:type="dxa"/>
            <w:tcMar/>
          </w:tcPr>
          <w:p w:rsidR="60B765E4" w:rsidP="373A96E3" w:rsidRDefault="60B765E4" w14:paraId="7520DBD6" w14:textId="6AFBE5A5">
            <w:pPr>
              <w:pStyle w:val="Title"/>
              <w:rPr>
                <w:b w:val="0"/>
                <w:bCs w:val="0"/>
                <w:i w:val="0"/>
                <w:iCs w:val="0"/>
                <w:color w:val="000000" w:themeColor="text1" w:themeTint="FF" w:themeShade="FF"/>
                <w:sz w:val="24"/>
                <w:szCs w:val="24"/>
              </w:rPr>
            </w:pPr>
            <w:r w:rsidRPr="373A96E3" w:rsidR="60B765E4">
              <w:rPr>
                <w:b w:val="0"/>
                <w:bCs w:val="0"/>
                <w:i w:val="0"/>
                <w:iCs w:val="0"/>
                <w:color w:val="000000" w:themeColor="text1" w:themeTint="FF" w:themeShade="FF"/>
                <w:sz w:val="24"/>
                <w:szCs w:val="24"/>
              </w:rPr>
              <w:t>None</w:t>
            </w:r>
          </w:p>
        </w:tc>
      </w:tr>
      <w:tr w:rsidR="373A96E3" w:rsidTr="373A96E3" w14:paraId="6FC172C0">
        <w:tc>
          <w:tcPr>
            <w:tcW w:w="2340" w:type="dxa"/>
            <w:tcMar/>
          </w:tcPr>
          <w:p w:rsidR="6D7635D6" w:rsidP="373A96E3" w:rsidRDefault="6D7635D6" w14:paraId="32A2BD90" w14:textId="7ECBFA62">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ADC</w:t>
            </w:r>
          </w:p>
        </w:tc>
        <w:tc>
          <w:tcPr>
            <w:tcW w:w="2340" w:type="dxa"/>
            <w:tcMar/>
          </w:tcPr>
          <w:p w:rsidR="6D7635D6" w:rsidP="373A96E3" w:rsidRDefault="6D7635D6" w14:paraId="019963D6" w14:textId="726338FE">
            <w:pPr>
              <w:pStyle w:val="Title"/>
              <w:rPr>
                <w:b w:val="0"/>
                <w:bCs w:val="0"/>
                <w:i w:val="0"/>
                <w:iCs w:val="0"/>
                <w:caps w:val="0"/>
                <w:smallCaps w:val="0"/>
                <w:noProof w:val="0"/>
                <w:color w:val="000000" w:themeColor="text1" w:themeTint="FF" w:themeShade="FF"/>
                <w:sz w:val="24"/>
                <w:szCs w:val="24"/>
                <w:lang w:val="en-US"/>
              </w:rPr>
            </w:pPr>
            <w:r w:rsidRPr="373A96E3" w:rsidR="6D7635D6">
              <w:rPr>
                <w:b w:val="0"/>
                <w:bCs w:val="0"/>
                <w:i w:val="0"/>
                <w:iCs w:val="0"/>
                <w:caps w:val="0"/>
                <w:smallCaps w:val="0"/>
                <w:noProof w:val="0"/>
                <w:color w:val="000000" w:themeColor="text1" w:themeTint="FF" w:themeShade="FF"/>
                <w:sz w:val="24"/>
                <w:szCs w:val="24"/>
                <w:lang w:val="en-US"/>
              </w:rPr>
              <w:t>Two 12-bit, 18 channels</w:t>
            </w:r>
          </w:p>
        </w:tc>
        <w:tc>
          <w:tcPr>
            <w:tcW w:w="2340" w:type="dxa"/>
            <w:tcMar/>
          </w:tcPr>
          <w:p w:rsidR="6D7635D6" w:rsidP="373A96E3" w:rsidRDefault="6D7635D6" w14:paraId="221B682D" w14:textId="03F3FD07">
            <w:pPr>
              <w:pStyle w:val="Title"/>
              <w:rPr>
                <w:b w:val="0"/>
                <w:bCs w:val="0"/>
                <w:i w:val="0"/>
                <w:iCs w:val="0"/>
                <w:caps w:val="0"/>
                <w:smallCaps w:val="0"/>
                <w:noProof w:val="0"/>
                <w:color w:val="000000" w:themeColor="text1" w:themeTint="FF" w:themeShade="FF"/>
                <w:sz w:val="24"/>
                <w:szCs w:val="24"/>
                <w:lang w:val="en-US"/>
              </w:rPr>
            </w:pPr>
            <w:r w:rsidRPr="373A96E3" w:rsidR="6D7635D6">
              <w:rPr>
                <w:b w:val="0"/>
                <w:bCs w:val="0"/>
                <w:i w:val="0"/>
                <w:iCs w:val="0"/>
                <w:caps w:val="0"/>
                <w:smallCaps w:val="0"/>
                <w:noProof w:val="0"/>
                <w:color w:val="000000" w:themeColor="text1" w:themeTint="FF" w:themeShade="FF"/>
                <w:sz w:val="24"/>
                <w:szCs w:val="24"/>
                <w:lang w:val="en-US"/>
              </w:rPr>
              <w:t>Two 13-bit, 20 channels</w:t>
            </w:r>
          </w:p>
        </w:tc>
        <w:tc>
          <w:tcPr>
            <w:tcW w:w="2340" w:type="dxa"/>
            <w:tcMar/>
          </w:tcPr>
          <w:p w:rsidR="1C3327D2" w:rsidP="373A96E3" w:rsidRDefault="1C3327D2" w14:paraId="405A0E68" w14:textId="2C3122AE">
            <w:pPr>
              <w:pStyle w:val="Title"/>
              <w:rPr>
                <w:b w:val="0"/>
                <w:bCs w:val="0"/>
                <w:i w:val="0"/>
                <w:iCs w:val="0"/>
                <w:color w:val="000000" w:themeColor="text1" w:themeTint="FF" w:themeShade="FF"/>
                <w:sz w:val="24"/>
                <w:szCs w:val="24"/>
              </w:rPr>
            </w:pPr>
            <w:r w:rsidRPr="373A96E3" w:rsidR="1C3327D2">
              <w:rPr>
                <w:b w:val="0"/>
                <w:bCs w:val="0"/>
                <w:i w:val="0"/>
                <w:iCs w:val="0"/>
                <w:color w:val="000000" w:themeColor="text1" w:themeTint="FF" w:themeShade="FF"/>
                <w:sz w:val="24"/>
                <w:szCs w:val="24"/>
              </w:rPr>
              <w:t xml:space="preserve">One </w:t>
            </w:r>
            <w:r w:rsidRPr="373A96E3" w:rsidR="425A54C4">
              <w:rPr>
                <w:b w:val="0"/>
                <w:bCs w:val="0"/>
                <w:i w:val="0"/>
                <w:iCs w:val="0"/>
                <w:color w:val="000000" w:themeColor="text1" w:themeTint="FF" w:themeShade="FF"/>
                <w:sz w:val="24"/>
                <w:szCs w:val="24"/>
              </w:rPr>
              <w:t>10-bit</w:t>
            </w:r>
          </w:p>
        </w:tc>
      </w:tr>
      <w:tr w:rsidR="373A96E3" w:rsidTr="373A96E3" w14:paraId="5A6840C4">
        <w:tc>
          <w:tcPr>
            <w:tcW w:w="2340" w:type="dxa"/>
            <w:tcMar/>
          </w:tcPr>
          <w:p w:rsidR="6D7635D6" w:rsidP="373A96E3" w:rsidRDefault="6D7635D6" w14:paraId="3836AC2F" w14:textId="4CFD19AE">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DAC</w:t>
            </w:r>
          </w:p>
        </w:tc>
        <w:tc>
          <w:tcPr>
            <w:tcW w:w="2340" w:type="dxa"/>
            <w:tcMar/>
          </w:tcPr>
          <w:p w:rsidR="6D7635D6" w:rsidP="373A96E3" w:rsidRDefault="6D7635D6" w14:paraId="3FD20D67" w14:textId="3944BF66">
            <w:pPr>
              <w:pStyle w:val="Title"/>
              <w:rPr>
                <w:b w:val="0"/>
                <w:bCs w:val="0"/>
                <w:i w:val="0"/>
                <w:iCs w:val="0"/>
                <w:caps w:val="0"/>
                <w:smallCaps w:val="0"/>
                <w:noProof w:val="0"/>
                <w:color w:val="000000" w:themeColor="text1" w:themeTint="FF" w:themeShade="FF"/>
                <w:sz w:val="24"/>
                <w:szCs w:val="24"/>
                <w:lang w:val="en-US"/>
              </w:rPr>
            </w:pPr>
            <w:r w:rsidRPr="373A96E3" w:rsidR="6D7635D6">
              <w:rPr>
                <w:b w:val="0"/>
                <w:bCs w:val="0"/>
                <w:i w:val="0"/>
                <w:iCs w:val="0"/>
                <w:caps w:val="0"/>
                <w:smallCaps w:val="0"/>
                <w:noProof w:val="0"/>
                <w:color w:val="000000" w:themeColor="text1" w:themeTint="FF" w:themeShade="FF"/>
                <w:sz w:val="24"/>
                <w:szCs w:val="24"/>
                <w:lang w:val="en-US"/>
              </w:rPr>
              <w:t>Two 8-bit channels</w:t>
            </w:r>
          </w:p>
        </w:tc>
        <w:tc>
          <w:tcPr>
            <w:tcW w:w="2340" w:type="dxa"/>
            <w:tcMar/>
          </w:tcPr>
          <w:p w:rsidR="6D7635D6" w:rsidP="373A96E3" w:rsidRDefault="6D7635D6" w14:paraId="5BA7EE60" w14:textId="438311B4">
            <w:pPr>
              <w:pStyle w:val="Title"/>
              <w:rPr>
                <w:b w:val="0"/>
                <w:bCs w:val="0"/>
                <w:i w:val="0"/>
                <w:iCs w:val="0"/>
                <w:caps w:val="0"/>
                <w:smallCaps w:val="0"/>
                <w:noProof w:val="0"/>
                <w:color w:val="000000" w:themeColor="text1" w:themeTint="FF" w:themeShade="FF"/>
                <w:sz w:val="24"/>
                <w:szCs w:val="24"/>
                <w:lang w:val="en-US"/>
              </w:rPr>
            </w:pPr>
            <w:r w:rsidRPr="373A96E3" w:rsidR="6D7635D6">
              <w:rPr>
                <w:b w:val="0"/>
                <w:bCs w:val="0"/>
                <w:i w:val="0"/>
                <w:iCs w:val="0"/>
                <w:caps w:val="0"/>
                <w:smallCaps w:val="0"/>
                <w:noProof w:val="0"/>
                <w:color w:val="000000" w:themeColor="text1" w:themeTint="FF" w:themeShade="FF"/>
                <w:sz w:val="24"/>
                <w:szCs w:val="24"/>
                <w:lang w:val="en-US"/>
              </w:rPr>
              <w:t>Two 8-bit channels</w:t>
            </w:r>
          </w:p>
        </w:tc>
        <w:tc>
          <w:tcPr>
            <w:tcW w:w="2340" w:type="dxa"/>
            <w:tcMar/>
          </w:tcPr>
          <w:p w:rsidR="5A4932AC" w:rsidP="373A96E3" w:rsidRDefault="5A4932AC" w14:paraId="231B72D7" w14:textId="6A98C97C">
            <w:pPr>
              <w:pStyle w:val="Title"/>
              <w:rPr>
                <w:b w:val="0"/>
                <w:bCs w:val="0"/>
                <w:i w:val="0"/>
                <w:iCs w:val="0"/>
                <w:color w:val="000000" w:themeColor="text1" w:themeTint="FF" w:themeShade="FF"/>
                <w:sz w:val="24"/>
                <w:szCs w:val="24"/>
              </w:rPr>
            </w:pPr>
            <w:r w:rsidRPr="373A96E3" w:rsidR="5A4932AC">
              <w:rPr>
                <w:b w:val="0"/>
                <w:bCs w:val="0"/>
                <w:i w:val="0"/>
                <w:iCs w:val="0"/>
                <w:color w:val="000000" w:themeColor="text1" w:themeTint="FF" w:themeShade="FF"/>
                <w:sz w:val="24"/>
                <w:szCs w:val="24"/>
              </w:rPr>
              <w:t>None</w:t>
            </w:r>
          </w:p>
        </w:tc>
      </w:tr>
      <w:tr w:rsidR="373A96E3" w:rsidTr="373A96E3" w14:paraId="46C089A8">
        <w:tc>
          <w:tcPr>
            <w:tcW w:w="2340" w:type="dxa"/>
            <w:tcMar/>
          </w:tcPr>
          <w:p w:rsidR="6D7635D6" w:rsidP="373A96E3" w:rsidRDefault="6D7635D6" w14:paraId="2F84CE8A" w14:textId="77D55760">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GPIO</w:t>
            </w:r>
          </w:p>
        </w:tc>
        <w:tc>
          <w:tcPr>
            <w:tcW w:w="2340" w:type="dxa"/>
            <w:tcMar/>
          </w:tcPr>
          <w:p w:rsidR="6D7635D6" w:rsidP="373A96E3" w:rsidRDefault="6D7635D6" w14:paraId="7D4AEAB6" w14:textId="2A8F704C">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34</w:t>
            </w:r>
          </w:p>
        </w:tc>
        <w:tc>
          <w:tcPr>
            <w:tcW w:w="2340" w:type="dxa"/>
            <w:tcMar/>
          </w:tcPr>
          <w:p w:rsidR="6D7635D6" w:rsidP="373A96E3" w:rsidRDefault="6D7635D6" w14:paraId="763A746E" w14:textId="71DCE4C5">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43</w:t>
            </w:r>
          </w:p>
        </w:tc>
        <w:tc>
          <w:tcPr>
            <w:tcW w:w="2340" w:type="dxa"/>
            <w:tcMar/>
          </w:tcPr>
          <w:p w:rsidR="51F87144" w:rsidP="373A96E3" w:rsidRDefault="51F87144" w14:paraId="2B11F5EA" w14:textId="638E3463">
            <w:pPr>
              <w:pStyle w:val="Title"/>
              <w:rPr>
                <w:b w:val="0"/>
                <w:bCs w:val="0"/>
                <w:i w:val="0"/>
                <w:iCs w:val="0"/>
                <w:color w:val="000000" w:themeColor="text1" w:themeTint="FF" w:themeShade="FF"/>
                <w:sz w:val="24"/>
                <w:szCs w:val="24"/>
              </w:rPr>
            </w:pPr>
            <w:r w:rsidRPr="373A96E3" w:rsidR="51F87144">
              <w:rPr>
                <w:b w:val="0"/>
                <w:bCs w:val="0"/>
                <w:i w:val="0"/>
                <w:iCs w:val="0"/>
                <w:color w:val="000000" w:themeColor="text1" w:themeTint="FF" w:themeShade="FF"/>
                <w:sz w:val="24"/>
                <w:szCs w:val="24"/>
              </w:rPr>
              <w:t>17</w:t>
            </w:r>
          </w:p>
        </w:tc>
      </w:tr>
      <w:tr w:rsidR="373A96E3" w:rsidTr="373A96E3" w14:paraId="6B7E534A">
        <w:tc>
          <w:tcPr>
            <w:tcW w:w="2340" w:type="dxa"/>
            <w:tcMar/>
          </w:tcPr>
          <w:p w:rsidR="6D7635D6" w:rsidP="373A96E3" w:rsidRDefault="6D7635D6" w14:paraId="60F58080" w14:textId="6BC25446">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SPI</w:t>
            </w:r>
          </w:p>
        </w:tc>
        <w:tc>
          <w:tcPr>
            <w:tcW w:w="2340" w:type="dxa"/>
            <w:tcMar/>
          </w:tcPr>
          <w:p w:rsidR="6D7635D6" w:rsidP="373A96E3" w:rsidRDefault="6D7635D6" w14:paraId="5AA64F57" w14:textId="434F7532">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4</w:t>
            </w:r>
          </w:p>
        </w:tc>
        <w:tc>
          <w:tcPr>
            <w:tcW w:w="2340" w:type="dxa"/>
            <w:tcMar/>
          </w:tcPr>
          <w:p w:rsidR="6D7635D6" w:rsidP="373A96E3" w:rsidRDefault="6D7635D6" w14:paraId="5CD0F4F0" w14:textId="1650F3C1">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4</w:t>
            </w:r>
          </w:p>
        </w:tc>
        <w:tc>
          <w:tcPr>
            <w:tcW w:w="2340" w:type="dxa"/>
            <w:tcMar/>
          </w:tcPr>
          <w:p w:rsidR="7CE847E2" w:rsidP="373A96E3" w:rsidRDefault="7CE847E2" w14:paraId="2A040DFF" w14:textId="7DB1D94E">
            <w:pPr>
              <w:pStyle w:val="Title"/>
              <w:rPr>
                <w:b w:val="0"/>
                <w:bCs w:val="0"/>
                <w:i w:val="0"/>
                <w:iCs w:val="0"/>
                <w:color w:val="000000" w:themeColor="text1" w:themeTint="FF" w:themeShade="FF"/>
                <w:sz w:val="24"/>
                <w:szCs w:val="24"/>
              </w:rPr>
            </w:pPr>
            <w:r w:rsidRPr="373A96E3" w:rsidR="7CE847E2">
              <w:rPr>
                <w:b w:val="0"/>
                <w:bCs w:val="0"/>
                <w:i w:val="0"/>
                <w:iCs w:val="0"/>
                <w:color w:val="000000" w:themeColor="text1" w:themeTint="FF" w:themeShade="FF"/>
                <w:sz w:val="24"/>
                <w:szCs w:val="24"/>
              </w:rPr>
              <w:t>2</w:t>
            </w:r>
          </w:p>
        </w:tc>
      </w:tr>
      <w:tr w:rsidR="373A96E3" w:rsidTr="373A96E3" w14:paraId="62787789">
        <w:tc>
          <w:tcPr>
            <w:tcW w:w="2340" w:type="dxa"/>
            <w:tcMar/>
          </w:tcPr>
          <w:p w:rsidR="6D7635D6" w:rsidP="373A96E3" w:rsidRDefault="6D7635D6" w14:paraId="52D3B2ED" w14:textId="24E6B7F0">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UART</w:t>
            </w:r>
          </w:p>
        </w:tc>
        <w:tc>
          <w:tcPr>
            <w:tcW w:w="2340" w:type="dxa"/>
            <w:tcMar/>
          </w:tcPr>
          <w:p w:rsidR="6D7635D6" w:rsidP="373A96E3" w:rsidRDefault="6D7635D6" w14:paraId="196236C6" w14:textId="4940DBFC">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3</w:t>
            </w:r>
          </w:p>
        </w:tc>
        <w:tc>
          <w:tcPr>
            <w:tcW w:w="2340" w:type="dxa"/>
            <w:tcMar/>
          </w:tcPr>
          <w:p w:rsidR="6D7635D6" w:rsidP="373A96E3" w:rsidRDefault="6D7635D6" w14:paraId="718403C2" w14:textId="3FA7EB5C">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2</w:t>
            </w:r>
          </w:p>
        </w:tc>
        <w:tc>
          <w:tcPr>
            <w:tcW w:w="2340" w:type="dxa"/>
            <w:tcMar/>
          </w:tcPr>
          <w:p w:rsidR="2013C517" w:rsidP="373A96E3" w:rsidRDefault="2013C517" w14:paraId="6E9D6445" w14:textId="4BCC9BEE">
            <w:pPr>
              <w:pStyle w:val="Title"/>
              <w:rPr>
                <w:b w:val="0"/>
                <w:bCs w:val="0"/>
                <w:i w:val="0"/>
                <w:iCs w:val="0"/>
                <w:color w:val="000000" w:themeColor="text1" w:themeTint="FF" w:themeShade="FF"/>
                <w:sz w:val="24"/>
                <w:szCs w:val="24"/>
              </w:rPr>
            </w:pPr>
            <w:r w:rsidRPr="373A96E3" w:rsidR="2013C517">
              <w:rPr>
                <w:b w:val="0"/>
                <w:bCs w:val="0"/>
                <w:i w:val="0"/>
                <w:iCs w:val="0"/>
                <w:color w:val="000000" w:themeColor="text1" w:themeTint="FF" w:themeShade="FF"/>
                <w:sz w:val="24"/>
                <w:szCs w:val="24"/>
              </w:rPr>
              <w:t>2 (1 Tx only)</w:t>
            </w:r>
          </w:p>
        </w:tc>
      </w:tr>
      <w:tr w:rsidR="373A96E3" w:rsidTr="373A96E3" w14:paraId="40307590">
        <w:tc>
          <w:tcPr>
            <w:tcW w:w="2340" w:type="dxa"/>
            <w:tcMar/>
          </w:tcPr>
          <w:p w:rsidR="6D7635D6" w:rsidP="373A96E3" w:rsidRDefault="6D7635D6" w14:paraId="5033E292" w14:textId="0D441F79">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DMA</w:t>
            </w:r>
          </w:p>
        </w:tc>
        <w:tc>
          <w:tcPr>
            <w:tcW w:w="2340" w:type="dxa"/>
            <w:tcMar/>
          </w:tcPr>
          <w:p w:rsidR="6D7635D6" w:rsidP="373A96E3" w:rsidRDefault="6D7635D6" w14:paraId="69245918" w14:textId="5C673969">
            <w:pPr>
              <w:pStyle w:val="Title"/>
              <w:rPr>
                <w:b w:val="1"/>
                <w:bCs w:val="1"/>
                <w:i w:val="0"/>
                <w:iCs w:val="0"/>
                <w:caps w:val="0"/>
                <w:smallCaps w:val="0"/>
                <w:noProof w:val="0"/>
                <w:color w:val="000000" w:themeColor="text1" w:themeTint="FF" w:themeShade="FF"/>
                <w:sz w:val="28"/>
                <w:szCs w:val="28"/>
                <w:lang w:val="en-US"/>
              </w:rPr>
            </w:pPr>
            <w:r w:rsidRPr="373A96E3" w:rsidR="6D7635D6">
              <w:rPr>
                <w:b w:val="0"/>
                <w:bCs w:val="0"/>
                <w:i w:val="0"/>
                <w:iCs w:val="0"/>
                <w:caps w:val="0"/>
                <w:smallCaps w:val="0"/>
                <w:noProof w:val="0"/>
                <w:color w:val="000000" w:themeColor="text1" w:themeTint="FF" w:themeShade="FF"/>
                <w:sz w:val="24"/>
                <w:szCs w:val="24"/>
                <w:lang w:val="en-US"/>
              </w:rPr>
              <w:t>Dedicated DMA to UART, SPI, I2S, SDIO slave, SD/MMC host, EMAC, BT, and Wi-Fi</w:t>
            </w:r>
          </w:p>
        </w:tc>
        <w:tc>
          <w:tcPr>
            <w:tcW w:w="2340" w:type="dxa"/>
            <w:tcMar/>
          </w:tcPr>
          <w:p w:rsidR="6D7635D6" w:rsidP="373A96E3" w:rsidRDefault="6D7635D6" w14:paraId="6E90D425" w14:textId="49EF7A8E">
            <w:pPr>
              <w:pStyle w:val="Title"/>
              <w:rPr>
                <w:b w:val="1"/>
                <w:bCs w:val="1"/>
                <w:i w:val="0"/>
                <w:iCs w:val="0"/>
                <w:caps w:val="0"/>
                <w:smallCaps w:val="0"/>
                <w:noProof w:val="0"/>
                <w:color w:val="000000" w:themeColor="text1" w:themeTint="FF" w:themeShade="FF"/>
                <w:sz w:val="28"/>
                <w:szCs w:val="28"/>
                <w:lang w:val="en-US"/>
              </w:rPr>
            </w:pPr>
            <w:r w:rsidRPr="373A96E3" w:rsidR="6D7635D6">
              <w:rPr>
                <w:b w:val="0"/>
                <w:bCs w:val="0"/>
                <w:i w:val="0"/>
                <w:iCs w:val="0"/>
                <w:caps w:val="0"/>
                <w:smallCaps w:val="0"/>
                <w:noProof w:val="0"/>
                <w:color w:val="000000" w:themeColor="text1" w:themeTint="FF" w:themeShade="FF"/>
                <w:sz w:val="24"/>
                <w:szCs w:val="24"/>
                <w:lang w:val="en-US"/>
              </w:rPr>
              <w:t>Dedicated DMA to UART, SPI, AES, SHA, I2S, and ADC Controller</w:t>
            </w:r>
          </w:p>
        </w:tc>
        <w:tc>
          <w:tcPr>
            <w:tcW w:w="2340" w:type="dxa"/>
            <w:tcMar/>
          </w:tcPr>
          <w:p w:rsidR="259E7946" w:rsidP="373A96E3" w:rsidRDefault="259E7946" w14:paraId="1F5999FA" w14:textId="7120D5C5">
            <w:pPr>
              <w:pStyle w:val="Title"/>
              <w:rPr>
                <w:b w:val="0"/>
                <w:bCs w:val="0"/>
                <w:i w:val="0"/>
                <w:iCs w:val="0"/>
                <w:caps w:val="0"/>
                <w:smallCaps w:val="0"/>
                <w:noProof w:val="0"/>
                <w:color w:val="000000" w:themeColor="text1" w:themeTint="FF" w:themeShade="FF"/>
                <w:sz w:val="24"/>
                <w:szCs w:val="24"/>
                <w:lang w:val="en-US"/>
              </w:rPr>
            </w:pPr>
            <w:r w:rsidRPr="373A96E3" w:rsidR="259E7946">
              <w:rPr>
                <w:b w:val="0"/>
                <w:bCs w:val="0"/>
                <w:i w:val="0"/>
                <w:iCs w:val="0"/>
                <w:caps w:val="0"/>
                <w:smallCaps w:val="0"/>
                <w:noProof w:val="0"/>
                <w:color w:val="000000" w:themeColor="text1" w:themeTint="FF" w:themeShade="FF"/>
                <w:sz w:val="24"/>
                <w:szCs w:val="24"/>
                <w:lang w:val="en-US"/>
              </w:rPr>
              <w:t xml:space="preserve">Dedicated DMA </w:t>
            </w:r>
            <w:r w:rsidRPr="373A96E3" w:rsidR="6318D53A">
              <w:rPr>
                <w:b w:val="0"/>
                <w:bCs w:val="0"/>
                <w:i w:val="0"/>
                <w:iCs w:val="0"/>
                <w:caps w:val="0"/>
                <w:smallCaps w:val="0"/>
                <w:noProof w:val="0"/>
                <w:color w:val="000000" w:themeColor="text1" w:themeTint="FF" w:themeShade="FF"/>
                <w:sz w:val="24"/>
                <w:szCs w:val="24"/>
                <w:lang w:val="en-US"/>
              </w:rPr>
              <w:t>to SDIO</w:t>
            </w:r>
            <w:r w:rsidRPr="373A96E3" w:rsidR="259E7946">
              <w:rPr>
                <w:b w:val="0"/>
                <w:bCs w:val="0"/>
                <w:i w:val="0"/>
                <w:iCs w:val="0"/>
                <w:caps w:val="0"/>
                <w:smallCaps w:val="0"/>
                <w:noProof w:val="0"/>
                <w:color w:val="000000" w:themeColor="text1" w:themeTint="FF" w:themeShade="FF"/>
                <w:sz w:val="24"/>
                <w:szCs w:val="24"/>
                <w:lang w:val="en-US"/>
              </w:rPr>
              <w:t xml:space="preserve">, I2S, and </w:t>
            </w:r>
            <w:r w:rsidRPr="373A96E3" w:rsidR="16A66582">
              <w:rPr>
                <w:b w:val="0"/>
                <w:bCs w:val="0"/>
                <w:i w:val="0"/>
                <w:iCs w:val="0"/>
                <w:caps w:val="0"/>
                <w:smallCaps w:val="0"/>
                <w:noProof w:val="0"/>
                <w:color w:val="000000" w:themeColor="text1" w:themeTint="FF" w:themeShade="FF"/>
                <w:sz w:val="24"/>
                <w:szCs w:val="24"/>
                <w:lang w:val="en-US"/>
              </w:rPr>
              <w:t>SLC</w:t>
            </w:r>
          </w:p>
        </w:tc>
      </w:tr>
      <w:tr w:rsidR="373A96E3" w:rsidTr="373A96E3" w14:paraId="04BDF56A">
        <w:tc>
          <w:tcPr>
            <w:tcW w:w="2340" w:type="dxa"/>
            <w:tcMar/>
          </w:tcPr>
          <w:p w:rsidR="6D7635D6" w:rsidP="373A96E3" w:rsidRDefault="6D7635D6" w14:paraId="18FB5335" w14:textId="49E5EFF8">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LED PWM</w:t>
            </w:r>
          </w:p>
        </w:tc>
        <w:tc>
          <w:tcPr>
            <w:tcW w:w="2340" w:type="dxa"/>
            <w:tcMar/>
          </w:tcPr>
          <w:p w:rsidR="6D7635D6" w:rsidP="373A96E3" w:rsidRDefault="6D7635D6" w14:paraId="310121C1" w14:textId="445C1EBD">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16 Channels</w:t>
            </w:r>
          </w:p>
        </w:tc>
        <w:tc>
          <w:tcPr>
            <w:tcW w:w="2340" w:type="dxa"/>
            <w:tcMar/>
          </w:tcPr>
          <w:p w:rsidR="6D7635D6" w:rsidP="373A96E3" w:rsidRDefault="6D7635D6" w14:paraId="3031348E" w14:textId="051C3BED">
            <w:pPr>
              <w:pStyle w:val="Title"/>
              <w:rPr>
                <w:b w:val="0"/>
                <w:bCs w:val="0"/>
                <w:i w:val="0"/>
                <w:iCs w:val="0"/>
                <w:color w:val="000000" w:themeColor="text1" w:themeTint="FF" w:themeShade="FF"/>
                <w:sz w:val="24"/>
                <w:szCs w:val="24"/>
              </w:rPr>
            </w:pPr>
            <w:r w:rsidRPr="373A96E3" w:rsidR="6D7635D6">
              <w:rPr>
                <w:b w:val="0"/>
                <w:bCs w:val="0"/>
                <w:i w:val="0"/>
                <w:iCs w:val="0"/>
                <w:color w:val="000000" w:themeColor="text1" w:themeTint="FF" w:themeShade="FF"/>
                <w:sz w:val="24"/>
                <w:szCs w:val="24"/>
              </w:rPr>
              <w:t>8 Channels</w:t>
            </w:r>
          </w:p>
        </w:tc>
        <w:tc>
          <w:tcPr>
            <w:tcW w:w="2340" w:type="dxa"/>
            <w:tcMar/>
          </w:tcPr>
          <w:p w:rsidR="6435EBE3" w:rsidP="373A96E3" w:rsidRDefault="6435EBE3" w14:paraId="424F2CC0" w14:textId="30960E3E">
            <w:pPr>
              <w:pStyle w:val="Title"/>
              <w:rPr>
                <w:b w:val="0"/>
                <w:bCs w:val="0"/>
                <w:i w:val="0"/>
                <w:iCs w:val="0"/>
                <w:color w:val="000000" w:themeColor="text1" w:themeTint="FF" w:themeShade="FF"/>
                <w:sz w:val="24"/>
                <w:szCs w:val="24"/>
              </w:rPr>
            </w:pPr>
            <w:r w:rsidRPr="373A96E3" w:rsidR="6435EBE3">
              <w:rPr>
                <w:b w:val="0"/>
                <w:bCs w:val="0"/>
                <w:i w:val="0"/>
                <w:iCs w:val="0"/>
                <w:color w:val="000000" w:themeColor="text1" w:themeTint="FF" w:themeShade="FF"/>
                <w:sz w:val="24"/>
                <w:szCs w:val="24"/>
              </w:rPr>
              <w:t>5 Channels</w:t>
            </w:r>
          </w:p>
        </w:tc>
      </w:tr>
      <w:tr w:rsidR="373A96E3" w:rsidTr="373A96E3" w14:paraId="1B782DEC">
        <w:tc>
          <w:tcPr>
            <w:tcW w:w="2340" w:type="dxa"/>
            <w:tcMar/>
          </w:tcPr>
          <w:p w:rsidR="4972A933" w:rsidP="373A96E3" w:rsidRDefault="4972A933" w14:paraId="76E95CE3" w14:textId="7B812D0B">
            <w:pPr>
              <w:pStyle w:val="Title"/>
              <w:rPr>
                <w:b w:val="0"/>
                <w:bCs w:val="0"/>
                <w:i w:val="0"/>
                <w:iCs w:val="0"/>
                <w:color w:val="000000" w:themeColor="text1" w:themeTint="FF" w:themeShade="FF"/>
                <w:sz w:val="24"/>
                <w:szCs w:val="24"/>
              </w:rPr>
            </w:pPr>
            <w:r w:rsidRPr="373A96E3" w:rsidR="4972A933">
              <w:rPr>
                <w:b w:val="0"/>
                <w:bCs w:val="0"/>
                <w:i w:val="0"/>
                <w:iCs w:val="0"/>
                <w:color w:val="000000" w:themeColor="text1" w:themeTint="FF" w:themeShade="FF"/>
                <w:sz w:val="24"/>
                <w:szCs w:val="24"/>
              </w:rPr>
              <w:t>Power Consumption</w:t>
            </w:r>
          </w:p>
        </w:tc>
        <w:tc>
          <w:tcPr>
            <w:tcW w:w="2340" w:type="dxa"/>
            <w:tcMar/>
          </w:tcPr>
          <w:p w:rsidR="13406A7A" w:rsidP="373A96E3" w:rsidRDefault="13406A7A" w14:paraId="6920B890" w14:textId="3862B9CB">
            <w:pPr>
              <w:pStyle w:val="Title"/>
              <w:rPr>
                <w:b w:val="0"/>
                <w:bCs w:val="0"/>
                <w:i w:val="0"/>
                <w:iCs w:val="0"/>
                <w:color w:val="000000" w:themeColor="text1" w:themeTint="FF" w:themeShade="FF"/>
                <w:sz w:val="24"/>
                <w:szCs w:val="24"/>
              </w:rPr>
            </w:pPr>
            <w:r w:rsidRPr="373A96E3" w:rsidR="13406A7A">
              <w:rPr>
                <w:b w:val="0"/>
                <w:bCs w:val="0"/>
                <w:i w:val="0"/>
                <w:iCs w:val="0"/>
                <w:color w:val="000000" w:themeColor="text1" w:themeTint="FF" w:themeShade="FF"/>
                <w:sz w:val="24"/>
                <w:szCs w:val="24"/>
              </w:rPr>
              <w:t xml:space="preserve">80 </w:t>
            </w:r>
            <w:r w:rsidRPr="373A96E3" w:rsidR="4972A933">
              <w:rPr>
                <w:b w:val="0"/>
                <w:bCs w:val="0"/>
                <w:i w:val="0"/>
                <w:iCs w:val="0"/>
                <w:color w:val="000000" w:themeColor="text1" w:themeTint="FF" w:themeShade="FF"/>
                <w:sz w:val="24"/>
                <w:szCs w:val="24"/>
              </w:rPr>
              <w:t xml:space="preserve">mA </w:t>
            </w:r>
            <w:r w:rsidRPr="373A96E3" w:rsidR="015E08DB">
              <w:rPr>
                <w:b w:val="0"/>
                <w:bCs w:val="0"/>
                <w:i w:val="0"/>
                <w:iCs w:val="0"/>
                <w:color w:val="000000" w:themeColor="text1" w:themeTint="FF" w:themeShade="FF"/>
                <w:sz w:val="24"/>
                <w:szCs w:val="24"/>
              </w:rPr>
              <w:t>average</w:t>
            </w:r>
          </w:p>
        </w:tc>
        <w:tc>
          <w:tcPr>
            <w:tcW w:w="2340" w:type="dxa"/>
            <w:tcMar/>
          </w:tcPr>
          <w:p w:rsidR="4972A933" w:rsidP="373A96E3" w:rsidRDefault="4972A933" w14:paraId="4B1FB50E" w14:textId="05E069F3">
            <w:pPr>
              <w:pStyle w:val="Title"/>
              <w:rPr>
                <w:b w:val="0"/>
                <w:bCs w:val="0"/>
                <w:i w:val="0"/>
                <w:iCs w:val="0"/>
                <w:color w:val="000000" w:themeColor="text1" w:themeTint="FF" w:themeShade="FF"/>
                <w:sz w:val="24"/>
                <w:szCs w:val="24"/>
              </w:rPr>
            </w:pPr>
            <w:r w:rsidRPr="373A96E3" w:rsidR="4972A933">
              <w:rPr>
                <w:b w:val="0"/>
                <w:bCs w:val="0"/>
                <w:i w:val="0"/>
                <w:iCs w:val="0"/>
                <w:color w:val="000000" w:themeColor="text1" w:themeTint="FF" w:themeShade="FF"/>
                <w:sz w:val="24"/>
                <w:szCs w:val="24"/>
              </w:rPr>
              <w:t xml:space="preserve">~&lt; 20 mA while not transmitting RF </w:t>
            </w:r>
          </w:p>
        </w:tc>
        <w:tc>
          <w:tcPr>
            <w:tcW w:w="2340" w:type="dxa"/>
            <w:tcMar/>
          </w:tcPr>
          <w:p w:rsidR="78783CEE" w:rsidP="373A96E3" w:rsidRDefault="78783CEE" w14:paraId="7B06C5A4" w14:textId="5E6618F2">
            <w:pPr>
              <w:pStyle w:val="Title"/>
              <w:rPr>
                <w:b w:val="0"/>
                <w:bCs w:val="0"/>
                <w:i w:val="0"/>
                <w:iCs w:val="0"/>
                <w:color w:val="000000" w:themeColor="text1" w:themeTint="FF" w:themeShade="FF"/>
                <w:sz w:val="24"/>
                <w:szCs w:val="24"/>
              </w:rPr>
            </w:pPr>
            <w:r w:rsidRPr="373A96E3" w:rsidR="78783CEE">
              <w:rPr>
                <w:b w:val="0"/>
                <w:bCs w:val="0"/>
                <w:i w:val="0"/>
                <w:iCs w:val="0"/>
                <w:color w:val="000000" w:themeColor="text1" w:themeTint="FF" w:themeShade="FF"/>
                <w:sz w:val="24"/>
                <w:szCs w:val="24"/>
              </w:rPr>
              <w:t>~</w:t>
            </w:r>
            <w:r w:rsidRPr="373A96E3" w:rsidR="463A48CD">
              <w:rPr>
                <w:b w:val="0"/>
                <w:bCs w:val="0"/>
                <w:i w:val="0"/>
                <w:iCs w:val="0"/>
                <w:color w:val="000000" w:themeColor="text1" w:themeTint="FF" w:themeShade="FF"/>
                <w:sz w:val="24"/>
                <w:szCs w:val="24"/>
              </w:rPr>
              <w:t xml:space="preserve">100 </w:t>
            </w:r>
            <w:r w:rsidRPr="373A96E3" w:rsidR="78783CEE">
              <w:rPr>
                <w:b w:val="0"/>
                <w:bCs w:val="0"/>
                <w:i w:val="0"/>
                <w:iCs w:val="0"/>
                <w:color w:val="000000" w:themeColor="text1" w:themeTint="FF" w:themeShade="FF"/>
                <w:sz w:val="24"/>
                <w:szCs w:val="24"/>
              </w:rPr>
              <w:t xml:space="preserve">mA </w:t>
            </w:r>
            <w:r w:rsidRPr="373A96E3" w:rsidR="0D51EBF8">
              <w:rPr>
                <w:b w:val="0"/>
                <w:bCs w:val="0"/>
                <w:i w:val="0"/>
                <w:iCs w:val="0"/>
                <w:color w:val="000000" w:themeColor="text1" w:themeTint="FF" w:themeShade="FF"/>
                <w:sz w:val="24"/>
                <w:szCs w:val="24"/>
              </w:rPr>
              <w:t>average</w:t>
            </w:r>
          </w:p>
        </w:tc>
      </w:tr>
    </w:tbl>
    <w:p w:rsidR="14883EDF" w:rsidP="373A96E3" w:rsidRDefault="14883EDF" w14:paraId="1E48750A" w14:textId="26F20176">
      <w:pPr>
        <w:jc w:val="center"/>
      </w:pPr>
      <w:r w:rsidRPr="373A96E3" w:rsidR="14883EDF">
        <w:rPr>
          <w:b w:val="1"/>
          <w:bCs w:val="1"/>
          <w:sz w:val="28"/>
          <w:szCs w:val="28"/>
        </w:rPr>
        <w:t>Table 1.1 - Microcontroller Comparison</w:t>
      </w:r>
    </w:p>
    <w:p w:rsidR="373A96E3" w:rsidP="373A96E3" w:rsidRDefault="373A96E3" w14:paraId="2CF4A6AF" w14:textId="2E93D892">
      <w:pPr>
        <w:pStyle w:val="Normal"/>
        <w:jc w:val="both"/>
        <w:rPr>
          <w:b w:val="1"/>
          <w:bCs w:val="1"/>
          <w:sz w:val="24"/>
          <w:szCs w:val="24"/>
        </w:rPr>
      </w:pPr>
    </w:p>
    <w:p w:rsidR="3536FFD9" w:rsidP="373A96E3" w:rsidRDefault="3536FFD9" w14:paraId="5D94FA54" w14:textId="60C90E68">
      <w:pPr>
        <w:ind w:firstLine="720"/>
        <w:jc w:val="both"/>
      </w:pPr>
      <w:r w:rsidR="3536FFD9">
        <w:rPr/>
        <w:t xml:space="preserve">The project will </w:t>
      </w:r>
      <w:r w:rsidR="3536FFD9">
        <w:rPr/>
        <w:t>utilize</w:t>
      </w:r>
      <w:r w:rsidR="3536FFD9">
        <w:rPr/>
        <w:t xml:space="preserve"> </w:t>
      </w:r>
      <w:proofErr w:type="gramStart"/>
      <w:r w:rsidR="3536FFD9">
        <w:rPr/>
        <w:t>the ESP32</w:t>
      </w:r>
      <w:proofErr w:type="gramEnd"/>
      <w:r w:rsidR="14E5EC0A">
        <w:rPr/>
        <w:t>, specifically the</w:t>
      </w:r>
      <w:r w:rsidR="0AD32D87">
        <w:rPr/>
        <w:t xml:space="preserve"> </w:t>
      </w:r>
      <w:r w:rsidR="14E5EC0A">
        <w:rPr/>
        <w:t>WR</w:t>
      </w:r>
      <w:r w:rsidR="6F57B2D8">
        <w:rPr/>
        <w:t>OOM-32</w:t>
      </w:r>
      <w:r w:rsidR="14E5EC0A">
        <w:rPr/>
        <w:t xml:space="preserve">. </w:t>
      </w:r>
      <w:r w:rsidR="14E5EC0A">
        <w:rPr/>
        <w:t>For launch date,</w:t>
      </w:r>
      <w:r w:rsidR="623B875B">
        <w:rPr/>
        <w:t xml:space="preserve"> the ESP32 is not obsolete nor bleeding edge, so many issues with unresolved bugs should be dealt w</w:t>
      </w:r>
      <w:r w:rsidR="16EEC89C">
        <w:rPr/>
        <w:t xml:space="preserve">ith. The price is another factor, as not just are the boards cheaper, but there are dev boards available at no cost in the ECE Lab </w:t>
      </w:r>
      <w:r w:rsidR="4006DA0D">
        <w:rPr/>
        <w:t xml:space="preserve">to further </w:t>
      </w:r>
      <w:r w:rsidR="4006DA0D">
        <w:rPr/>
        <w:t>maintain</w:t>
      </w:r>
      <w:r w:rsidR="4006DA0D">
        <w:rPr/>
        <w:t xml:space="preserve"> economic constraints. </w:t>
      </w:r>
      <w:r w:rsidR="4006DA0D">
        <w:rPr/>
        <w:t>Mainly, the</w:t>
      </w:r>
      <w:r w:rsidR="4006DA0D">
        <w:rPr/>
        <w:t xml:space="preserve"> ESP32 offers</w:t>
      </w:r>
      <w:r w:rsidR="54CC0303">
        <w:rPr/>
        <w:t xml:space="preserve"> flexibility. The dual-core processor, </w:t>
      </w:r>
      <w:r w:rsidR="54CC0303">
        <w:rPr/>
        <w:t>additional</w:t>
      </w:r>
      <w:r w:rsidR="54CC0303">
        <w:rPr/>
        <w:t xml:space="preserve"> SRAM, ROM, and large </w:t>
      </w:r>
      <w:r w:rsidR="1EEA1F5E">
        <w:rPr/>
        <w:t>number</w:t>
      </w:r>
      <w:r w:rsidR="54CC0303">
        <w:rPr/>
        <w:t xml:space="preserve"> of peripherals that can </w:t>
      </w:r>
      <w:r w:rsidR="54CC0303">
        <w:rPr/>
        <w:t>utilize</w:t>
      </w:r>
      <w:r w:rsidR="54CC0303">
        <w:rPr/>
        <w:t xml:space="preserve"> the DMA allow</w:t>
      </w:r>
      <w:r w:rsidR="625DE665">
        <w:rPr/>
        <w:t xml:space="preserve"> the ESP32 to satisfy the projects needs and allows adaptability as development begins to expand and change. The 34 GPIO ports will be mo</w:t>
      </w:r>
      <w:r w:rsidR="3B541BCA">
        <w:rPr/>
        <w:t xml:space="preserve">re than enough to manage the user I/O and it satisfies all criteria necessary for the project. Additionally, the team has worked with ESP32 before and </w:t>
      </w:r>
      <w:r w:rsidR="2D07C929">
        <w:rPr/>
        <w:t xml:space="preserve">has already begun development </w:t>
      </w:r>
      <w:r w:rsidR="2D07C929">
        <w:rPr/>
        <w:t>utilizing</w:t>
      </w:r>
      <w:r w:rsidR="2D07C929">
        <w:rPr/>
        <w:t xml:space="preserve"> the ESP32, so switching for no benefit would be unnecessary.</w:t>
      </w:r>
    </w:p>
    <w:p w:rsidR="373A96E3" w:rsidP="373A96E3" w:rsidRDefault="373A96E3" w14:paraId="33E52870" w14:textId="3D47847F">
      <w:pPr>
        <w:pStyle w:val="Normal"/>
        <w:rPr>
          <w:sz w:val="24"/>
          <w:szCs w:val="24"/>
        </w:rPr>
      </w:pPr>
    </w:p>
    <w:p xmlns:wp14="http://schemas.microsoft.com/office/word/2010/wordml" w:rsidR="00426D4E" w:rsidP="00C620F0" w:rsidRDefault="00426D4E" w14:paraId="6BB9E253" wp14:textId="77777777">
      <w:pPr>
        <w:pStyle w:val="Title"/>
        <w:jc w:val="left"/>
        <w:rPr>
          <w:b w:val="0"/>
          <w:sz w:val="24"/>
        </w:rPr>
      </w:pPr>
    </w:p>
    <w:p w:rsidR="3147253D" w:rsidP="373A96E3" w:rsidRDefault="3147253D" w14:paraId="07CC5A88" w14:textId="711B1B5F">
      <w:pPr>
        <w:pStyle w:val="Title"/>
        <w:jc w:val="left"/>
        <w:rPr>
          <w:sz w:val="24"/>
          <w:szCs w:val="24"/>
        </w:rPr>
      </w:pPr>
      <w:r w:rsidRPr="373A96E3" w:rsidR="3147253D">
        <w:rPr>
          <w:sz w:val="24"/>
          <w:szCs w:val="24"/>
        </w:rPr>
        <w:t>1.</w:t>
      </w:r>
      <w:r w:rsidRPr="373A96E3" w:rsidR="1ABEB857">
        <w:rPr>
          <w:sz w:val="24"/>
          <w:szCs w:val="24"/>
        </w:rPr>
        <w:t>3</w:t>
      </w:r>
      <w:r w:rsidRPr="373A96E3" w:rsidR="3147253D">
        <w:rPr>
          <w:sz w:val="24"/>
          <w:szCs w:val="24"/>
        </w:rPr>
        <w:t xml:space="preserve"> Analysis of Component 3:</w:t>
      </w:r>
      <w:r w:rsidRPr="373A96E3" w:rsidR="6377F65E">
        <w:rPr>
          <w:sz w:val="24"/>
          <w:szCs w:val="24"/>
        </w:rPr>
        <w:t xml:space="preserve"> </w:t>
      </w:r>
      <w:r w:rsidRPr="373A96E3" w:rsidR="291A30A8">
        <w:rPr>
          <w:sz w:val="24"/>
          <w:szCs w:val="24"/>
        </w:rPr>
        <w:t xml:space="preserve">Ship Detection – Hall Effect, </w:t>
      </w:r>
      <w:r w:rsidRPr="373A96E3" w:rsidR="291A30A8">
        <w:rPr>
          <w:sz w:val="24"/>
          <w:szCs w:val="24"/>
        </w:rPr>
        <w:t>NeoTrellis</w:t>
      </w:r>
      <w:r w:rsidRPr="373A96E3" w:rsidR="291A30A8">
        <w:rPr>
          <w:sz w:val="24"/>
          <w:szCs w:val="24"/>
        </w:rPr>
        <w:t xml:space="preserve"> Button Matrix, </w:t>
      </w:r>
      <w:r>
        <w:tab/>
      </w:r>
      <w:r w:rsidRPr="373A96E3" w:rsidR="291A30A8">
        <w:rPr>
          <w:sz w:val="24"/>
          <w:szCs w:val="24"/>
        </w:rPr>
        <w:t>Resistive Sensing</w:t>
      </w:r>
    </w:p>
    <w:p w:rsidR="373A96E3" w:rsidP="373A96E3" w:rsidRDefault="373A96E3" w14:paraId="6D691D22" w14:textId="14FCC869">
      <w:pPr>
        <w:pStyle w:val="Title"/>
        <w:jc w:val="left"/>
        <w:rPr>
          <w:b w:val="1"/>
          <w:bCs w:val="1"/>
          <w:sz w:val="28"/>
          <w:szCs w:val="28"/>
        </w:rPr>
      </w:pPr>
    </w:p>
    <w:p xmlns:wp14="http://schemas.microsoft.com/office/word/2010/wordml" w:rsidR="00093019" w:rsidP="373A96E3" w:rsidRDefault="00093019" w14:paraId="6DFB9E20" wp14:textId="63593B7C">
      <w:pPr>
        <w:pStyle w:val="Normal"/>
        <w:ind w:firstLine="720"/>
        <w:jc w:val="both"/>
        <w:rPr>
          <w:sz w:val="24"/>
          <w:szCs w:val="24"/>
        </w:rPr>
      </w:pPr>
      <w:r w:rsidRPr="373A96E3" w:rsidR="2C43E3EC">
        <w:rPr>
          <w:sz w:val="24"/>
          <w:szCs w:val="24"/>
        </w:rPr>
        <w:t>One fundament</w:t>
      </w:r>
      <w:r w:rsidRPr="373A96E3" w:rsidR="1DF73482">
        <w:rPr>
          <w:sz w:val="24"/>
          <w:szCs w:val="24"/>
        </w:rPr>
        <w:t>al</w:t>
      </w:r>
      <w:r w:rsidRPr="373A96E3" w:rsidR="2C43E3EC">
        <w:rPr>
          <w:sz w:val="24"/>
          <w:szCs w:val="24"/>
        </w:rPr>
        <w:t xml:space="preserve"> aspect of the project is to include a </w:t>
      </w:r>
      <w:r w:rsidRPr="373A96E3" w:rsidR="2C43E3EC">
        <w:rPr>
          <w:sz w:val="24"/>
          <w:szCs w:val="24"/>
        </w:rPr>
        <w:t>tactile</w:t>
      </w:r>
      <w:r w:rsidRPr="373A96E3" w:rsidR="2C43E3EC">
        <w:rPr>
          <w:sz w:val="24"/>
          <w:szCs w:val="24"/>
        </w:rPr>
        <w:t xml:space="preserve">, tangible method of interacting with </w:t>
      </w:r>
      <w:r w:rsidRPr="373A96E3" w:rsidR="0F669803">
        <w:rPr>
          <w:sz w:val="24"/>
          <w:szCs w:val="24"/>
        </w:rPr>
        <w:t>ship</w:t>
      </w:r>
      <w:r w:rsidRPr="373A96E3" w:rsidR="2C43E3EC">
        <w:rPr>
          <w:sz w:val="24"/>
          <w:szCs w:val="24"/>
        </w:rPr>
        <w:t xml:space="preserve"> positioning and gameplay more broadly</w:t>
      </w:r>
      <w:r w:rsidRPr="373A96E3" w:rsidR="1F1A84A7">
        <w:rPr>
          <w:sz w:val="24"/>
          <w:szCs w:val="24"/>
        </w:rPr>
        <w:t xml:space="preserve">. </w:t>
      </w:r>
      <w:r w:rsidRPr="373A96E3" w:rsidR="4C6D9DC6">
        <w:rPr>
          <w:sz w:val="24"/>
          <w:szCs w:val="24"/>
        </w:rPr>
        <w:t>It was therefore a priority for the team to keep this in mind while considering ideas</w:t>
      </w:r>
      <w:r w:rsidRPr="373A96E3" w:rsidR="39E842FA">
        <w:rPr>
          <w:sz w:val="24"/>
          <w:szCs w:val="24"/>
        </w:rPr>
        <w:t xml:space="preserve">. </w:t>
      </w:r>
      <w:r w:rsidRPr="373A96E3" w:rsidR="4C6D9DC6">
        <w:rPr>
          <w:sz w:val="24"/>
          <w:szCs w:val="24"/>
        </w:rPr>
        <w:t>This ruled out concepts such as resistive</w:t>
      </w:r>
      <w:r w:rsidRPr="373A96E3" w:rsidR="0DF70642">
        <w:rPr>
          <w:sz w:val="24"/>
          <w:szCs w:val="24"/>
        </w:rPr>
        <w:t xml:space="preserve"> and </w:t>
      </w:r>
      <w:r w:rsidRPr="373A96E3" w:rsidR="4C6D9DC6">
        <w:rPr>
          <w:sz w:val="24"/>
          <w:szCs w:val="24"/>
        </w:rPr>
        <w:t>capacitive touch screens</w:t>
      </w:r>
      <w:r w:rsidRPr="373A96E3" w:rsidR="49F7E78C">
        <w:rPr>
          <w:sz w:val="24"/>
          <w:szCs w:val="24"/>
        </w:rPr>
        <w:t xml:space="preserve"> due to </w:t>
      </w:r>
      <w:r w:rsidRPr="373A96E3" w:rsidR="5710D5EB">
        <w:rPr>
          <w:sz w:val="24"/>
          <w:szCs w:val="24"/>
        </w:rPr>
        <w:t xml:space="preserve">the </w:t>
      </w:r>
      <w:r w:rsidRPr="373A96E3" w:rsidR="006D4978">
        <w:rPr>
          <w:sz w:val="24"/>
          <w:szCs w:val="24"/>
        </w:rPr>
        <w:t>fear of having a user experience too</w:t>
      </w:r>
      <w:r w:rsidRPr="373A96E3" w:rsidR="49F7E78C">
        <w:rPr>
          <w:sz w:val="24"/>
          <w:szCs w:val="24"/>
        </w:rPr>
        <w:t xml:space="preserve"> </w:t>
      </w:r>
      <w:proofErr w:type="gramStart"/>
      <w:r w:rsidRPr="373A96E3" w:rsidR="49F7E78C">
        <w:rPr>
          <w:sz w:val="24"/>
          <w:szCs w:val="24"/>
        </w:rPr>
        <w:t>similar to</w:t>
      </w:r>
      <w:proofErr w:type="gramEnd"/>
      <w:r w:rsidRPr="373A96E3" w:rsidR="49F7E78C">
        <w:rPr>
          <w:sz w:val="24"/>
          <w:szCs w:val="24"/>
        </w:rPr>
        <w:t xml:space="preserve"> a tablet. </w:t>
      </w:r>
      <w:r w:rsidRPr="373A96E3" w:rsidR="7C137269">
        <w:rPr>
          <w:sz w:val="24"/>
          <w:szCs w:val="24"/>
        </w:rPr>
        <w:t xml:space="preserve">Additionally, the team </w:t>
      </w:r>
      <w:r w:rsidRPr="373A96E3" w:rsidR="7C137269">
        <w:rPr>
          <w:sz w:val="24"/>
          <w:szCs w:val="24"/>
        </w:rPr>
        <w:t>identified</w:t>
      </w:r>
      <w:r w:rsidRPr="373A96E3" w:rsidR="7C137269">
        <w:rPr>
          <w:sz w:val="24"/>
          <w:szCs w:val="24"/>
        </w:rPr>
        <w:t xml:space="preserve"> a </w:t>
      </w:r>
      <w:r w:rsidRPr="373A96E3" w:rsidR="7C137269">
        <w:rPr>
          <w:sz w:val="24"/>
          <w:szCs w:val="24"/>
        </w:rPr>
        <w:t>constraint</w:t>
      </w:r>
      <w:r w:rsidRPr="373A96E3" w:rsidR="7C137269">
        <w:rPr>
          <w:sz w:val="24"/>
          <w:szCs w:val="24"/>
        </w:rPr>
        <w:t xml:space="preserve"> with </w:t>
      </w:r>
      <w:r w:rsidRPr="373A96E3" w:rsidR="12F95E42">
        <w:rPr>
          <w:sz w:val="24"/>
          <w:szCs w:val="24"/>
        </w:rPr>
        <w:t xml:space="preserve">the </w:t>
      </w:r>
      <w:r w:rsidRPr="373A96E3" w:rsidR="7C137269">
        <w:rPr>
          <w:sz w:val="24"/>
          <w:szCs w:val="24"/>
        </w:rPr>
        <w:t xml:space="preserve">sensing that is different </w:t>
      </w:r>
      <w:r w:rsidRPr="373A96E3" w:rsidR="08D3FA4D">
        <w:rPr>
          <w:sz w:val="24"/>
          <w:szCs w:val="24"/>
        </w:rPr>
        <w:t>from</w:t>
      </w:r>
      <w:r w:rsidRPr="373A96E3" w:rsidR="7C137269">
        <w:rPr>
          <w:sz w:val="24"/>
          <w:szCs w:val="24"/>
        </w:rPr>
        <w:t xml:space="preserve"> a generalized keyboard matrix</w:t>
      </w:r>
      <w:r w:rsidRPr="373A96E3" w:rsidR="7381C8B2">
        <w:rPr>
          <w:sz w:val="24"/>
          <w:szCs w:val="24"/>
        </w:rPr>
        <w:t xml:space="preserve">. </w:t>
      </w:r>
      <w:r w:rsidRPr="373A96E3" w:rsidR="7C137269">
        <w:rPr>
          <w:sz w:val="24"/>
          <w:szCs w:val="24"/>
        </w:rPr>
        <w:t xml:space="preserve">The system must be able to </w:t>
      </w:r>
      <w:r w:rsidRPr="373A96E3" w:rsidR="7C137269">
        <w:rPr>
          <w:sz w:val="24"/>
          <w:szCs w:val="24"/>
        </w:rPr>
        <w:t>identify</w:t>
      </w:r>
      <w:r w:rsidRPr="373A96E3" w:rsidR="7C137269">
        <w:rPr>
          <w:sz w:val="24"/>
          <w:szCs w:val="24"/>
        </w:rPr>
        <w:t xml:space="preserve"> not only the position of a ship but also the unique </w:t>
      </w:r>
      <w:r w:rsidRPr="373A96E3" w:rsidR="358AC15F">
        <w:rPr>
          <w:sz w:val="24"/>
          <w:szCs w:val="24"/>
        </w:rPr>
        <w:t>identi</w:t>
      </w:r>
      <w:r w:rsidRPr="373A96E3" w:rsidR="6EE8CE9E">
        <w:rPr>
          <w:sz w:val="24"/>
          <w:szCs w:val="24"/>
        </w:rPr>
        <w:t>t</w:t>
      </w:r>
      <w:r w:rsidRPr="373A96E3" w:rsidR="358AC15F">
        <w:rPr>
          <w:sz w:val="24"/>
          <w:szCs w:val="24"/>
        </w:rPr>
        <w:t>y</w:t>
      </w:r>
      <w:r w:rsidRPr="373A96E3" w:rsidR="7C137269">
        <w:rPr>
          <w:sz w:val="24"/>
          <w:szCs w:val="24"/>
        </w:rPr>
        <w:t xml:space="preserve"> of the ship. </w:t>
      </w:r>
      <w:r w:rsidRPr="373A96E3" w:rsidR="35083129">
        <w:rPr>
          <w:sz w:val="24"/>
          <w:szCs w:val="24"/>
        </w:rPr>
        <w:t>For b</w:t>
      </w:r>
      <w:r w:rsidRPr="373A96E3" w:rsidR="2030E0F6">
        <w:rPr>
          <w:sz w:val="24"/>
          <w:szCs w:val="24"/>
        </w:rPr>
        <w:t>oth three-position boats, the board must distinguish between the submarine and destroyer boats</w:t>
      </w:r>
      <w:r w:rsidRPr="373A96E3" w:rsidR="3B94FDC8">
        <w:rPr>
          <w:sz w:val="24"/>
          <w:szCs w:val="24"/>
        </w:rPr>
        <w:t>. With these constraints in mind, t</w:t>
      </w:r>
      <w:r w:rsidRPr="373A96E3" w:rsidR="2C43E3EC">
        <w:rPr>
          <w:sz w:val="24"/>
          <w:szCs w:val="24"/>
        </w:rPr>
        <w:t>hree main methodol</w:t>
      </w:r>
      <w:r w:rsidRPr="373A96E3" w:rsidR="480EE13E">
        <w:rPr>
          <w:sz w:val="24"/>
          <w:szCs w:val="24"/>
        </w:rPr>
        <w:t>ogies were considered: Hall Effect/magnetic sensing, push</w:t>
      </w:r>
      <w:r w:rsidRPr="373A96E3" w:rsidR="214AE9C3">
        <w:rPr>
          <w:sz w:val="24"/>
          <w:szCs w:val="24"/>
        </w:rPr>
        <w:t>-</w:t>
      </w:r>
      <w:r w:rsidRPr="373A96E3" w:rsidR="480EE13E">
        <w:rPr>
          <w:sz w:val="24"/>
          <w:szCs w:val="24"/>
        </w:rPr>
        <w:t>buttons, and analog voltage monitoring through resistor dividers.</w:t>
      </w:r>
    </w:p>
    <w:p w:rsidR="373A96E3" w:rsidP="373A96E3" w:rsidRDefault="373A96E3" w14:paraId="54DB8682" w14:textId="5FC04FF0">
      <w:pPr>
        <w:pStyle w:val="Normal"/>
        <w:ind w:firstLine="720"/>
        <w:jc w:val="both"/>
        <w:rPr>
          <w:sz w:val="24"/>
          <w:szCs w:val="24"/>
        </w:rPr>
      </w:pPr>
    </w:p>
    <w:p w:rsidR="24038CA3" w:rsidP="373A96E3" w:rsidRDefault="24038CA3" w14:paraId="12E2E65E" w14:textId="77040A6B">
      <w:pPr>
        <w:pStyle w:val="Normal"/>
        <w:ind w:firstLine="720"/>
        <w:jc w:val="both"/>
        <w:rPr>
          <w:sz w:val="24"/>
          <w:szCs w:val="24"/>
        </w:rPr>
      </w:pPr>
      <w:r w:rsidRPr="373A96E3" w:rsidR="24038CA3">
        <w:rPr>
          <w:sz w:val="24"/>
          <w:szCs w:val="24"/>
        </w:rPr>
        <w:t xml:space="preserve">Hall Effect </w:t>
      </w:r>
      <w:r w:rsidRPr="373A96E3" w:rsidR="5C4415B2">
        <w:rPr>
          <w:sz w:val="24"/>
          <w:szCs w:val="24"/>
        </w:rPr>
        <w:t>sensing uses magnetic fields to trigger a solid-state switch within the device. This can then b</w:t>
      </w:r>
      <w:r w:rsidRPr="373A96E3" w:rsidR="6657AF48">
        <w:rPr>
          <w:sz w:val="24"/>
          <w:szCs w:val="24"/>
        </w:rPr>
        <w:t>e used</w:t>
      </w:r>
      <w:r w:rsidRPr="373A96E3" w:rsidR="03995C82">
        <w:rPr>
          <w:sz w:val="24"/>
          <w:szCs w:val="24"/>
        </w:rPr>
        <w:t xml:space="preserve"> </w:t>
      </w:r>
      <w:r w:rsidRPr="373A96E3" w:rsidR="6657AF48">
        <w:rPr>
          <w:sz w:val="24"/>
          <w:szCs w:val="24"/>
        </w:rPr>
        <w:t xml:space="preserve">as a digital trigger for detection. </w:t>
      </w:r>
      <w:r w:rsidRPr="373A96E3" w:rsidR="3C4CFE17">
        <w:rPr>
          <w:sz w:val="24"/>
          <w:szCs w:val="24"/>
        </w:rPr>
        <w:t xml:space="preserve">In theory, these devices could </w:t>
      </w:r>
      <w:r w:rsidRPr="373A96E3" w:rsidR="3C4CFE17">
        <w:rPr>
          <w:sz w:val="24"/>
          <w:szCs w:val="24"/>
        </w:rPr>
        <w:t>provide</w:t>
      </w:r>
      <w:r w:rsidRPr="373A96E3" w:rsidR="3C4CFE17">
        <w:rPr>
          <w:sz w:val="24"/>
          <w:szCs w:val="24"/>
        </w:rPr>
        <w:t xml:space="preserve"> great wireless detection of ships </w:t>
      </w:r>
      <w:r w:rsidRPr="373A96E3" w:rsidR="3A1EA8BF">
        <w:rPr>
          <w:sz w:val="24"/>
          <w:szCs w:val="24"/>
        </w:rPr>
        <w:t>by</w:t>
      </w:r>
      <w:r w:rsidRPr="373A96E3" w:rsidR="4D90FA49">
        <w:rPr>
          <w:sz w:val="24"/>
          <w:szCs w:val="24"/>
        </w:rPr>
        <w:t xml:space="preserve"> adding a small mag</w:t>
      </w:r>
      <w:r w:rsidRPr="373A96E3" w:rsidR="04581D29">
        <w:rPr>
          <w:sz w:val="24"/>
          <w:szCs w:val="24"/>
        </w:rPr>
        <w:t>ne</w:t>
      </w:r>
      <w:r w:rsidRPr="373A96E3" w:rsidR="4D90FA49">
        <w:rPr>
          <w:sz w:val="24"/>
          <w:szCs w:val="24"/>
        </w:rPr>
        <w:t xml:space="preserve">t to each ship peg. </w:t>
      </w:r>
      <w:r w:rsidRPr="373A96E3" w:rsidR="6657AF48">
        <w:rPr>
          <w:sz w:val="24"/>
          <w:szCs w:val="24"/>
        </w:rPr>
        <w:t xml:space="preserve">The main issue with these devices is sensitivity and tuning. It is important </w:t>
      </w:r>
      <w:r w:rsidRPr="373A96E3" w:rsidR="0A4B4E56">
        <w:rPr>
          <w:sz w:val="24"/>
          <w:szCs w:val="24"/>
        </w:rPr>
        <w:t>to get the magnetic field correct to ensure reliable detection. For this specific use case, where there will be a grid of sensing devices, there is a high chance of cross</w:t>
      </w:r>
      <w:r w:rsidRPr="373A96E3" w:rsidR="101CDBAB">
        <w:rPr>
          <w:sz w:val="24"/>
          <w:szCs w:val="24"/>
        </w:rPr>
        <w:t>-</w:t>
      </w:r>
      <w:r w:rsidRPr="373A96E3" w:rsidR="0A4B4E56">
        <w:rPr>
          <w:sz w:val="24"/>
          <w:szCs w:val="24"/>
        </w:rPr>
        <w:t xml:space="preserve">talk between fields. </w:t>
      </w:r>
      <w:r w:rsidRPr="373A96E3" w:rsidR="7E597F7E">
        <w:rPr>
          <w:sz w:val="24"/>
          <w:szCs w:val="24"/>
        </w:rPr>
        <w:t>T</w:t>
      </w:r>
      <w:r w:rsidRPr="373A96E3" w:rsidR="0A4B4E56">
        <w:rPr>
          <w:sz w:val="24"/>
          <w:szCs w:val="24"/>
        </w:rPr>
        <w:t xml:space="preserve">his means that false </w:t>
      </w:r>
      <w:r w:rsidRPr="373A96E3" w:rsidR="60DF0C07">
        <w:rPr>
          <w:sz w:val="24"/>
          <w:szCs w:val="24"/>
        </w:rPr>
        <w:t>sensing would be a real problem for this design.</w:t>
      </w:r>
      <w:r w:rsidRPr="373A96E3" w:rsidR="15528B9B">
        <w:rPr>
          <w:sz w:val="24"/>
          <w:szCs w:val="24"/>
        </w:rPr>
        <w:t xml:space="preserve"> Additionally, this system does not have a great answer to the issue of </w:t>
      </w:r>
      <w:r w:rsidRPr="373A96E3" w:rsidR="76D13C4D">
        <w:rPr>
          <w:sz w:val="24"/>
          <w:szCs w:val="24"/>
        </w:rPr>
        <w:t>identifying</w:t>
      </w:r>
      <w:r w:rsidRPr="373A96E3" w:rsidR="15528B9B">
        <w:rPr>
          <w:sz w:val="24"/>
          <w:szCs w:val="24"/>
        </w:rPr>
        <w:t xml:space="preserve"> different </w:t>
      </w:r>
      <w:r w:rsidRPr="373A96E3" w:rsidR="28DE409C">
        <w:rPr>
          <w:sz w:val="24"/>
          <w:szCs w:val="24"/>
        </w:rPr>
        <w:t>ships. Theoretically</w:t>
      </w:r>
      <w:r w:rsidRPr="373A96E3" w:rsidR="15528B9B">
        <w:rPr>
          <w:sz w:val="24"/>
          <w:szCs w:val="24"/>
        </w:rPr>
        <w:t xml:space="preserve">, the team could </w:t>
      </w:r>
      <w:r w:rsidRPr="373A96E3" w:rsidR="15528B9B">
        <w:rPr>
          <w:sz w:val="24"/>
          <w:szCs w:val="24"/>
        </w:rPr>
        <w:t>attempt</w:t>
      </w:r>
      <w:r w:rsidRPr="373A96E3" w:rsidR="15528B9B">
        <w:rPr>
          <w:sz w:val="24"/>
          <w:szCs w:val="24"/>
        </w:rPr>
        <w:t xml:space="preserve"> to tune different intensities of magnetic fields to correspond to different ships; however, this would be </w:t>
      </w:r>
      <w:r w:rsidRPr="373A96E3" w:rsidR="15528B9B">
        <w:rPr>
          <w:sz w:val="24"/>
          <w:szCs w:val="24"/>
        </w:rPr>
        <w:t>difficult a</w:t>
      </w:r>
      <w:r w:rsidRPr="373A96E3" w:rsidR="50A463F6">
        <w:rPr>
          <w:sz w:val="24"/>
          <w:szCs w:val="24"/>
        </w:rPr>
        <w:t>nd</w:t>
      </w:r>
      <w:r w:rsidRPr="373A96E3" w:rsidR="021C9095">
        <w:rPr>
          <w:sz w:val="24"/>
          <w:szCs w:val="24"/>
        </w:rPr>
        <w:t xml:space="preserve"> worsen the issue of field interference (cross talk) with increased magnet intensities.</w:t>
      </w:r>
    </w:p>
    <w:p w:rsidR="373A96E3" w:rsidP="373A96E3" w:rsidRDefault="373A96E3" w14:paraId="29F03DD9" w14:textId="5340BBF3">
      <w:pPr>
        <w:pStyle w:val="Normal"/>
        <w:ind w:firstLine="720"/>
        <w:jc w:val="both"/>
        <w:rPr>
          <w:sz w:val="24"/>
          <w:szCs w:val="24"/>
        </w:rPr>
      </w:pPr>
    </w:p>
    <w:p w:rsidR="0683F49F" w:rsidP="373A96E3" w:rsidRDefault="0683F49F" w14:paraId="51EB6A01" w14:textId="306C1C2C">
      <w:pPr>
        <w:pStyle w:val="Normal"/>
        <w:bidi w:val="0"/>
        <w:spacing w:before="0" w:beforeAutospacing="off" w:after="0" w:afterAutospacing="off" w:line="259" w:lineRule="auto"/>
        <w:ind w:left="0" w:right="0" w:firstLine="720"/>
        <w:jc w:val="both"/>
        <w:rPr>
          <w:sz w:val="24"/>
          <w:szCs w:val="24"/>
        </w:rPr>
      </w:pPr>
      <w:r w:rsidRPr="373A96E3" w:rsidR="0683F49F">
        <w:rPr>
          <w:sz w:val="24"/>
          <w:szCs w:val="24"/>
        </w:rPr>
        <w:t xml:space="preserve">The next </w:t>
      </w:r>
      <w:r w:rsidRPr="373A96E3" w:rsidR="0683F49F">
        <w:rPr>
          <w:sz w:val="24"/>
          <w:szCs w:val="24"/>
        </w:rPr>
        <w:t>option</w:t>
      </w:r>
      <w:r w:rsidRPr="373A96E3" w:rsidR="0683F49F">
        <w:rPr>
          <w:sz w:val="24"/>
          <w:szCs w:val="24"/>
        </w:rPr>
        <w:t xml:space="preserve"> considered was the Adafruit </w:t>
      </w:r>
      <w:proofErr w:type="spellStart"/>
      <w:r w:rsidRPr="373A96E3" w:rsidR="0683F49F">
        <w:rPr>
          <w:sz w:val="24"/>
          <w:szCs w:val="24"/>
        </w:rPr>
        <w:t>NeoTrellis</w:t>
      </w:r>
      <w:proofErr w:type="spellEnd"/>
      <w:r w:rsidRPr="373A96E3" w:rsidR="0683F49F">
        <w:rPr>
          <w:sz w:val="24"/>
          <w:szCs w:val="24"/>
        </w:rPr>
        <w:t xml:space="preserve"> Button Matrix. This system uses </w:t>
      </w:r>
      <w:r w:rsidRPr="373A96E3" w:rsidR="16AB3774">
        <w:rPr>
          <w:sz w:val="24"/>
          <w:szCs w:val="24"/>
        </w:rPr>
        <w:t xml:space="preserve">an </w:t>
      </w:r>
      <w:r w:rsidRPr="373A96E3" w:rsidR="0683F49F">
        <w:rPr>
          <w:sz w:val="24"/>
          <w:szCs w:val="24"/>
        </w:rPr>
        <w:t>i2c interface to address and control individual push buttons</w:t>
      </w:r>
      <w:r w:rsidRPr="373A96E3" w:rsidR="5CBE2287">
        <w:rPr>
          <w:sz w:val="24"/>
          <w:szCs w:val="24"/>
        </w:rPr>
        <w:t xml:space="preserve">. This is desirable because it allows for pin pointing exactly where in the matrix a button was pushed without the need for a complicated scanning. Additionally, it allows for a “multi-touch” approach so that multiple ships can be positioned on the board at the same time. </w:t>
      </w:r>
      <w:r w:rsidRPr="373A96E3" w:rsidR="563EE5A1">
        <w:rPr>
          <w:sz w:val="24"/>
          <w:szCs w:val="24"/>
        </w:rPr>
        <w:t>The downside with this approach is that it is expensive and has a limit to 32 buttons per IC.</w:t>
      </w:r>
      <w:r w:rsidRPr="373A96E3" w:rsidR="7F7AC1A6">
        <w:rPr>
          <w:sz w:val="24"/>
          <w:szCs w:val="24"/>
        </w:rPr>
        <w:t xml:space="preserve"> This would mean that we would need to </w:t>
      </w:r>
      <w:r w:rsidRPr="373A96E3" w:rsidR="780AF376">
        <w:rPr>
          <w:sz w:val="24"/>
          <w:szCs w:val="24"/>
        </w:rPr>
        <w:t xml:space="preserve">double </w:t>
      </w:r>
      <w:r w:rsidRPr="373A96E3" w:rsidR="7F7AC1A6">
        <w:rPr>
          <w:sz w:val="24"/>
          <w:szCs w:val="24"/>
        </w:rPr>
        <w:t>the comm</w:t>
      </w:r>
      <w:r w:rsidRPr="373A96E3" w:rsidR="1874CC75">
        <w:rPr>
          <w:sz w:val="24"/>
          <w:szCs w:val="24"/>
        </w:rPr>
        <w:t xml:space="preserve">unication protocol to achieve the 64 </w:t>
      </w:r>
      <w:r w:rsidRPr="373A96E3" w:rsidR="223DA197">
        <w:rPr>
          <w:sz w:val="24"/>
          <w:szCs w:val="24"/>
        </w:rPr>
        <w:t xml:space="preserve">inputs on the ship positioning grid. </w:t>
      </w:r>
    </w:p>
    <w:p w:rsidR="373A96E3" w:rsidP="373A96E3" w:rsidRDefault="373A96E3" w14:paraId="5EFB3837" w14:textId="3A90F12C">
      <w:pPr>
        <w:pStyle w:val="Normal"/>
        <w:bidi w:val="0"/>
        <w:spacing w:before="0" w:beforeAutospacing="off" w:after="0" w:afterAutospacing="off" w:line="259" w:lineRule="auto"/>
        <w:ind w:left="0" w:right="0" w:firstLine="720"/>
        <w:jc w:val="both"/>
        <w:rPr>
          <w:sz w:val="24"/>
          <w:szCs w:val="24"/>
        </w:rPr>
      </w:pPr>
    </w:p>
    <w:p w:rsidR="223DA197" w:rsidP="373A96E3" w:rsidRDefault="223DA197" w14:paraId="62479B49" w14:textId="379E9BF0">
      <w:pPr>
        <w:pStyle w:val="Normal"/>
        <w:bidi w:val="0"/>
        <w:spacing w:before="0" w:beforeAutospacing="off" w:after="0" w:afterAutospacing="off" w:line="259" w:lineRule="auto"/>
        <w:ind w:left="0" w:right="0" w:firstLine="720"/>
        <w:jc w:val="both"/>
        <w:rPr>
          <w:sz w:val="24"/>
          <w:szCs w:val="24"/>
        </w:rPr>
      </w:pPr>
      <w:r w:rsidRPr="373A96E3" w:rsidR="223DA197">
        <w:rPr>
          <w:sz w:val="24"/>
          <w:szCs w:val="24"/>
        </w:rPr>
        <w:t xml:space="preserve">The final method considered for detection was to use a simple resistor divider circuit to generate unique voltages for each boat. This option </w:t>
      </w:r>
      <w:r w:rsidRPr="373A96E3" w:rsidR="0C11F1BD">
        <w:rPr>
          <w:sz w:val="24"/>
          <w:szCs w:val="24"/>
        </w:rPr>
        <w:t>simplifies the circuitry and software protocols from the other systems. The signal only needs to be read from the ADC of the microcontroller; a basic task</w:t>
      </w:r>
      <w:r w:rsidRPr="373A96E3" w:rsidR="6EB9BEA8">
        <w:rPr>
          <w:sz w:val="24"/>
          <w:szCs w:val="24"/>
        </w:rPr>
        <w:t xml:space="preserve"> of any modern microcontroller. This option has the added benefit </w:t>
      </w:r>
      <w:r w:rsidRPr="373A96E3" w:rsidR="6164073C">
        <w:rPr>
          <w:sz w:val="24"/>
          <w:szCs w:val="24"/>
        </w:rPr>
        <w:t>of having the lowest cost due to the large availability of through-hole resistors. The downside of this design</w:t>
      </w:r>
      <w:r w:rsidRPr="373A96E3" w:rsidR="511E0B6E">
        <w:rPr>
          <w:sz w:val="24"/>
          <w:szCs w:val="24"/>
        </w:rPr>
        <w:t xml:space="preserve"> is </w:t>
      </w:r>
      <w:r w:rsidRPr="373A96E3" w:rsidR="6164073C">
        <w:rPr>
          <w:sz w:val="24"/>
          <w:szCs w:val="24"/>
        </w:rPr>
        <w:t>having electrodes exposed to the user. This will requ</w:t>
      </w:r>
      <w:r w:rsidRPr="373A96E3" w:rsidR="1FC3D1DA">
        <w:rPr>
          <w:sz w:val="24"/>
          <w:szCs w:val="24"/>
        </w:rPr>
        <w:t xml:space="preserve">ire careful consideration by the team to ensure safety should the user abuse the system so as not to cause electrical/thermal failure from a short. </w:t>
      </w:r>
    </w:p>
    <w:p w:rsidR="373A96E3" w:rsidP="373A96E3" w:rsidRDefault="373A96E3" w14:paraId="014637E5" w14:textId="515C94EA">
      <w:pPr>
        <w:pStyle w:val="Normal"/>
        <w:bidi w:val="0"/>
        <w:spacing w:before="0" w:beforeAutospacing="off" w:after="0" w:afterAutospacing="off" w:line="259" w:lineRule="auto"/>
        <w:ind w:left="0" w:right="0" w:firstLine="720"/>
        <w:jc w:val="both"/>
        <w:rPr>
          <w:sz w:val="24"/>
          <w:szCs w:val="24"/>
        </w:rPr>
      </w:pPr>
    </w:p>
    <w:tbl>
      <w:tblPr>
        <w:tblStyle w:val="TableGrid"/>
        <w:tblW w:w="0" w:type="auto"/>
        <w:tblLayout w:type="fixed"/>
        <w:tblLook w:val="06A0" w:firstRow="1" w:lastRow="0" w:firstColumn="1" w:lastColumn="0" w:noHBand="1" w:noVBand="1"/>
      </w:tblPr>
      <w:tblGrid>
        <w:gridCol w:w="2115"/>
        <w:gridCol w:w="1905"/>
        <w:gridCol w:w="2505"/>
        <w:gridCol w:w="2835"/>
      </w:tblGrid>
      <w:tr w:rsidR="373A96E3" w:rsidTr="373A96E3" w14:paraId="4910EBCB">
        <w:tc>
          <w:tcPr>
            <w:tcW w:w="2115" w:type="dxa"/>
            <w:tcMar/>
          </w:tcPr>
          <w:p w:rsidR="7EB93E67" w:rsidP="373A96E3" w:rsidRDefault="7EB93E67" w14:paraId="169AE7CC" w14:textId="10F87951">
            <w:pPr>
              <w:pStyle w:val="Normal"/>
              <w:bidi w:val="0"/>
              <w:rPr>
                <w:b w:val="1"/>
                <w:bCs w:val="1"/>
                <w:sz w:val="24"/>
                <w:szCs w:val="24"/>
              </w:rPr>
            </w:pPr>
            <w:r w:rsidR="7EB93E67">
              <w:rPr/>
              <w:t>Detection Component</w:t>
            </w:r>
          </w:p>
        </w:tc>
        <w:tc>
          <w:tcPr>
            <w:tcW w:w="1905" w:type="dxa"/>
            <w:tcMar/>
          </w:tcPr>
          <w:p w:rsidR="7EB93E67" w:rsidP="373A96E3" w:rsidRDefault="7EB93E67" w14:paraId="7095F5FA" w14:textId="22CB9321">
            <w:pPr>
              <w:pStyle w:val="Normal"/>
              <w:rPr>
                <w:sz w:val="24"/>
                <w:szCs w:val="24"/>
              </w:rPr>
            </w:pPr>
            <w:r w:rsidR="7EB93E67">
              <w:rPr/>
              <w:t>Hall Effect</w:t>
            </w:r>
          </w:p>
        </w:tc>
        <w:tc>
          <w:tcPr>
            <w:tcW w:w="2505" w:type="dxa"/>
            <w:tcMar/>
          </w:tcPr>
          <w:p w:rsidR="7EB93E67" w:rsidP="373A96E3" w:rsidRDefault="7EB93E67" w14:paraId="0837B6AB" w14:textId="7B5628F3">
            <w:pPr>
              <w:pStyle w:val="Normal"/>
              <w:rPr>
                <w:sz w:val="24"/>
                <w:szCs w:val="24"/>
              </w:rPr>
            </w:pPr>
            <w:proofErr w:type="spellStart"/>
            <w:r w:rsidR="7EB93E67">
              <w:rPr/>
              <w:t>NeoTrellis</w:t>
            </w:r>
            <w:proofErr w:type="spellEnd"/>
            <w:r w:rsidR="7EB93E67">
              <w:rPr/>
              <w:t xml:space="preserve"> Button Matrix</w:t>
            </w:r>
          </w:p>
        </w:tc>
        <w:tc>
          <w:tcPr>
            <w:tcW w:w="2835" w:type="dxa"/>
            <w:tcMar/>
          </w:tcPr>
          <w:p w:rsidR="7EB93E67" w:rsidP="373A96E3" w:rsidRDefault="7EB93E67" w14:paraId="7E1D9352" w14:textId="38CC657B">
            <w:pPr>
              <w:pStyle w:val="Normal"/>
              <w:rPr>
                <w:sz w:val="24"/>
                <w:szCs w:val="24"/>
              </w:rPr>
            </w:pPr>
            <w:r w:rsidR="7EB93E67">
              <w:rPr/>
              <w:t>Resistor Divider</w:t>
            </w:r>
          </w:p>
        </w:tc>
      </w:tr>
      <w:tr w:rsidR="373A96E3" w:rsidTr="373A96E3" w14:paraId="2B43CFF8">
        <w:tc>
          <w:tcPr>
            <w:tcW w:w="2115" w:type="dxa"/>
            <w:tcMar/>
          </w:tcPr>
          <w:p w:rsidR="7EB93E67" w:rsidP="373A96E3" w:rsidRDefault="7EB93E67" w14:paraId="46280060" w14:textId="7394D420">
            <w:pPr>
              <w:pStyle w:val="Normal"/>
              <w:rPr>
                <w:sz w:val="24"/>
                <w:szCs w:val="24"/>
              </w:rPr>
            </w:pPr>
            <w:r w:rsidRPr="373A96E3" w:rsidR="7EB93E67">
              <w:rPr>
                <w:sz w:val="24"/>
                <w:szCs w:val="24"/>
              </w:rPr>
              <w:t>Unit Price</w:t>
            </w:r>
          </w:p>
        </w:tc>
        <w:tc>
          <w:tcPr>
            <w:tcW w:w="1905" w:type="dxa"/>
            <w:tcMar/>
          </w:tcPr>
          <w:p w:rsidR="7EB93E67" w:rsidP="373A96E3" w:rsidRDefault="7EB93E67" w14:paraId="5575EBDA" w14:textId="2FFB8A6F">
            <w:pPr>
              <w:pStyle w:val="Normal"/>
              <w:rPr>
                <w:sz w:val="24"/>
                <w:szCs w:val="24"/>
              </w:rPr>
            </w:pPr>
            <w:r w:rsidRPr="373A96E3" w:rsidR="7EB93E67">
              <w:rPr>
                <w:sz w:val="24"/>
                <w:szCs w:val="24"/>
              </w:rPr>
              <w:t>$0.95</w:t>
            </w:r>
          </w:p>
        </w:tc>
        <w:tc>
          <w:tcPr>
            <w:tcW w:w="2505" w:type="dxa"/>
            <w:tcMar/>
          </w:tcPr>
          <w:p w:rsidR="26C8E89D" w:rsidP="373A96E3" w:rsidRDefault="26C8E89D" w14:paraId="70F111CA" w14:textId="29637DDD">
            <w:pPr>
              <w:pStyle w:val="Normal"/>
              <w:rPr>
                <w:sz w:val="24"/>
                <w:szCs w:val="24"/>
              </w:rPr>
            </w:pPr>
            <w:r w:rsidRPr="373A96E3" w:rsidR="26C8E89D">
              <w:rPr>
                <w:sz w:val="24"/>
                <w:szCs w:val="24"/>
              </w:rPr>
              <w:t>$12.50</w:t>
            </w:r>
            <w:r w:rsidRPr="373A96E3" w:rsidR="6814018F">
              <w:rPr>
                <w:sz w:val="24"/>
                <w:szCs w:val="24"/>
              </w:rPr>
              <w:t>/(</w:t>
            </w:r>
            <w:r w:rsidRPr="373A96E3" w:rsidR="26C8E89D">
              <w:rPr>
                <w:sz w:val="24"/>
                <w:szCs w:val="24"/>
              </w:rPr>
              <w:t xml:space="preserve">MOQ 16) = </w:t>
            </w:r>
          </w:p>
          <w:p w:rsidR="26C8E89D" w:rsidP="373A96E3" w:rsidRDefault="26C8E89D" w14:paraId="33CC6541" w14:textId="3A2B07CB">
            <w:pPr>
              <w:pStyle w:val="Normal"/>
              <w:rPr>
                <w:sz w:val="24"/>
                <w:szCs w:val="24"/>
              </w:rPr>
            </w:pPr>
            <w:r w:rsidRPr="373A96E3" w:rsidR="26C8E89D">
              <w:rPr>
                <w:sz w:val="24"/>
                <w:szCs w:val="24"/>
              </w:rPr>
              <w:t>$0.78</w:t>
            </w:r>
          </w:p>
        </w:tc>
        <w:tc>
          <w:tcPr>
            <w:tcW w:w="2835" w:type="dxa"/>
            <w:tcMar/>
          </w:tcPr>
          <w:p w:rsidR="73453A8B" w:rsidP="373A96E3" w:rsidRDefault="73453A8B" w14:paraId="77028023" w14:textId="19B2C8C2">
            <w:pPr>
              <w:pStyle w:val="Normal"/>
              <w:rPr>
                <w:sz w:val="24"/>
                <w:szCs w:val="24"/>
              </w:rPr>
            </w:pPr>
            <w:r w:rsidRPr="373A96E3" w:rsidR="73453A8B">
              <w:rPr>
                <w:sz w:val="24"/>
                <w:szCs w:val="24"/>
              </w:rPr>
              <w:t>$0.05*2 = $0.10</w:t>
            </w:r>
          </w:p>
        </w:tc>
      </w:tr>
      <w:tr w:rsidR="373A96E3" w:rsidTr="373A96E3" w14:paraId="64984E0D">
        <w:tc>
          <w:tcPr>
            <w:tcW w:w="2115" w:type="dxa"/>
            <w:tcMar/>
          </w:tcPr>
          <w:p w:rsidR="7EB93E67" w:rsidP="373A96E3" w:rsidRDefault="7EB93E67" w14:paraId="00304B8A" w14:textId="4E3F0F5D">
            <w:pPr>
              <w:pStyle w:val="Normal"/>
              <w:rPr>
                <w:sz w:val="24"/>
                <w:szCs w:val="24"/>
              </w:rPr>
            </w:pPr>
            <w:r w:rsidRPr="373A96E3" w:rsidR="7EB93E67">
              <w:rPr>
                <w:sz w:val="24"/>
                <w:szCs w:val="24"/>
              </w:rPr>
              <w:t>Power</w:t>
            </w:r>
            <w:r w:rsidRPr="373A96E3" w:rsidR="0BBCDF66">
              <w:rPr>
                <w:sz w:val="24"/>
                <w:szCs w:val="24"/>
              </w:rPr>
              <w:t xml:space="preserve"> (per unit)</w:t>
            </w:r>
          </w:p>
        </w:tc>
        <w:tc>
          <w:tcPr>
            <w:tcW w:w="1905" w:type="dxa"/>
            <w:tcMar/>
          </w:tcPr>
          <w:p w:rsidR="3F7469BB" w:rsidP="373A96E3" w:rsidRDefault="3F7469BB" w14:paraId="154624C5" w14:textId="00C9135C">
            <w:pPr>
              <w:pStyle w:val="Normal"/>
              <w:rPr>
                <w:sz w:val="24"/>
                <w:szCs w:val="24"/>
              </w:rPr>
            </w:pPr>
            <w:r w:rsidRPr="373A96E3" w:rsidR="3F7469BB">
              <w:rPr>
                <w:sz w:val="24"/>
                <w:szCs w:val="24"/>
              </w:rPr>
              <w:t>230mW</w:t>
            </w:r>
          </w:p>
        </w:tc>
        <w:tc>
          <w:tcPr>
            <w:tcW w:w="2505" w:type="dxa"/>
            <w:tcMar/>
          </w:tcPr>
          <w:p w:rsidR="3F7469BB" w:rsidP="373A96E3" w:rsidRDefault="3F7469BB" w14:paraId="7D75C5D0" w14:textId="5A137311">
            <w:pPr>
              <w:pStyle w:val="Normal"/>
              <w:rPr>
                <w:sz w:val="24"/>
                <w:szCs w:val="24"/>
              </w:rPr>
            </w:pPr>
            <w:r w:rsidRPr="373A96E3" w:rsidR="3F7469BB">
              <w:rPr>
                <w:sz w:val="24"/>
                <w:szCs w:val="24"/>
              </w:rPr>
              <w:t>92mA*3.3V=349.6mW</w:t>
            </w:r>
          </w:p>
        </w:tc>
        <w:tc>
          <w:tcPr>
            <w:tcW w:w="2835" w:type="dxa"/>
            <w:tcMar/>
          </w:tcPr>
          <w:p w:rsidR="3F7469BB" w:rsidP="373A96E3" w:rsidRDefault="3F7469BB" w14:paraId="1D0E3DEB" w14:textId="3591DF7D">
            <w:pPr>
              <w:pStyle w:val="Normal"/>
              <w:rPr>
                <w:sz w:val="24"/>
                <w:szCs w:val="24"/>
              </w:rPr>
            </w:pPr>
            <w:r w:rsidRPr="373A96E3" w:rsidR="3F7469BB">
              <w:rPr>
                <w:sz w:val="24"/>
                <w:szCs w:val="24"/>
              </w:rPr>
              <w:t>3.3V^2/</w:t>
            </w:r>
            <w:r w:rsidRPr="373A96E3" w:rsidR="4CD61AF5">
              <w:rPr>
                <w:sz w:val="24"/>
                <w:szCs w:val="24"/>
              </w:rPr>
              <w:t>1</w:t>
            </w:r>
            <w:r w:rsidRPr="373A96E3" w:rsidR="45EC34A3">
              <w:rPr>
                <w:sz w:val="24"/>
                <w:szCs w:val="24"/>
              </w:rPr>
              <w:t>0</w:t>
            </w:r>
            <w:r w:rsidRPr="373A96E3" w:rsidR="3F7469BB">
              <w:rPr>
                <w:sz w:val="24"/>
                <w:szCs w:val="24"/>
              </w:rPr>
              <w:t xml:space="preserve">0k = </w:t>
            </w:r>
            <w:r w:rsidRPr="373A96E3" w:rsidR="1A5DD800">
              <w:rPr>
                <w:sz w:val="24"/>
                <w:szCs w:val="24"/>
              </w:rPr>
              <w:t>0.</w:t>
            </w:r>
            <w:r w:rsidRPr="373A96E3" w:rsidR="62CD868F">
              <w:rPr>
                <w:sz w:val="24"/>
                <w:szCs w:val="24"/>
              </w:rPr>
              <w:t>1mW</w:t>
            </w:r>
          </w:p>
        </w:tc>
      </w:tr>
      <w:tr w:rsidR="373A96E3" w:rsidTr="373A96E3" w14:paraId="21825417">
        <w:tc>
          <w:tcPr>
            <w:tcW w:w="2115" w:type="dxa"/>
            <w:tcMar/>
          </w:tcPr>
          <w:p w:rsidR="7EB93E67" w:rsidP="373A96E3" w:rsidRDefault="7EB93E67" w14:paraId="487B0750" w14:textId="367404A0">
            <w:pPr>
              <w:pStyle w:val="Normal"/>
              <w:rPr>
                <w:sz w:val="24"/>
                <w:szCs w:val="24"/>
              </w:rPr>
            </w:pPr>
            <w:r w:rsidRPr="373A96E3" w:rsidR="7EB93E67">
              <w:rPr>
                <w:sz w:val="24"/>
                <w:szCs w:val="24"/>
              </w:rPr>
              <w:t>Protocol</w:t>
            </w:r>
          </w:p>
        </w:tc>
        <w:tc>
          <w:tcPr>
            <w:tcW w:w="1905" w:type="dxa"/>
            <w:tcMar/>
          </w:tcPr>
          <w:p w:rsidR="124EF507" w:rsidP="373A96E3" w:rsidRDefault="124EF507" w14:paraId="20EF93EB" w14:textId="732DE255">
            <w:pPr>
              <w:pStyle w:val="Normal"/>
              <w:rPr>
                <w:sz w:val="24"/>
                <w:szCs w:val="24"/>
              </w:rPr>
            </w:pPr>
            <w:r w:rsidRPr="373A96E3" w:rsidR="124EF507">
              <w:rPr>
                <w:sz w:val="24"/>
                <w:szCs w:val="24"/>
              </w:rPr>
              <w:t xml:space="preserve">Digital </w:t>
            </w:r>
            <w:r w:rsidRPr="373A96E3" w:rsidR="7EB93E67">
              <w:rPr>
                <w:sz w:val="24"/>
                <w:szCs w:val="24"/>
              </w:rPr>
              <w:t>GPIO</w:t>
            </w:r>
          </w:p>
        </w:tc>
        <w:tc>
          <w:tcPr>
            <w:tcW w:w="2505" w:type="dxa"/>
            <w:tcMar/>
          </w:tcPr>
          <w:p w:rsidR="7EB93E67" w:rsidP="373A96E3" w:rsidRDefault="7EB93E67" w14:paraId="55E9C07B" w14:textId="56BE7023">
            <w:pPr>
              <w:pStyle w:val="Normal"/>
              <w:rPr>
                <w:sz w:val="24"/>
                <w:szCs w:val="24"/>
              </w:rPr>
            </w:pPr>
            <w:r w:rsidRPr="373A96E3" w:rsidR="7EB93E67">
              <w:rPr>
                <w:sz w:val="24"/>
                <w:szCs w:val="24"/>
              </w:rPr>
              <w:t>i2c</w:t>
            </w:r>
          </w:p>
        </w:tc>
        <w:tc>
          <w:tcPr>
            <w:tcW w:w="2835" w:type="dxa"/>
            <w:tcMar/>
          </w:tcPr>
          <w:p w:rsidR="7EB93E67" w:rsidP="373A96E3" w:rsidRDefault="7EB93E67" w14:paraId="3C71D393" w14:textId="5BE964D1">
            <w:pPr>
              <w:pStyle w:val="Normal"/>
              <w:rPr>
                <w:sz w:val="24"/>
                <w:szCs w:val="24"/>
              </w:rPr>
            </w:pPr>
            <w:r w:rsidRPr="373A96E3" w:rsidR="7EB93E67">
              <w:rPr>
                <w:sz w:val="24"/>
                <w:szCs w:val="24"/>
              </w:rPr>
              <w:t>ADC</w:t>
            </w:r>
          </w:p>
        </w:tc>
      </w:tr>
      <w:tr w:rsidR="373A96E3" w:rsidTr="373A96E3" w14:paraId="5856C54B">
        <w:tc>
          <w:tcPr>
            <w:tcW w:w="2115" w:type="dxa"/>
            <w:tcMar/>
          </w:tcPr>
          <w:p w:rsidR="6C5748B0" w:rsidP="373A96E3" w:rsidRDefault="6C5748B0" w14:paraId="76FED91B" w14:textId="40C2040E">
            <w:pPr>
              <w:pStyle w:val="Normal"/>
              <w:rPr>
                <w:sz w:val="24"/>
                <w:szCs w:val="24"/>
              </w:rPr>
            </w:pPr>
            <w:r w:rsidRPr="373A96E3" w:rsidR="6C5748B0">
              <w:rPr>
                <w:sz w:val="24"/>
                <w:szCs w:val="24"/>
              </w:rPr>
              <w:t>Detection Method</w:t>
            </w:r>
          </w:p>
        </w:tc>
        <w:tc>
          <w:tcPr>
            <w:tcW w:w="1905" w:type="dxa"/>
            <w:tcMar/>
          </w:tcPr>
          <w:p w:rsidR="099EE919" w:rsidP="373A96E3" w:rsidRDefault="099EE919" w14:paraId="2E241629" w14:textId="7213B449">
            <w:pPr>
              <w:pStyle w:val="Normal"/>
              <w:rPr>
                <w:sz w:val="24"/>
                <w:szCs w:val="24"/>
              </w:rPr>
            </w:pPr>
            <w:r w:rsidRPr="373A96E3" w:rsidR="099EE919">
              <w:rPr>
                <w:sz w:val="24"/>
                <w:szCs w:val="24"/>
              </w:rPr>
              <w:t>Near Field</w:t>
            </w:r>
          </w:p>
        </w:tc>
        <w:tc>
          <w:tcPr>
            <w:tcW w:w="2505" w:type="dxa"/>
            <w:tcMar/>
          </w:tcPr>
          <w:p w:rsidR="6C5748B0" w:rsidP="373A96E3" w:rsidRDefault="6C5748B0" w14:paraId="1F299855" w14:textId="41A2780C">
            <w:pPr>
              <w:pStyle w:val="Normal"/>
              <w:rPr>
                <w:sz w:val="24"/>
                <w:szCs w:val="24"/>
              </w:rPr>
            </w:pPr>
            <w:r w:rsidRPr="373A96E3" w:rsidR="6C5748B0">
              <w:rPr>
                <w:sz w:val="24"/>
                <w:szCs w:val="24"/>
              </w:rPr>
              <w:t>Force (push button)</w:t>
            </w:r>
          </w:p>
        </w:tc>
        <w:tc>
          <w:tcPr>
            <w:tcW w:w="2835" w:type="dxa"/>
            <w:tcMar/>
          </w:tcPr>
          <w:p w:rsidR="3FAC9936" w:rsidP="373A96E3" w:rsidRDefault="3FAC9936" w14:paraId="2E6077EC" w14:textId="4B9D3073">
            <w:pPr>
              <w:pStyle w:val="Normal"/>
              <w:rPr>
                <w:sz w:val="24"/>
                <w:szCs w:val="24"/>
              </w:rPr>
            </w:pPr>
            <w:r w:rsidRPr="373A96E3" w:rsidR="3FAC9936">
              <w:rPr>
                <w:sz w:val="24"/>
                <w:szCs w:val="24"/>
              </w:rPr>
              <w:t>Plug In</w:t>
            </w:r>
          </w:p>
        </w:tc>
      </w:tr>
      <w:tr w:rsidR="373A96E3" w:rsidTr="373A96E3" w14:paraId="0BC5B161">
        <w:tc>
          <w:tcPr>
            <w:tcW w:w="2115" w:type="dxa"/>
            <w:tcMar/>
          </w:tcPr>
          <w:p w:rsidR="70506DCC" w:rsidP="373A96E3" w:rsidRDefault="70506DCC" w14:paraId="35F23D81" w14:textId="5CC0D555">
            <w:pPr>
              <w:pStyle w:val="Normal"/>
              <w:rPr>
                <w:sz w:val="24"/>
                <w:szCs w:val="24"/>
              </w:rPr>
            </w:pPr>
            <w:r w:rsidRPr="373A96E3" w:rsidR="70506DCC">
              <w:rPr>
                <w:sz w:val="24"/>
                <w:szCs w:val="24"/>
              </w:rPr>
              <w:t>Form</w:t>
            </w:r>
            <w:r w:rsidRPr="373A96E3" w:rsidR="70506DCC">
              <w:rPr>
                <w:sz w:val="24"/>
                <w:szCs w:val="24"/>
              </w:rPr>
              <w:t xml:space="preserve"> Factor</w:t>
            </w:r>
          </w:p>
        </w:tc>
        <w:tc>
          <w:tcPr>
            <w:tcW w:w="1905" w:type="dxa"/>
            <w:tcMar/>
          </w:tcPr>
          <w:p w:rsidR="7DB9F2EA" w:rsidP="373A96E3" w:rsidRDefault="7DB9F2EA" w14:paraId="19FC5CC4" w14:textId="5E3B5A26">
            <w:pPr>
              <w:pStyle w:val="Normal"/>
              <w:rPr>
                <w:sz w:val="24"/>
                <w:szCs w:val="24"/>
              </w:rPr>
            </w:pPr>
            <w:r w:rsidRPr="373A96E3" w:rsidR="7DB9F2EA">
              <w:rPr>
                <w:sz w:val="24"/>
                <w:szCs w:val="24"/>
              </w:rPr>
              <w:t>3.2x2.8x2.03mm</w:t>
            </w:r>
          </w:p>
        </w:tc>
        <w:tc>
          <w:tcPr>
            <w:tcW w:w="2505" w:type="dxa"/>
            <w:tcMar/>
          </w:tcPr>
          <w:p w:rsidR="321A523A" w:rsidP="373A96E3" w:rsidRDefault="321A523A" w14:paraId="0463BA7D" w14:textId="792EF7E0">
            <w:pPr>
              <w:pStyle w:val="Normal"/>
              <w:rPr>
                <w:sz w:val="24"/>
                <w:szCs w:val="24"/>
              </w:rPr>
            </w:pPr>
            <w:r w:rsidRPr="373A96E3" w:rsidR="321A523A">
              <w:rPr>
                <w:sz w:val="24"/>
                <w:szCs w:val="24"/>
              </w:rPr>
              <w:t>3.75x3.75x0.71mm (avg over 4x4 board)</w:t>
            </w:r>
          </w:p>
        </w:tc>
        <w:tc>
          <w:tcPr>
            <w:tcW w:w="2835" w:type="dxa"/>
            <w:tcMar/>
          </w:tcPr>
          <w:p w:rsidR="73816EB1" w:rsidP="373A96E3" w:rsidRDefault="73816EB1" w14:paraId="1CE24013" w14:textId="516B91DC">
            <w:pPr>
              <w:pStyle w:val="Normal"/>
              <w:rPr>
                <w:sz w:val="24"/>
                <w:szCs w:val="24"/>
              </w:rPr>
            </w:pPr>
            <w:r w:rsidRPr="373A96E3" w:rsidR="73816EB1">
              <w:rPr>
                <w:sz w:val="24"/>
                <w:szCs w:val="24"/>
              </w:rPr>
              <w:t>6.3x2.4</w:t>
            </w:r>
            <w:r w:rsidRPr="373A96E3" w:rsidR="7CB08C64">
              <w:rPr>
                <w:sz w:val="24"/>
                <w:szCs w:val="24"/>
              </w:rPr>
              <w:t>x2.4</w:t>
            </w:r>
            <w:r w:rsidRPr="373A96E3" w:rsidR="73816EB1">
              <w:rPr>
                <w:sz w:val="24"/>
                <w:szCs w:val="24"/>
              </w:rPr>
              <w:t>mm</w:t>
            </w:r>
          </w:p>
        </w:tc>
      </w:tr>
    </w:tbl>
    <w:p w:rsidR="0CAC80C3" w:rsidP="373A96E3" w:rsidRDefault="0CAC80C3" w14:paraId="6A644379" w14:textId="0B8901BA">
      <w:pPr>
        <w:jc w:val="center"/>
      </w:pPr>
      <w:r w:rsidRPr="373A96E3" w:rsidR="0CAC80C3">
        <w:rPr>
          <w:b w:val="1"/>
          <w:bCs w:val="1"/>
          <w:sz w:val="28"/>
          <w:szCs w:val="28"/>
        </w:rPr>
        <w:t>Table 1.2 - Ship Sensing Comparison</w:t>
      </w:r>
    </w:p>
    <w:p w:rsidR="373A96E3" w:rsidP="373A96E3" w:rsidRDefault="373A96E3" w14:paraId="7F22EE5A" w14:textId="6AEAA408">
      <w:pPr>
        <w:pStyle w:val="Title"/>
        <w:jc w:val="left"/>
        <w:rPr>
          <w:b w:val="1"/>
          <w:bCs w:val="1"/>
          <w:sz w:val="28"/>
          <w:szCs w:val="28"/>
        </w:rPr>
      </w:pPr>
    </w:p>
    <w:p w:rsidR="1E446AA8" w:rsidP="373A96E3" w:rsidRDefault="1E446AA8" w14:paraId="0F093F74" w14:textId="4B12E9F7">
      <w:pPr>
        <w:pStyle w:val="Normal"/>
        <w:ind w:firstLine="720"/>
        <w:jc w:val="both"/>
        <w:rPr>
          <w:sz w:val="24"/>
          <w:szCs w:val="24"/>
        </w:rPr>
      </w:pPr>
      <w:r w:rsidRPr="373A96E3" w:rsidR="1E446AA8">
        <w:rPr>
          <w:sz w:val="24"/>
          <w:szCs w:val="24"/>
        </w:rPr>
        <w:t xml:space="preserve">In addition to what has been previously stated, above is a table with some comparison information about the devices in question. Power consumption for the devices </w:t>
      </w:r>
      <w:r w:rsidRPr="373A96E3" w:rsidR="32EBA094">
        <w:rPr>
          <w:sz w:val="24"/>
          <w:szCs w:val="24"/>
        </w:rPr>
        <w:t>is</w:t>
      </w:r>
      <w:r w:rsidRPr="373A96E3" w:rsidR="1E446AA8">
        <w:rPr>
          <w:sz w:val="24"/>
          <w:szCs w:val="24"/>
        </w:rPr>
        <w:t xml:space="preserve"> based on max device ratings for the ICs and the typical resistance for the divider circuit. Note that if the team desires to decrease the power consumption, the resistance values can be increased by orders of magnitude with marginal differences in the cost and other factors.</w:t>
      </w:r>
    </w:p>
    <w:p w:rsidR="373A96E3" w:rsidP="373A96E3" w:rsidRDefault="373A96E3" w14:paraId="3C0897A4" w14:textId="1A4A8CD1">
      <w:pPr>
        <w:pStyle w:val="Title"/>
        <w:jc w:val="left"/>
        <w:rPr>
          <w:b w:val="1"/>
          <w:bCs w:val="1"/>
          <w:sz w:val="28"/>
          <w:szCs w:val="28"/>
        </w:rPr>
      </w:pPr>
    </w:p>
    <w:p xmlns:wp14="http://schemas.microsoft.com/office/word/2010/wordml" w:rsidRPr="00DA29C7" w:rsidR="00DA29C7" w:rsidP="373A96E3" w:rsidRDefault="00DA29C7" w14:paraId="22CEDB09" wp14:textId="7274C079">
      <w:pPr>
        <w:pStyle w:val="Title"/>
        <w:jc w:val="left"/>
        <w:rPr>
          <w:sz w:val="24"/>
          <w:szCs w:val="24"/>
        </w:rPr>
      </w:pPr>
      <w:r w:rsidRPr="373A96E3" w:rsidR="3147253D">
        <w:rPr>
          <w:sz w:val="24"/>
          <w:szCs w:val="24"/>
        </w:rPr>
        <w:t>1.</w:t>
      </w:r>
      <w:r w:rsidRPr="373A96E3" w:rsidR="332C3F74">
        <w:rPr>
          <w:sz w:val="24"/>
          <w:szCs w:val="24"/>
        </w:rPr>
        <w:t>4</w:t>
      </w:r>
      <w:r w:rsidRPr="373A96E3" w:rsidR="3147253D">
        <w:rPr>
          <w:sz w:val="24"/>
          <w:szCs w:val="24"/>
        </w:rPr>
        <w:t xml:space="preserve"> Analysis of Component </w:t>
      </w:r>
      <w:r w:rsidRPr="373A96E3" w:rsidR="19ACEC57">
        <w:rPr>
          <w:sz w:val="24"/>
          <w:szCs w:val="24"/>
        </w:rPr>
        <w:t>4</w:t>
      </w:r>
      <w:r w:rsidRPr="373A96E3" w:rsidR="3147253D">
        <w:rPr>
          <w:sz w:val="24"/>
          <w:szCs w:val="24"/>
        </w:rPr>
        <w:t>:</w:t>
      </w:r>
      <w:r w:rsidRPr="373A96E3" w:rsidR="24E9C654">
        <w:rPr>
          <w:sz w:val="24"/>
          <w:szCs w:val="24"/>
        </w:rPr>
        <w:t xml:space="preserve"> B</w:t>
      </w:r>
      <w:r w:rsidRPr="373A96E3" w:rsidR="73F062CC">
        <w:rPr>
          <w:sz w:val="24"/>
          <w:szCs w:val="24"/>
        </w:rPr>
        <w:t>attery</w:t>
      </w:r>
      <w:r w:rsidRPr="373A96E3" w:rsidR="2DB24E69">
        <w:rPr>
          <w:sz w:val="24"/>
          <w:szCs w:val="24"/>
        </w:rPr>
        <w:t>/Battery Capacity</w:t>
      </w:r>
    </w:p>
    <w:p xmlns:wp14="http://schemas.microsoft.com/office/word/2010/wordml" w:rsidRPr="00DA29C7" w:rsidR="00DA29C7" w:rsidP="373A96E3" w:rsidRDefault="00DA29C7" w14:paraId="3D4BC808" wp14:textId="53218544">
      <w:pPr>
        <w:pStyle w:val="Title"/>
        <w:jc w:val="left"/>
        <w:rPr>
          <w:b w:val="1"/>
          <w:bCs w:val="1"/>
          <w:sz w:val="28"/>
          <w:szCs w:val="28"/>
        </w:rPr>
      </w:pPr>
    </w:p>
    <w:p xmlns:wp14="http://schemas.microsoft.com/office/word/2010/wordml" w:rsidRPr="00DA29C7" w:rsidR="00DA29C7" w:rsidP="373A96E3" w:rsidRDefault="00DA29C7" w14:paraId="2A418989" wp14:textId="77E8FF6D">
      <w:pPr>
        <w:pStyle w:val="Title"/>
        <w:ind w:firstLine="720"/>
        <w:jc w:val="left"/>
        <w:rPr>
          <w:b w:val="0"/>
          <w:bCs w:val="0"/>
          <w:i w:val="0"/>
          <w:iCs w:val="0"/>
          <w:color w:val="auto"/>
          <w:sz w:val="24"/>
          <w:szCs w:val="24"/>
        </w:rPr>
      </w:pPr>
      <w:r w:rsidRPr="373A96E3" w:rsidR="00470463">
        <w:rPr>
          <w:b w:val="0"/>
          <w:bCs w:val="0"/>
          <w:i w:val="0"/>
          <w:iCs w:val="0"/>
          <w:color w:val="auto"/>
          <w:sz w:val="24"/>
          <w:szCs w:val="24"/>
        </w:rPr>
        <w:t xml:space="preserve">To maximize environmental flexibility while playing Sink or be Sunk, the boards will be battery-powered. </w:t>
      </w:r>
      <w:r w:rsidRPr="373A96E3" w:rsidR="2DB24E69">
        <w:rPr>
          <w:b w:val="0"/>
          <w:bCs w:val="0"/>
          <w:sz w:val="24"/>
          <w:szCs w:val="24"/>
        </w:rPr>
        <w:t xml:space="preserve">Before looking into the specific charging or recharging aspect of the batteries, it is important to first identify the type of battery required and layout the overall battery management. Our team has already selected to use a Lithium Polymer (Lipo) battery; however, we must determine the appropriate capacity. Our team did so by estimating the overall power consumption based on the most power-hungry devices. The LEDs and the Microcontroller will have the largest strain on the batteries. </w:t>
      </w:r>
    </w:p>
    <w:p xmlns:wp14="http://schemas.microsoft.com/office/word/2010/wordml" w:rsidRPr="00DA29C7" w:rsidR="00DA29C7" w:rsidP="373A96E3" w:rsidRDefault="00DA29C7" w14:paraId="32A23615" wp14:textId="4E39E0C1">
      <w:pPr>
        <w:pStyle w:val="Title"/>
        <w:ind w:firstLine="720"/>
        <w:jc w:val="left"/>
        <w:rPr>
          <w:b w:val="1"/>
          <w:bCs w:val="1"/>
          <w:sz w:val="28"/>
          <w:szCs w:val="28"/>
        </w:rPr>
      </w:pPr>
    </w:p>
    <w:p xmlns:wp14="http://schemas.microsoft.com/office/word/2010/wordml" w:rsidRPr="00DA29C7" w:rsidR="00DA29C7" w:rsidP="373A96E3" w:rsidRDefault="00DA29C7" w14:paraId="154EFB58" wp14:textId="29C241E5">
      <w:pPr>
        <w:pStyle w:val="Title"/>
        <w:ind w:firstLine="720"/>
        <w:jc w:val="left"/>
        <w:rPr>
          <w:b w:val="0"/>
          <w:bCs w:val="0"/>
          <w:sz w:val="24"/>
          <w:szCs w:val="24"/>
        </w:rPr>
      </w:pPr>
      <w:r w:rsidRPr="373A96E3" w:rsidR="2DB24E69">
        <w:rPr>
          <w:b w:val="0"/>
          <w:bCs w:val="0"/>
          <w:sz w:val="24"/>
          <w:szCs w:val="24"/>
        </w:rPr>
        <w:t xml:space="preserve">To calculate the load placed on the batteries by the LEDs </w:t>
      </w:r>
      <w:r w:rsidRPr="373A96E3" w:rsidR="301AAD60">
        <w:rPr>
          <w:b w:val="0"/>
          <w:bCs w:val="0"/>
          <w:sz w:val="24"/>
          <w:szCs w:val="24"/>
        </w:rPr>
        <w:t>we</w:t>
      </w:r>
      <w:r w:rsidRPr="373A96E3" w:rsidR="2DB24E69">
        <w:rPr>
          <w:b w:val="0"/>
          <w:bCs w:val="0"/>
          <w:sz w:val="24"/>
          <w:szCs w:val="24"/>
        </w:rPr>
        <w:t xml:space="preserve"> used the specifications for the surface mount LEDs selected in Section 1.1. If the LEDs </w:t>
      </w:r>
      <w:r w:rsidRPr="373A96E3" w:rsidR="2DB24E69">
        <w:rPr>
          <w:b w:val="0"/>
          <w:bCs w:val="0"/>
          <w:sz w:val="24"/>
          <w:szCs w:val="24"/>
        </w:rPr>
        <w:t>require 7.8V and 15mA each, and there are at most 128 LEDs on at once, then this requires 14.976W, approximately 15W [</w:t>
      </w:r>
      <w:r w:rsidRPr="373A96E3" w:rsidR="1919FCBF">
        <w:rPr>
          <w:b w:val="0"/>
          <w:bCs w:val="0"/>
          <w:sz w:val="24"/>
          <w:szCs w:val="24"/>
        </w:rPr>
        <w:t>28</w:t>
      </w:r>
      <w:r w:rsidRPr="373A96E3" w:rsidR="2DB24E69">
        <w:rPr>
          <w:b w:val="0"/>
          <w:bCs w:val="0"/>
          <w:sz w:val="24"/>
          <w:szCs w:val="24"/>
        </w:rPr>
        <w:t>]. Next, to calculate the load from the ESP32, we approximated from the datasheet used in Section 1.2 that under full peripheral load it will use 80mA at 3.3V. Therefore, the ESP32 will use approximately 264mW. Together, these two main power consumers will require 15.264W, rounded to 16W. (To account for the 7.8V and the 3.3V requirements, the LEDs will require a boost regulation circuit and the microcontroller will require a “buck and boost” circuit to maintain 3.3V). The 16W to ultimately power the ESP32 and LEDs will come from a voltage regulator. In order to account for and efficiency discrepancies, we account for a 20% decrease in voltage transfer. Thus, the voltage coming into the regulator should be 1.2 * 16 = 19.2, which is approximately 20W. Finally, if the nominal voltage for a Lipo battery is 3.7V, the battery capacity must be 5.405A, which we rounded to 6A</w:t>
      </w:r>
      <w:r w:rsidRPr="373A96E3" w:rsidR="76333B7E">
        <w:rPr>
          <w:b w:val="0"/>
          <w:bCs w:val="0"/>
          <w:sz w:val="24"/>
          <w:szCs w:val="24"/>
        </w:rPr>
        <w:t xml:space="preserve"> to account for any transfer deficiencies</w:t>
      </w:r>
      <w:r w:rsidRPr="373A96E3" w:rsidR="2DB24E69">
        <w:rPr>
          <w:b w:val="0"/>
          <w:bCs w:val="0"/>
          <w:sz w:val="24"/>
          <w:szCs w:val="24"/>
        </w:rPr>
        <w:t>.</w:t>
      </w:r>
    </w:p>
    <w:p xmlns:wp14="http://schemas.microsoft.com/office/word/2010/wordml" w:rsidRPr="00DA29C7" w:rsidR="00DA29C7" w:rsidP="373A96E3" w:rsidRDefault="00DA29C7" w14:paraId="659B14BA" wp14:textId="745B2AEC">
      <w:pPr>
        <w:pStyle w:val="Title"/>
        <w:jc w:val="left"/>
        <w:rPr>
          <w:b w:val="1"/>
          <w:bCs w:val="1"/>
          <w:sz w:val="28"/>
          <w:szCs w:val="28"/>
        </w:rPr>
      </w:pPr>
    </w:p>
    <w:tbl>
      <w:tblPr>
        <w:tblStyle w:val="TableGrid"/>
        <w:tblW w:w="0" w:type="auto"/>
        <w:tblInd w:w="360" w:type="dxa"/>
        <w:tblLayout w:type="fixed"/>
        <w:tblLook w:val="04A0" w:firstRow="1" w:lastRow="0" w:firstColumn="1" w:lastColumn="0" w:noHBand="0" w:noVBand="1"/>
      </w:tblPr>
      <w:tblGrid>
        <w:gridCol w:w="3015"/>
        <w:gridCol w:w="3000"/>
        <w:gridCol w:w="2985"/>
      </w:tblGrid>
      <w:tr w:rsidR="373A96E3" w:rsidTr="373A96E3" w14:paraId="50A760F0">
        <w:tc>
          <w:tcPr>
            <w:tcW w:w="3015" w:type="dxa"/>
            <w:tcBorders>
              <w:top w:val="single" w:sz="8"/>
              <w:left w:val="single" w:sz="8"/>
              <w:bottom w:val="single" w:sz="8"/>
              <w:right w:val="single" w:sz="8"/>
            </w:tcBorders>
            <w:tcMar/>
            <w:vAlign w:val="top"/>
          </w:tcPr>
          <w:p w:rsidR="373A96E3" w:rsidP="373A96E3" w:rsidRDefault="373A96E3" w14:paraId="4417FA53" w14:textId="061F8C41">
            <w:pPr>
              <w:rPr>
                <w:rFonts w:ascii="Calibri" w:hAnsi="Calibri" w:eastAsia="Calibri" w:cs="Calibri"/>
                <w:strike w:val="0"/>
                <w:dstrike w:val="0"/>
                <w:color w:val="auto"/>
                <w:sz w:val="22"/>
                <w:szCs w:val="22"/>
                <w:u w:val="none"/>
              </w:rPr>
            </w:pPr>
          </w:p>
        </w:tc>
        <w:tc>
          <w:tcPr>
            <w:tcW w:w="3000" w:type="dxa"/>
            <w:tcBorders>
              <w:top w:val="single" w:sz="8"/>
              <w:left w:val="single" w:sz="8"/>
              <w:bottom w:val="single" w:sz="8"/>
              <w:right w:val="single" w:sz="8"/>
            </w:tcBorders>
            <w:tcMar/>
            <w:vAlign w:val="top"/>
          </w:tcPr>
          <w:p w:rsidR="373A96E3" w:rsidP="373A96E3" w:rsidRDefault="373A96E3" w14:paraId="4677BDF1" w14:textId="73758AA8">
            <w:pPr>
              <w:rPr>
                <w:rFonts w:ascii="Calibri" w:hAnsi="Calibri" w:eastAsia="Calibri" w:cs="Calibri"/>
                <w:b w:val="1"/>
                <w:bCs w:val="1"/>
                <w:strike w:val="0"/>
                <w:dstrike w:val="0"/>
                <w:color w:val="auto"/>
                <w:sz w:val="22"/>
                <w:szCs w:val="22"/>
                <w:u w:val="none"/>
              </w:rPr>
            </w:pPr>
            <w:r w:rsidRPr="373A96E3" w:rsidR="373A96E3">
              <w:rPr>
                <w:rFonts w:ascii="Calibri" w:hAnsi="Calibri" w:eastAsia="Calibri" w:cs="Calibri"/>
                <w:b w:val="1"/>
                <w:bCs w:val="1"/>
                <w:strike w:val="0"/>
                <w:dstrike w:val="0"/>
                <w:color w:val="auto"/>
                <w:sz w:val="22"/>
                <w:szCs w:val="22"/>
                <w:u w:val="none"/>
              </w:rPr>
              <w:t>6Ah Lipo</w:t>
            </w:r>
          </w:p>
        </w:tc>
        <w:tc>
          <w:tcPr>
            <w:tcW w:w="2985" w:type="dxa"/>
            <w:tcBorders>
              <w:top w:val="single" w:sz="8"/>
              <w:left w:val="single" w:sz="8"/>
              <w:bottom w:val="single" w:sz="8"/>
              <w:right w:val="single" w:sz="8"/>
            </w:tcBorders>
            <w:tcMar/>
            <w:vAlign w:val="top"/>
          </w:tcPr>
          <w:p w:rsidR="373A96E3" w:rsidP="373A96E3" w:rsidRDefault="373A96E3" w14:paraId="22FDED63" w14:textId="718210B8">
            <w:pPr>
              <w:rPr>
                <w:rFonts w:ascii="Calibri" w:hAnsi="Calibri" w:eastAsia="Calibri" w:cs="Calibri"/>
                <w:b w:val="1"/>
                <w:bCs w:val="1"/>
                <w:strike w:val="0"/>
                <w:dstrike w:val="0"/>
                <w:color w:val="auto"/>
                <w:sz w:val="22"/>
                <w:szCs w:val="22"/>
                <w:u w:val="none"/>
              </w:rPr>
            </w:pPr>
            <w:r w:rsidRPr="373A96E3" w:rsidR="373A96E3">
              <w:rPr>
                <w:rFonts w:ascii="Calibri" w:hAnsi="Calibri" w:eastAsia="Calibri" w:cs="Calibri"/>
                <w:b w:val="1"/>
                <w:bCs w:val="1"/>
                <w:strike w:val="0"/>
                <w:dstrike w:val="0"/>
                <w:color w:val="auto"/>
                <w:sz w:val="22"/>
                <w:szCs w:val="22"/>
                <w:u w:val="none"/>
              </w:rPr>
              <w:t>12Ah Lipo</w:t>
            </w:r>
          </w:p>
        </w:tc>
      </w:tr>
      <w:tr w:rsidR="373A96E3" w:rsidTr="373A96E3" w14:paraId="69F5D83C">
        <w:tc>
          <w:tcPr>
            <w:tcW w:w="3015" w:type="dxa"/>
            <w:tcBorders>
              <w:top w:val="single" w:sz="8"/>
              <w:left w:val="single" w:sz="8"/>
              <w:bottom w:val="single" w:sz="8"/>
              <w:right w:val="single" w:sz="8"/>
            </w:tcBorders>
            <w:tcMar/>
            <w:vAlign w:val="top"/>
          </w:tcPr>
          <w:p w:rsidR="373A96E3" w:rsidP="373A96E3" w:rsidRDefault="373A96E3" w14:paraId="0B768207" w14:textId="53B78466">
            <w:pP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Cost per unit</w:t>
            </w:r>
          </w:p>
        </w:tc>
        <w:tc>
          <w:tcPr>
            <w:tcW w:w="3000" w:type="dxa"/>
            <w:tcBorders>
              <w:top w:val="single" w:sz="8"/>
              <w:left w:val="single" w:sz="8"/>
              <w:bottom w:val="single" w:sz="8"/>
              <w:right w:val="single" w:sz="8"/>
            </w:tcBorders>
            <w:tcMar/>
            <w:vAlign w:val="top"/>
          </w:tcPr>
          <w:p w:rsidR="373A96E3" w:rsidP="373A96E3" w:rsidRDefault="373A96E3" w14:paraId="4CCA9ED9" w14:textId="4804D892">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$29.95</w:t>
            </w:r>
          </w:p>
        </w:tc>
        <w:tc>
          <w:tcPr>
            <w:tcW w:w="2985" w:type="dxa"/>
            <w:tcBorders>
              <w:top w:val="single" w:sz="8"/>
              <w:left w:val="single" w:sz="8"/>
              <w:bottom w:val="single" w:sz="8"/>
              <w:right w:val="single" w:sz="8"/>
            </w:tcBorders>
            <w:tcMar/>
            <w:vAlign w:val="top"/>
          </w:tcPr>
          <w:p w:rsidR="373A96E3" w:rsidP="373A96E3" w:rsidRDefault="373A96E3" w14:paraId="5A1E7B02" w14:textId="114B7194">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(Only available in bulk)</w:t>
            </w:r>
          </w:p>
        </w:tc>
      </w:tr>
      <w:tr w:rsidR="373A96E3" w:rsidTr="373A96E3" w14:paraId="6B008FA4">
        <w:tc>
          <w:tcPr>
            <w:tcW w:w="3015" w:type="dxa"/>
            <w:tcBorders>
              <w:top w:val="single" w:sz="8"/>
              <w:left w:val="single" w:sz="8"/>
              <w:bottom w:val="single" w:sz="8"/>
              <w:right w:val="single" w:sz="8"/>
            </w:tcBorders>
            <w:tcMar/>
            <w:vAlign w:val="top"/>
          </w:tcPr>
          <w:p w:rsidR="373A96E3" w:rsidP="373A96E3" w:rsidRDefault="373A96E3" w14:paraId="78B1975A" w14:textId="6BF0CFC2">
            <w:pP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Play Time</w:t>
            </w:r>
          </w:p>
        </w:tc>
        <w:tc>
          <w:tcPr>
            <w:tcW w:w="3000" w:type="dxa"/>
            <w:tcBorders>
              <w:top w:val="single" w:sz="8"/>
              <w:left w:val="single" w:sz="8"/>
              <w:bottom w:val="single" w:sz="8"/>
              <w:right w:val="single" w:sz="8"/>
            </w:tcBorders>
            <w:tcMar/>
            <w:vAlign w:val="top"/>
          </w:tcPr>
          <w:p w:rsidR="373A96E3" w:rsidP="373A96E3" w:rsidRDefault="373A96E3" w14:paraId="3FF2D8D0" w14:textId="461B0461">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1 hour</w:t>
            </w:r>
          </w:p>
        </w:tc>
        <w:tc>
          <w:tcPr>
            <w:tcW w:w="2985" w:type="dxa"/>
            <w:tcBorders>
              <w:top w:val="single" w:sz="8"/>
              <w:left w:val="single" w:sz="8"/>
              <w:bottom w:val="single" w:sz="8"/>
              <w:right w:val="single" w:sz="8"/>
            </w:tcBorders>
            <w:tcMar/>
            <w:vAlign w:val="top"/>
          </w:tcPr>
          <w:p w:rsidR="373A96E3" w:rsidP="373A96E3" w:rsidRDefault="373A96E3" w14:paraId="1A88E539" w14:textId="05B99093">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2 hours</w:t>
            </w:r>
          </w:p>
        </w:tc>
      </w:tr>
      <w:tr w:rsidR="373A96E3" w:rsidTr="373A96E3" w14:paraId="1A112332">
        <w:tc>
          <w:tcPr>
            <w:tcW w:w="3015" w:type="dxa"/>
            <w:tcBorders>
              <w:top w:val="single" w:sz="8"/>
              <w:left w:val="single" w:sz="8"/>
              <w:bottom w:val="single" w:sz="8"/>
              <w:right w:val="single" w:sz="8"/>
            </w:tcBorders>
            <w:tcMar/>
            <w:vAlign w:val="top"/>
          </w:tcPr>
          <w:p w:rsidR="373A96E3" w:rsidP="373A96E3" w:rsidRDefault="373A96E3" w14:paraId="5BBD4749" w14:textId="7AD4A6F5">
            <w:pP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Max Continuous Charge Current</w:t>
            </w:r>
          </w:p>
        </w:tc>
        <w:tc>
          <w:tcPr>
            <w:tcW w:w="3000" w:type="dxa"/>
            <w:tcBorders>
              <w:top w:val="single" w:sz="8"/>
              <w:left w:val="single" w:sz="8"/>
              <w:bottom w:val="single" w:sz="8"/>
              <w:right w:val="single" w:sz="8"/>
            </w:tcBorders>
            <w:tcMar/>
            <w:vAlign w:val="top"/>
          </w:tcPr>
          <w:p w:rsidR="373A96E3" w:rsidP="373A96E3" w:rsidRDefault="373A96E3" w14:paraId="783B6D3A" w14:textId="49DCCBC9">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1C</w:t>
            </w:r>
          </w:p>
        </w:tc>
        <w:tc>
          <w:tcPr>
            <w:tcW w:w="2985" w:type="dxa"/>
            <w:tcBorders>
              <w:top w:val="single" w:sz="8"/>
              <w:left w:val="single" w:sz="8"/>
              <w:bottom w:val="single" w:sz="8"/>
              <w:right w:val="single" w:sz="8"/>
            </w:tcBorders>
            <w:tcMar/>
            <w:vAlign w:val="top"/>
          </w:tcPr>
          <w:p w:rsidR="373A96E3" w:rsidP="373A96E3" w:rsidRDefault="373A96E3" w14:paraId="5BF72DD6" w14:textId="72F35799">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3C</w:t>
            </w:r>
          </w:p>
        </w:tc>
      </w:tr>
      <w:tr w:rsidR="373A96E3" w:rsidTr="373A96E3" w14:paraId="22AD08A8">
        <w:tc>
          <w:tcPr>
            <w:tcW w:w="3015" w:type="dxa"/>
            <w:tcBorders>
              <w:top w:val="single" w:sz="8"/>
              <w:left w:val="single" w:sz="8"/>
              <w:bottom w:val="single" w:sz="8"/>
              <w:right w:val="single" w:sz="8"/>
            </w:tcBorders>
            <w:tcMar/>
            <w:vAlign w:val="top"/>
          </w:tcPr>
          <w:p w:rsidR="373A96E3" w:rsidP="373A96E3" w:rsidRDefault="373A96E3" w14:paraId="20B760FB" w14:textId="2EFA8634">
            <w:pP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Standard Charge</w:t>
            </w:r>
          </w:p>
        </w:tc>
        <w:tc>
          <w:tcPr>
            <w:tcW w:w="3000" w:type="dxa"/>
            <w:tcBorders>
              <w:top w:val="single" w:sz="8"/>
              <w:left w:val="single" w:sz="8"/>
              <w:bottom w:val="single" w:sz="8"/>
              <w:right w:val="single" w:sz="8"/>
            </w:tcBorders>
            <w:tcMar/>
            <w:vAlign w:val="top"/>
          </w:tcPr>
          <w:p w:rsidR="373A96E3" w:rsidP="373A96E3" w:rsidRDefault="373A96E3" w14:paraId="48BEE212" w14:textId="751885AC">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0.2C</w:t>
            </w:r>
          </w:p>
        </w:tc>
        <w:tc>
          <w:tcPr>
            <w:tcW w:w="2985" w:type="dxa"/>
            <w:tcBorders>
              <w:top w:val="single" w:sz="8"/>
              <w:left w:val="single" w:sz="8"/>
              <w:bottom w:val="single" w:sz="8"/>
              <w:right w:val="single" w:sz="8"/>
            </w:tcBorders>
            <w:tcMar/>
            <w:vAlign w:val="top"/>
          </w:tcPr>
          <w:p w:rsidR="373A96E3" w:rsidP="373A96E3" w:rsidRDefault="373A96E3" w14:paraId="3DA54B7E" w14:textId="22FCA814">
            <w:pPr>
              <w:jc w:val="center"/>
              <w:rPr>
                <w:rFonts w:ascii="Calibri" w:hAnsi="Calibri" w:eastAsia="Calibri" w:cs="Calibri"/>
                <w:strike w:val="0"/>
                <w:dstrike w:val="0"/>
                <w:color w:val="auto"/>
                <w:sz w:val="22"/>
                <w:szCs w:val="22"/>
                <w:u w:val="none"/>
              </w:rPr>
            </w:pPr>
            <w:r w:rsidRPr="373A96E3" w:rsidR="373A96E3">
              <w:rPr>
                <w:rFonts w:ascii="Calibri" w:hAnsi="Calibri" w:eastAsia="Calibri" w:cs="Calibri"/>
                <w:strike w:val="0"/>
                <w:dstrike w:val="0"/>
                <w:color w:val="auto"/>
                <w:sz w:val="22"/>
                <w:szCs w:val="22"/>
                <w:u w:val="none"/>
              </w:rPr>
              <w:t>0.3C</w:t>
            </w:r>
          </w:p>
        </w:tc>
      </w:tr>
    </w:tbl>
    <w:p xmlns:wp14="http://schemas.microsoft.com/office/word/2010/wordml" w:rsidRPr="00DA29C7" w:rsidR="00DA29C7" w:rsidP="373A96E3" w:rsidRDefault="00DA29C7" w14:paraId="396FF047" wp14:textId="771108FF">
      <w:pPr>
        <w:jc w:val="center"/>
      </w:pPr>
      <w:r w:rsidRPr="373A96E3" w:rsidR="03C2191B">
        <w:rPr>
          <w:b w:val="1"/>
          <w:bCs w:val="1"/>
          <w:sz w:val="28"/>
          <w:szCs w:val="28"/>
        </w:rPr>
        <w:t>Table 1.3 - Lipo Battery Capacity Comparison</w:t>
      </w:r>
    </w:p>
    <w:p xmlns:wp14="http://schemas.microsoft.com/office/word/2010/wordml" w:rsidRPr="00DA29C7" w:rsidR="00DA29C7" w:rsidP="373A96E3" w:rsidRDefault="00DA29C7" w14:paraId="05C36687" wp14:textId="58808D63">
      <w:pPr>
        <w:pStyle w:val="Title"/>
        <w:jc w:val="left"/>
        <w:rPr>
          <w:b w:val="1"/>
          <w:bCs w:val="1"/>
          <w:sz w:val="28"/>
          <w:szCs w:val="28"/>
        </w:rPr>
      </w:pPr>
    </w:p>
    <w:p xmlns:wp14="http://schemas.microsoft.com/office/word/2010/wordml" w:rsidRPr="00DA29C7" w:rsidR="00DA29C7" w:rsidP="373A96E3" w:rsidRDefault="00DA29C7" w14:paraId="0D94D0CF" wp14:textId="1C78608A">
      <w:pPr>
        <w:pStyle w:val="Title"/>
        <w:ind w:firstLine="720"/>
        <w:jc w:val="left"/>
        <w:rPr>
          <w:b w:val="0"/>
          <w:bCs w:val="0"/>
          <w:sz w:val="24"/>
          <w:szCs w:val="24"/>
        </w:rPr>
      </w:pPr>
      <w:r w:rsidRPr="373A96E3" w:rsidR="03C2191B">
        <w:rPr>
          <w:b w:val="0"/>
          <w:bCs w:val="0"/>
          <w:sz w:val="24"/>
          <w:szCs w:val="24"/>
        </w:rPr>
        <w:t>Above are two available battery options. Unfortunately, the 12Ah Lipo is primarily sold in bulk, and otherwise very far outside of our price range</w:t>
      </w:r>
      <w:r w:rsidRPr="373A96E3" w:rsidR="4AFE32A7">
        <w:rPr>
          <w:b w:val="0"/>
          <w:bCs w:val="0"/>
          <w:sz w:val="24"/>
          <w:szCs w:val="24"/>
        </w:rPr>
        <w:t xml:space="preserve"> [31]</w:t>
      </w:r>
      <w:r w:rsidRPr="373A96E3" w:rsidR="03C2191B">
        <w:rPr>
          <w:b w:val="0"/>
          <w:bCs w:val="0"/>
          <w:sz w:val="24"/>
          <w:szCs w:val="24"/>
        </w:rPr>
        <w:t>. The 6Ah Lipo is sufficient because it will be able to uphold the strain from the LEDs for an hour</w:t>
      </w:r>
      <w:r w:rsidRPr="373A96E3" w:rsidR="5DF76D9A">
        <w:rPr>
          <w:b w:val="0"/>
          <w:bCs w:val="0"/>
          <w:sz w:val="24"/>
          <w:szCs w:val="24"/>
        </w:rPr>
        <w:t xml:space="preserve"> [29]</w:t>
      </w:r>
      <w:r w:rsidRPr="373A96E3" w:rsidR="03C2191B">
        <w:rPr>
          <w:b w:val="0"/>
          <w:bCs w:val="0"/>
          <w:sz w:val="24"/>
          <w:szCs w:val="24"/>
        </w:rPr>
        <w:t>. Additionally, it is important to note that a game of Sink or be Sunk should average around 45 minutes if both players are actively engaged. On top of this, only in extremely rare cases will more than 100 LEDs be on at one time. Thus, if we continue to take the battery approach, it makes the most sense to continue with the 6Ah Lipo battery.</w:t>
      </w:r>
    </w:p>
    <w:p xmlns:wp14="http://schemas.microsoft.com/office/word/2010/wordml" w:rsidRPr="00DA29C7" w:rsidR="00DA29C7" w:rsidP="373A96E3" w:rsidRDefault="00DA29C7" w14:paraId="78B5FDBD" wp14:textId="1E4A06A1">
      <w:pPr>
        <w:pStyle w:val="Title"/>
        <w:jc w:val="left"/>
        <w:rPr>
          <w:b w:val="1"/>
          <w:bCs w:val="1"/>
          <w:sz w:val="28"/>
          <w:szCs w:val="28"/>
        </w:rPr>
      </w:pPr>
    </w:p>
    <w:p xmlns:wp14="http://schemas.microsoft.com/office/word/2010/wordml" w:rsidRPr="00DA29C7" w:rsidR="00DA29C7" w:rsidP="373A96E3" w:rsidRDefault="00DA29C7" w14:paraId="73753B24" wp14:textId="72DE5EBA">
      <w:pPr>
        <w:pStyle w:val="Title"/>
        <w:jc w:val="left"/>
        <w:rPr>
          <w:sz w:val="24"/>
          <w:szCs w:val="24"/>
        </w:rPr>
      </w:pPr>
      <w:r w:rsidRPr="373A96E3" w:rsidR="20F42598">
        <w:rPr>
          <w:sz w:val="24"/>
          <w:szCs w:val="24"/>
        </w:rPr>
        <w:t>1.5 Analysis of Component 5: Battery Charge Management Controller</w:t>
      </w:r>
    </w:p>
    <w:p xmlns:wp14="http://schemas.microsoft.com/office/word/2010/wordml" w:rsidRPr="00DA29C7" w:rsidR="00DA29C7" w:rsidP="373A96E3" w:rsidRDefault="00DA29C7" w14:paraId="336A4C16" wp14:textId="215F926F">
      <w:pPr>
        <w:pStyle w:val="Title"/>
        <w:jc w:val="left"/>
        <w:rPr>
          <w:b w:val="0"/>
          <w:bCs w:val="0"/>
          <w:i w:val="0"/>
          <w:iCs w:val="0"/>
          <w:color w:val="auto"/>
          <w:sz w:val="24"/>
          <w:szCs w:val="24"/>
        </w:rPr>
      </w:pPr>
    </w:p>
    <w:p xmlns:wp14="http://schemas.microsoft.com/office/word/2010/wordml" w:rsidRPr="00DA29C7" w:rsidR="00DA29C7" w:rsidP="373A96E3" w:rsidRDefault="00DA29C7" w14:paraId="0384EBF5" wp14:textId="0437EB19">
      <w:pPr>
        <w:pStyle w:val="Title"/>
        <w:ind w:firstLine="720"/>
        <w:jc w:val="left"/>
        <w:rPr>
          <w:b w:val="0"/>
          <w:bCs w:val="0"/>
          <w:i w:val="0"/>
          <w:iCs w:val="0"/>
          <w:color w:val="auto"/>
          <w:sz w:val="24"/>
          <w:szCs w:val="24"/>
        </w:rPr>
      </w:pPr>
      <w:r w:rsidRPr="373A96E3" w:rsidR="3D0EF646">
        <w:rPr>
          <w:b w:val="0"/>
          <w:bCs w:val="0"/>
          <w:i w:val="0"/>
          <w:iCs w:val="0"/>
          <w:color w:val="auto"/>
          <w:sz w:val="24"/>
          <w:szCs w:val="24"/>
        </w:rPr>
        <w:t>Once we have determined the type of battery best suited to our project, we are able to identify the best methods of charging or recharging the battery. By analyzing different ICs from popular battery charge management systems, we ca</w:t>
      </w:r>
      <w:r w:rsidRPr="373A96E3" w:rsidR="577DDEE0">
        <w:rPr>
          <w:b w:val="0"/>
          <w:bCs w:val="0"/>
          <w:i w:val="0"/>
          <w:iCs w:val="0"/>
          <w:color w:val="auto"/>
          <w:sz w:val="24"/>
          <w:szCs w:val="24"/>
        </w:rPr>
        <w:t>n focus on which aspects are more relevant to our needs. T</w:t>
      </w:r>
      <w:r w:rsidRPr="373A96E3" w:rsidR="4B0C0421">
        <w:rPr>
          <w:b w:val="0"/>
          <w:bCs w:val="0"/>
          <w:i w:val="0"/>
          <w:iCs w:val="0"/>
          <w:color w:val="auto"/>
          <w:sz w:val="24"/>
          <w:szCs w:val="24"/>
        </w:rPr>
        <w:t xml:space="preserve">o preserve the lifespan of our batteries, proper charging procedures, such as preconditioning and constant charge, </w:t>
      </w:r>
      <w:r w:rsidRPr="373A96E3" w:rsidR="4AE0ECA3">
        <w:rPr>
          <w:b w:val="0"/>
          <w:bCs w:val="0"/>
          <w:i w:val="0"/>
          <w:iCs w:val="0"/>
          <w:color w:val="auto"/>
          <w:sz w:val="24"/>
          <w:szCs w:val="24"/>
        </w:rPr>
        <w:t xml:space="preserve">must be </w:t>
      </w:r>
      <w:r w:rsidRPr="373A96E3" w:rsidR="4B0C0421">
        <w:rPr>
          <w:b w:val="0"/>
          <w:bCs w:val="0"/>
          <w:i w:val="0"/>
          <w:iCs w:val="0"/>
          <w:color w:val="auto"/>
          <w:sz w:val="24"/>
          <w:szCs w:val="24"/>
        </w:rPr>
        <w:t>considered</w:t>
      </w:r>
      <w:r w:rsidRPr="373A96E3" w:rsidR="4B0C0421">
        <w:rPr>
          <w:b w:val="0"/>
          <w:bCs w:val="0"/>
          <w:i w:val="0"/>
          <w:iCs w:val="0"/>
          <w:color w:val="auto"/>
          <w:sz w:val="24"/>
          <w:szCs w:val="24"/>
        </w:rPr>
        <w:t xml:space="preserve">. </w:t>
      </w:r>
      <w:r w:rsidRPr="373A96E3" w:rsidR="4B0C0421">
        <w:rPr>
          <w:b w:val="0"/>
          <w:bCs w:val="0"/>
          <w:i w:val="0"/>
          <w:iCs w:val="0"/>
          <w:color w:val="auto"/>
          <w:sz w:val="24"/>
          <w:szCs w:val="24"/>
        </w:rPr>
        <w:t>Additionally, having a battery charge management controller capable of programmable c</w:t>
      </w:r>
      <w:r w:rsidRPr="373A96E3" w:rsidR="275CE7E3">
        <w:rPr>
          <w:b w:val="0"/>
          <w:bCs w:val="0"/>
          <w:i w:val="0"/>
          <w:iCs w:val="0"/>
          <w:color w:val="auto"/>
          <w:sz w:val="24"/>
          <w:szCs w:val="24"/>
        </w:rPr>
        <w:t>urrent</w:t>
      </w:r>
      <w:r w:rsidRPr="373A96E3" w:rsidR="4B0C0421">
        <w:rPr>
          <w:b w:val="0"/>
          <w:bCs w:val="0"/>
          <w:i w:val="0"/>
          <w:iCs w:val="0"/>
          <w:color w:val="auto"/>
          <w:sz w:val="24"/>
          <w:szCs w:val="24"/>
        </w:rPr>
        <w:t xml:space="preserve"> </w:t>
      </w:r>
      <w:r w:rsidRPr="373A96E3" w:rsidR="591A6EBA">
        <w:rPr>
          <w:b w:val="0"/>
          <w:bCs w:val="0"/>
          <w:i w:val="0"/>
          <w:iCs w:val="0"/>
          <w:color w:val="auto"/>
          <w:sz w:val="24"/>
          <w:szCs w:val="24"/>
        </w:rPr>
        <w:t xml:space="preserve">values </w:t>
      </w:r>
      <w:r w:rsidRPr="373A96E3" w:rsidR="4B0C0421">
        <w:rPr>
          <w:b w:val="0"/>
          <w:bCs w:val="0"/>
          <w:i w:val="0"/>
          <w:iCs w:val="0"/>
          <w:color w:val="auto"/>
          <w:sz w:val="24"/>
          <w:szCs w:val="24"/>
        </w:rPr>
        <w:t>and voltage regulations will be extremely beneficial for testing and debugging later.</w:t>
      </w:r>
    </w:p>
    <w:p xmlns:wp14="http://schemas.microsoft.com/office/word/2010/wordml" w:rsidRPr="00DA29C7" w:rsidR="00DA29C7" w:rsidP="373A96E3" w:rsidRDefault="00DA29C7" w14:paraId="314D48B4" wp14:textId="1429D82A">
      <w:pPr>
        <w:pStyle w:val="Title"/>
        <w:jc w:val="left"/>
        <w:rPr>
          <w:b w:val="1"/>
          <w:bCs w:val="1"/>
          <w:i w:val="0"/>
          <w:iCs w:val="0"/>
          <w:color w:val="auto"/>
          <w:sz w:val="28"/>
          <w:szCs w:val="28"/>
        </w:rPr>
      </w:pPr>
    </w:p>
    <w:p xmlns:wp14="http://schemas.microsoft.com/office/word/2010/wordml" w:rsidRPr="00DA29C7" w:rsidR="00DA29C7" w:rsidP="373A96E3" w:rsidRDefault="00DA29C7" w14:paraId="038A8D1B" wp14:textId="01E9B951">
      <w:pPr>
        <w:pStyle w:val="Title"/>
        <w:ind w:firstLine="720"/>
        <w:jc w:val="left"/>
        <w:rPr>
          <w:b w:val="0"/>
          <w:bCs w:val="0"/>
          <w:i w:val="0"/>
          <w:iCs w:val="0"/>
          <w:color w:val="auto"/>
          <w:sz w:val="24"/>
          <w:szCs w:val="24"/>
        </w:rPr>
      </w:pPr>
      <w:r w:rsidRPr="373A96E3" w:rsidR="2488CAFC">
        <w:rPr>
          <w:b w:val="0"/>
          <w:bCs w:val="0"/>
          <w:i w:val="0"/>
          <w:iCs w:val="0"/>
          <w:color w:val="auto"/>
          <w:sz w:val="24"/>
          <w:szCs w:val="24"/>
        </w:rPr>
        <w:t xml:space="preserve">The first </w:t>
      </w:r>
      <w:r w:rsidRPr="373A96E3" w:rsidR="2488CAFC">
        <w:rPr>
          <w:b w:val="0"/>
          <w:bCs w:val="0"/>
          <w:i w:val="0"/>
          <w:iCs w:val="0"/>
          <w:color w:val="auto"/>
          <w:sz w:val="24"/>
          <w:szCs w:val="24"/>
        </w:rPr>
        <w:t>option</w:t>
      </w:r>
      <w:r w:rsidRPr="373A96E3" w:rsidR="2488CAFC">
        <w:rPr>
          <w:b w:val="0"/>
          <w:bCs w:val="0"/>
          <w:i w:val="0"/>
          <w:iCs w:val="0"/>
          <w:color w:val="auto"/>
          <w:sz w:val="24"/>
          <w:szCs w:val="24"/>
        </w:rPr>
        <w:t xml:space="preserve"> for a battery charge management controller is the MCP73833 IC. This chip is equipped with many desirable specifications, in particular the programmable options for the current during constant-c</w:t>
      </w:r>
      <w:r w:rsidRPr="373A96E3" w:rsidR="700F3FBF">
        <w:rPr>
          <w:b w:val="0"/>
          <w:bCs w:val="0"/>
          <w:i w:val="0"/>
          <w:iCs w:val="0"/>
          <w:color w:val="auto"/>
          <w:sz w:val="24"/>
          <w:szCs w:val="24"/>
        </w:rPr>
        <w:t xml:space="preserve">urrent charge </w:t>
      </w:r>
      <w:r w:rsidRPr="373A96E3" w:rsidR="2488CAFC">
        <w:rPr>
          <w:b w:val="0"/>
          <w:bCs w:val="0"/>
          <w:i w:val="0"/>
          <w:iCs w:val="0"/>
          <w:color w:val="auto"/>
          <w:sz w:val="24"/>
          <w:szCs w:val="24"/>
        </w:rPr>
        <w:t>mode and voltage during the constant-voltage mode. Preconditioning of the battery begins when the battery is at a low state of charge, then switches into the constant-current charging once the threshold has been reached. The constant-current charging takes place until the voltage regulated value is met</w:t>
      </w:r>
      <w:r w:rsidRPr="373A96E3" w:rsidR="0182507D">
        <w:rPr>
          <w:b w:val="0"/>
          <w:bCs w:val="0"/>
          <w:i w:val="0"/>
          <w:iCs w:val="0"/>
          <w:color w:val="auto"/>
          <w:sz w:val="24"/>
          <w:szCs w:val="24"/>
        </w:rPr>
        <w:t xml:space="preserve"> – this methodology of charging is utilized by all chips</w:t>
      </w:r>
      <w:r w:rsidRPr="373A96E3" w:rsidR="2488CAFC">
        <w:rPr>
          <w:b w:val="0"/>
          <w:bCs w:val="0"/>
          <w:i w:val="0"/>
          <w:iCs w:val="0"/>
          <w:color w:val="auto"/>
          <w:sz w:val="24"/>
          <w:szCs w:val="24"/>
        </w:rPr>
        <w:t xml:space="preserve">. By allowing our team to manipulate the regulated voltage and current during these times, we will be able to best preserve the battery life, and </w:t>
      </w:r>
      <w:r w:rsidRPr="373A96E3" w:rsidR="2488CAFC">
        <w:rPr>
          <w:b w:val="0"/>
          <w:bCs w:val="0"/>
          <w:i w:val="0"/>
          <w:iCs w:val="0"/>
          <w:color w:val="auto"/>
          <w:sz w:val="24"/>
          <w:szCs w:val="24"/>
        </w:rPr>
        <w:t>determine</w:t>
      </w:r>
      <w:r w:rsidRPr="373A96E3" w:rsidR="2488CAFC">
        <w:rPr>
          <w:b w:val="0"/>
          <w:bCs w:val="0"/>
          <w:i w:val="0"/>
          <w:iCs w:val="0"/>
          <w:color w:val="auto"/>
          <w:sz w:val="24"/>
          <w:szCs w:val="24"/>
        </w:rPr>
        <w:t xml:space="preserve"> the proper balance of preconditioning, fast charging, and constant-voltage charging. Another feature of this chip is the Reverse-Blocking protection, which prevents the accidental discharging of the battery due to a shorted or potentially damaged input to the IC. The Undervoltage Lockout (UVLO) also protects the battery lifespan by </w:t>
      </w:r>
      <w:r w:rsidRPr="373A96E3" w:rsidR="2488CAFC">
        <w:rPr>
          <w:b w:val="0"/>
          <w:bCs w:val="0"/>
          <w:i w:val="0"/>
          <w:iCs w:val="0"/>
          <w:color w:val="auto"/>
          <w:sz w:val="24"/>
          <w:szCs w:val="24"/>
        </w:rPr>
        <w:t>maintaining</w:t>
      </w:r>
      <w:r w:rsidRPr="373A96E3" w:rsidR="2488CAFC">
        <w:rPr>
          <w:b w:val="0"/>
          <w:bCs w:val="0"/>
          <w:i w:val="0"/>
          <w:iCs w:val="0"/>
          <w:color w:val="auto"/>
          <w:sz w:val="24"/>
          <w:szCs w:val="24"/>
        </w:rPr>
        <w:t xml:space="preserve"> “shutdown” mode until the input voltage is above the UVLO threshold and returns the battery to “shutdown” mode if the battery voltage is within 50mV of the input supply.</w:t>
      </w:r>
    </w:p>
    <w:p xmlns:wp14="http://schemas.microsoft.com/office/word/2010/wordml" w:rsidRPr="00DA29C7" w:rsidR="00DA29C7" w:rsidP="373A96E3" w:rsidRDefault="00DA29C7" w14:paraId="63E33EE7" wp14:textId="58DA438D">
      <w:pPr>
        <w:pStyle w:val="Title"/>
        <w:jc w:val="left"/>
        <w:rPr>
          <w:b w:val="0"/>
          <w:bCs w:val="0"/>
          <w:i w:val="0"/>
          <w:iCs w:val="0"/>
          <w:color w:val="auto"/>
          <w:sz w:val="24"/>
          <w:szCs w:val="24"/>
        </w:rPr>
      </w:pPr>
    </w:p>
    <w:p xmlns:wp14="http://schemas.microsoft.com/office/word/2010/wordml" w:rsidRPr="00DA29C7" w:rsidR="00DA29C7" w:rsidP="373A96E3" w:rsidRDefault="00DA29C7" w14:paraId="7B356B19" wp14:textId="23771C9B">
      <w:pPr>
        <w:pStyle w:val="Title"/>
        <w:ind w:firstLine="720"/>
        <w:jc w:val="left"/>
        <w:rPr>
          <w:b w:val="0"/>
          <w:bCs w:val="0"/>
          <w:i w:val="0"/>
          <w:iCs w:val="0"/>
          <w:color w:val="auto"/>
          <w:sz w:val="22"/>
          <w:szCs w:val="22"/>
        </w:rPr>
      </w:pPr>
      <w:r w:rsidRPr="373A96E3" w:rsidR="6439223B">
        <w:rPr>
          <w:b w:val="0"/>
          <w:bCs w:val="0"/>
          <w:i w:val="0"/>
          <w:iCs w:val="0"/>
          <w:color w:val="auto"/>
          <w:sz w:val="24"/>
          <w:szCs w:val="24"/>
        </w:rPr>
        <w:t xml:space="preserve">The next option is the MAX1811ESA. This chip is the most expensive of the options provided but has a wide range of capabilities. </w:t>
      </w:r>
      <w:proofErr w:type="gramStart"/>
      <w:r w:rsidRPr="373A96E3" w:rsidR="6439223B">
        <w:rPr>
          <w:b w:val="0"/>
          <w:bCs w:val="0"/>
          <w:i w:val="0"/>
          <w:iCs w:val="0"/>
          <w:color w:val="auto"/>
          <w:sz w:val="24"/>
          <w:szCs w:val="24"/>
        </w:rPr>
        <w:t>Similar to</w:t>
      </w:r>
      <w:proofErr w:type="gramEnd"/>
      <w:r w:rsidRPr="373A96E3" w:rsidR="6439223B">
        <w:rPr>
          <w:b w:val="0"/>
          <w:bCs w:val="0"/>
          <w:i w:val="0"/>
          <w:iCs w:val="0"/>
          <w:color w:val="auto"/>
          <w:sz w:val="24"/>
          <w:szCs w:val="24"/>
        </w:rPr>
        <w:t xml:space="preserve"> the MCP73831, it has the UVLO and thermal regulation features, but also over current protection. Something else unique to this chip is the precision of the battery regulation voltage; while it has fewer programmable options, it has the most accurate response. The constant-current charging is more limited than the MCP73833, </w:t>
      </w:r>
      <w:r w:rsidRPr="373A96E3" w:rsidR="6439223B">
        <w:rPr>
          <w:b w:val="0"/>
          <w:bCs w:val="0"/>
          <w:i w:val="0"/>
          <w:iCs w:val="0"/>
          <w:color w:val="auto"/>
          <w:sz w:val="24"/>
          <w:szCs w:val="24"/>
        </w:rPr>
        <w:t>however it</w:t>
      </w:r>
      <w:r w:rsidRPr="373A96E3" w:rsidR="6439223B">
        <w:rPr>
          <w:b w:val="0"/>
          <w:bCs w:val="0"/>
          <w:i w:val="0"/>
          <w:iCs w:val="0"/>
          <w:color w:val="auto"/>
          <w:sz w:val="24"/>
          <w:szCs w:val="24"/>
        </w:rPr>
        <w:t xml:space="preserve"> still offers a large range of programmable values. One significant constraint of this chip is that it is specifically for </w:t>
      </w:r>
      <w:r w:rsidRPr="373A96E3" w:rsidR="6439223B">
        <w:rPr>
          <w:b w:val="0"/>
          <w:bCs w:val="0"/>
          <w:i w:val="0"/>
          <w:iCs w:val="0"/>
          <w:color w:val="auto"/>
          <w:sz w:val="24"/>
          <w:szCs w:val="24"/>
        </w:rPr>
        <w:t>lithium-ion</w:t>
      </w:r>
      <w:r w:rsidRPr="373A96E3" w:rsidR="6439223B">
        <w:rPr>
          <w:b w:val="0"/>
          <w:bCs w:val="0"/>
          <w:i w:val="0"/>
          <w:iCs w:val="0"/>
          <w:color w:val="auto"/>
          <w:sz w:val="24"/>
          <w:szCs w:val="24"/>
        </w:rPr>
        <w:t xml:space="preserve"> batteries</w:t>
      </w:r>
      <w:r w:rsidRPr="373A96E3" w:rsidR="4DE2E2D3">
        <w:rPr>
          <w:b w:val="0"/>
          <w:bCs w:val="0"/>
          <w:i w:val="0"/>
          <w:iCs w:val="0"/>
          <w:color w:val="auto"/>
          <w:sz w:val="24"/>
          <w:szCs w:val="24"/>
        </w:rPr>
        <w:t>.</w:t>
      </w:r>
    </w:p>
    <w:p xmlns:wp14="http://schemas.microsoft.com/office/word/2010/wordml" w:rsidRPr="00DA29C7" w:rsidR="00DA29C7" w:rsidP="373A96E3" w:rsidRDefault="00DA29C7" w14:paraId="29F6C9BC" wp14:textId="488818EB">
      <w:pPr>
        <w:pStyle w:val="Title"/>
        <w:jc w:val="left"/>
        <w:rPr>
          <w:b w:val="1"/>
          <w:bCs w:val="1"/>
          <w:i w:val="0"/>
          <w:iCs w:val="0"/>
          <w:color w:val="auto"/>
          <w:sz w:val="28"/>
          <w:szCs w:val="28"/>
        </w:rPr>
      </w:pPr>
    </w:p>
    <w:p xmlns:wp14="http://schemas.microsoft.com/office/word/2010/wordml" w:rsidRPr="00DA29C7" w:rsidR="00DA29C7" w:rsidP="373A96E3" w:rsidRDefault="00DA29C7" w14:paraId="5BC6583F" wp14:textId="38FF8BBE">
      <w:pPr>
        <w:pStyle w:val="Title"/>
        <w:ind w:firstLine="720"/>
        <w:jc w:val="left"/>
        <w:rPr>
          <w:b w:val="0"/>
          <w:bCs w:val="0"/>
          <w:i w:val="0"/>
          <w:iCs w:val="0"/>
          <w:color w:val="auto"/>
          <w:sz w:val="24"/>
          <w:szCs w:val="24"/>
        </w:rPr>
      </w:pPr>
      <w:r w:rsidRPr="373A96E3" w:rsidR="615BBAEA">
        <w:rPr>
          <w:b w:val="0"/>
          <w:bCs w:val="0"/>
          <w:i w:val="0"/>
          <w:iCs w:val="0"/>
          <w:color w:val="auto"/>
          <w:sz w:val="24"/>
          <w:szCs w:val="24"/>
        </w:rPr>
        <w:t xml:space="preserve">The final </w:t>
      </w:r>
      <w:r w:rsidRPr="373A96E3" w:rsidR="615BBAEA">
        <w:rPr>
          <w:b w:val="0"/>
          <w:bCs w:val="0"/>
          <w:i w:val="0"/>
          <w:iCs w:val="0"/>
          <w:color w:val="auto"/>
          <w:sz w:val="24"/>
          <w:szCs w:val="24"/>
        </w:rPr>
        <w:t>option</w:t>
      </w:r>
      <w:r w:rsidRPr="373A96E3" w:rsidR="615BBAEA">
        <w:rPr>
          <w:b w:val="0"/>
          <w:bCs w:val="0"/>
          <w:i w:val="0"/>
          <w:iCs w:val="0"/>
          <w:color w:val="auto"/>
          <w:sz w:val="24"/>
          <w:szCs w:val="24"/>
        </w:rPr>
        <w:t xml:space="preserve"> is the MCP73831. This is extremely </w:t>
      </w:r>
      <w:proofErr w:type="gramStart"/>
      <w:r w:rsidRPr="373A96E3" w:rsidR="615BBAEA">
        <w:rPr>
          <w:b w:val="0"/>
          <w:bCs w:val="0"/>
          <w:i w:val="0"/>
          <w:iCs w:val="0"/>
          <w:color w:val="auto"/>
          <w:sz w:val="24"/>
          <w:szCs w:val="24"/>
        </w:rPr>
        <w:t>similar to</w:t>
      </w:r>
      <w:proofErr w:type="gramEnd"/>
      <w:r w:rsidRPr="373A96E3" w:rsidR="615BBAEA">
        <w:rPr>
          <w:b w:val="0"/>
          <w:bCs w:val="0"/>
          <w:i w:val="0"/>
          <w:iCs w:val="0"/>
          <w:color w:val="auto"/>
          <w:sz w:val="24"/>
          <w:szCs w:val="24"/>
        </w:rPr>
        <w:t xml:space="preserve"> the MCP73833, with </w:t>
      </w:r>
      <w:r w:rsidRPr="373A96E3" w:rsidR="4FAD45B1">
        <w:rPr>
          <w:b w:val="0"/>
          <w:bCs w:val="0"/>
          <w:i w:val="0"/>
          <w:iCs w:val="0"/>
          <w:color w:val="auto"/>
          <w:sz w:val="24"/>
          <w:szCs w:val="24"/>
        </w:rPr>
        <w:t>a few</w:t>
      </w:r>
      <w:r w:rsidRPr="373A96E3" w:rsidR="615BBAEA">
        <w:rPr>
          <w:b w:val="0"/>
          <w:bCs w:val="0"/>
          <w:i w:val="0"/>
          <w:iCs w:val="0"/>
          <w:color w:val="auto"/>
          <w:sz w:val="24"/>
          <w:szCs w:val="24"/>
        </w:rPr>
        <w:t xml:space="preserve"> changes that make it the most affordable </w:t>
      </w:r>
      <w:r w:rsidRPr="373A96E3" w:rsidR="615BBAEA">
        <w:rPr>
          <w:b w:val="0"/>
          <w:bCs w:val="0"/>
          <w:i w:val="0"/>
          <w:iCs w:val="0"/>
          <w:color w:val="auto"/>
          <w:sz w:val="24"/>
          <w:szCs w:val="24"/>
        </w:rPr>
        <w:t>option</w:t>
      </w:r>
      <w:r w:rsidRPr="373A96E3" w:rsidR="615BBAEA">
        <w:rPr>
          <w:b w:val="0"/>
          <w:bCs w:val="0"/>
          <w:i w:val="0"/>
          <w:iCs w:val="0"/>
          <w:color w:val="auto"/>
          <w:sz w:val="24"/>
          <w:szCs w:val="24"/>
        </w:rPr>
        <w:t xml:space="preserve">. The </w:t>
      </w:r>
      <w:r w:rsidRPr="373A96E3" w:rsidR="615BBAEA">
        <w:rPr>
          <w:b w:val="0"/>
          <w:bCs w:val="0"/>
          <w:i w:val="0"/>
          <w:iCs w:val="0"/>
          <w:color w:val="auto"/>
          <w:sz w:val="24"/>
          <w:szCs w:val="24"/>
        </w:rPr>
        <w:t>selection</w:t>
      </w:r>
      <w:r w:rsidRPr="373A96E3" w:rsidR="615BBAEA">
        <w:rPr>
          <w:b w:val="0"/>
          <w:bCs w:val="0"/>
          <w:i w:val="0"/>
          <w:iCs w:val="0"/>
          <w:color w:val="auto"/>
          <w:sz w:val="24"/>
          <w:szCs w:val="24"/>
        </w:rPr>
        <w:t xml:space="preserve"> for voltage values during constant-voltage charging is the same, with the same tolerance, however the programmable values for the fast charging are only between 15mA and </w:t>
      </w:r>
      <w:r w:rsidRPr="373A96E3" w:rsidR="615BBAEA">
        <w:rPr>
          <w:b w:val="0"/>
          <w:bCs w:val="0"/>
          <w:i w:val="0"/>
          <w:iCs w:val="0"/>
          <w:color w:val="auto"/>
          <w:sz w:val="24"/>
          <w:szCs w:val="24"/>
        </w:rPr>
        <w:t>100m</w:t>
      </w:r>
      <w:r w:rsidRPr="373A96E3" w:rsidR="615BBAEA">
        <w:rPr>
          <w:b w:val="0"/>
          <w:bCs w:val="0"/>
          <w:i w:val="0"/>
          <w:iCs w:val="0"/>
          <w:color w:val="auto"/>
          <w:sz w:val="24"/>
          <w:szCs w:val="24"/>
        </w:rPr>
        <w:t xml:space="preserve">A; granted, this is still more than the MAX1811ESA. Moreover, the MCP73833 features preconditioning configurations based on the selected current and voltage ratings </w:t>
      </w:r>
      <w:r w:rsidRPr="373A96E3" w:rsidR="615BBAEA">
        <w:rPr>
          <w:b w:val="0"/>
          <w:bCs w:val="0"/>
          <w:i w:val="0"/>
          <w:iCs w:val="0"/>
          <w:color w:val="auto"/>
          <w:sz w:val="24"/>
          <w:szCs w:val="24"/>
        </w:rPr>
        <w:t>whereas</w:t>
      </w:r>
      <w:r w:rsidRPr="373A96E3" w:rsidR="615BBAEA">
        <w:rPr>
          <w:b w:val="0"/>
          <w:bCs w:val="0"/>
          <w:i w:val="0"/>
          <w:iCs w:val="0"/>
          <w:color w:val="auto"/>
          <w:sz w:val="24"/>
          <w:szCs w:val="24"/>
        </w:rPr>
        <w:t xml:space="preserve"> the MCP73831 has selectable preconditioning values and end-of-life values. </w:t>
      </w:r>
      <w:r w:rsidRPr="373A96E3" w:rsidR="615BBAEA">
        <w:rPr>
          <w:b w:val="0"/>
          <w:bCs w:val="0"/>
          <w:i w:val="0"/>
          <w:iCs w:val="0"/>
          <w:color w:val="auto"/>
          <w:sz w:val="24"/>
          <w:szCs w:val="24"/>
        </w:rPr>
        <w:t>Ultimately, these</w:t>
      </w:r>
      <w:r w:rsidRPr="373A96E3" w:rsidR="615BBAEA">
        <w:rPr>
          <w:b w:val="0"/>
          <w:bCs w:val="0"/>
          <w:i w:val="0"/>
          <w:iCs w:val="0"/>
          <w:color w:val="auto"/>
          <w:sz w:val="24"/>
          <w:szCs w:val="24"/>
        </w:rPr>
        <w:t xml:space="preserve"> features can further support the lifespan of the battery, if properly adjusted. </w:t>
      </w:r>
    </w:p>
    <w:p xmlns:wp14="http://schemas.microsoft.com/office/word/2010/wordml" w:rsidRPr="00DA29C7" w:rsidR="00DA29C7" w:rsidP="373A96E3" w:rsidRDefault="00DA29C7" w14:paraId="2D12B568" wp14:textId="222E3E8F">
      <w:pPr>
        <w:pStyle w:val="Title"/>
        <w:jc w:val="left"/>
        <w:rPr>
          <w:b w:val="1"/>
          <w:bCs w:val="1"/>
          <w:i w:val="0"/>
          <w:iCs w:val="0"/>
          <w:color w:val="auto"/>
          <w:sz w:val="28"/>
          <w:szCs w:val="28"/>
        </w:rPr>
      </w:pPr>
    </w:p>
    <w:tbl>
      <w:tblPr>
        <w:tblStyle w:val="TableGrid"/>
        <w:tblW w:w="0" w:type="auto"/>
        <w:tblLayout w:type="fixed"/>
        <w:tblLook w:val="04A0" w:firstRow="1" w:lastRow="0" w:firstColumn="1" w:lastColumn="0" w:noHBand="0" w:noVBand="1"/>
      </w:tblPr>
      <w:tblGrid>
        <w:gridCol w:w="1950"/>
        <w:gridCol w:w="2580"/>
        <w:gridCol w:w="2415"/>
        <w:gridCol w:w="2545"/>
      </w:tblGrid>
      <w:tr w:rsidR="373A96E3" w:rsidTr="373A96E3" w14:paraId="6F1BF132">
        <w:trPr>
          <w:trHeight w:val="360"/>
        </w:trPr>
        <w:tc>
          <w:tcPr>
            <w:tcW w:w="1950" w:type="dxa"/>
            <w:tcBorders>
              <w:top w:val="single" w:sz="8"/>
              <w:left w:val="single" w:sz="8"/>
              <w:bottom w:val="single" w:sz="8"/>
              <w:right w:val="single" w:sz="8"/>
            </w:tcBorders>
            <w:tcMar/>
            <w:vAlign w:val="top"/>
          </w:tcPr>
          <w:p w:rsidR="373A96E3" w:rsidP="373A96E3" w:rsidRDefault="373A96E3" w14:paraId="2AD73725" w14:textId="1BD30C29">
            <w:pPr>
              <w:rPr>
                <w:rFonts w:ascii="Calibri" w:hAnsi="Calibri" w:eastAsia="Calibri" w:cs="Calibri"/>
                <w:sz w:val="22"/>
                <w:szCs w:val="22"/>
              </w:rPr>
            </w:pPr>
          </w:p>
        </w:tc>
        <w:tc>
          <w:tcPr>
            <w:tcW w:w="2580" w:type="dxa"/>
            <w:tcBorders>
              <w:top w:val="single" w:sz="8"/>
              <w:left w:val="single" w:sz="8"/>
              <w:bottom w:val="single" w:sz="8"/>
              <w:right w:val="single" w:sz="8"/>
            </w:tcBorders>
            <w:tcMar/>
            <w:vAlign w:val="top"/>
          </w:tcPr>
          <w:p w:rsidR="373A96E3" w:rsidRDefault="373A96E3" w14:paraId="525F4F9B" w14:textId="64251065">
            <w:r w:rsidRPr="373A96E3" w:rsidR="373A96E3">
              <w:rPr>
                <w:rFonts w:ascii="Calibri" w:hAnsi="Calibri" w:eastAsia="Calibri" w:cs="Calibri"/>
                <w:b w:val="1"/>
                <w:bCs w:val="1"/>
                <w:sz w:val="22"/>
                <w:szCs w:val="22"/>
              </w:rPr>
              <w:t>MCP73833</w:t>
            </w:r>
          </w:p>
        </w:tc>
        <w:tc>
          <w:tcPr>
            <w:tcW w:w="2415" w:type="dxa"/>
            <w:tcBorders>
              <w:top w:val="single" w:sz="8"/>
              <w:left w:val="single" w:sz="8"/>
              <w:bottom w:val="single" w:sz="8"/>
              <w:right w:val="single" w:sz="8"/>
            </w:tcBorders>
            <w:tcMar/>
            <w:vAlign w:val="top"/>
          </w:tcPr>
          <w:p w:rsidR="373A96E3" w:rsidRDefault="373A96E3" w14:paraId="1AAF2469" w14:textId="6C269BBF">
            <w:r w:rsidRPr="373A96E3" w:rsidR="373A96E3">
              <w:rPr>
                <w:rFonts w:ascii="Calibri" w:hAnsi="Calibri" w:eastAsia="Calibri" w:cs="Calibri"/>
                <w:b w:val="1"/>
                <w:bCs w:val="1"/>
                <w:sz w:val="22"/>
                <w:szCs w:val="22"/>
              </w:rPr>
              <w:t>MAX1811ESA</w:t>
            </w:r>
          </w:p>
        </w:tc>
        <w:tc>
          <w:tcPr>
            <w:tcW w:w="2545" w:type="dxa"/>
            <w:tcBorders>
              <w:top w:val="single" w:sz="8"/>
              <w:left w:val="single" w:sz="8"/>
              <w:bottom w:val="single" w:sz="8"/>
              <w:right w:val="single" w:sz="8"/>
            </w:tcBorders>
            <w:tcMar/>
            <w:vAlign w:val="top"/>
          </w:tcPr>
          <w:p w:rsidR="373A96E3" w:rsidRDefault="373A96E3" w14:paraId="4EA25429" w14:textId="79476940">
            <w:r w:rsidRPr="373A96E3" w:rsidR="373A96E3">
              <w:rPr>
                <w:rFonts w:ascii="Calibri" w:hAnsi="Calibri" w:eastAsia="Calibri" w:cs="Calibri"/>
                <w:b w:val="1"/>
                <w:bCs w:val="1"/>
                <w:sz w:val="22"/>
                <w:szCs w:val="22"/>
              </w:rPr>
              <w:t>MCP73831</w:t>
            </w:r>
          </w:p>
        </w:tc>
      </w:tr>
      <w:tr w:rsidR="373A96E3" w:rsidTr="373A96E3" w14:paraId="18BA87EA">
        <w:tc>
          <w:tcPr>
            <w:tcW w:w="1950" w:type="dxa"/>
            <w:tcBorders>
              <w:top w:val="single" w:sz="8"/>
              <w:left w:val="single" w:sz="8"/>
              <w:bottom w:val="single" w:sz="8"/>
              <w:right w:val="single" w:sz="8"/>
            </w:tcBorders>
            <w:tcMar/>
            <w:vAlign w:val="top"/>
          </w:tcPr>
          <w:p w:rsidR="373A96E3" w:rsidRDefault="373A96E3" w14:paraId="57C45F14" w14:textId="23A86B2F">
            <w:r w:rsidRPr="373A96E3" w:rsidR="373A96E3">
              <w:rPr>
                <w:rFonts w:ascii="Calibri" w:hAnsi="Calibri" w:eastAsia="Calibri" w:cs="Calibri"/>
                <w:sz w:val="22"/>
                <w:szCs w:val="22"/>
              </w:rPr>
              <w:t>Cost per unit</w:t>
            </w:r>
          </w:p>
        </w:tc>
        <w:tc>
          <w:tcPr>
            <w:tcW w:w="2580" w:type="dxa"/>
            <w:tcBorders>
              <w:top w:val="single" w:sz="8"/>
              <w:left w:val="single" w:sz="8"/>
              <w:bottom w:val="single" w:sz="8"/>
              <w:right w:val="single" w:sz="8"/>
            </w:tcBorders>
            <w:tcMar/>
            <w:vAlign w:val="top"/>
          </w:tcPr>
          <w:p w:rsidR="373A96E3" w:rsidP="373A96E3" w:rsidRDefault="373A96E3" w14:paraId="20CAA634" w14:textId="3A206816">
            <w:pPr>
              <w:jc w:val="center"/>
            </w:pPr>
            <w:r w:rsidRPr="373A96E3" w:rsidR="373A96E3">
              <w:rPr>
                <w:rFonts w:ascii="Calibri" w:hAnsi="Calibri" w:eastAsia="Calibri" w:cs="Calibri"/>
                <w:sz w:val="22"/>
                <w:szCs w:val="22"/>
              </w:rPr>
              <w:t>$1.12</w:t>
            </w:r>
          </w:p>
        </w:tc>
        <w:tc>
          <w:tcPr>
            <w:tcW w:w="2415" w:type="dxa"/>
            <w:tcBorders>
              <w:top w:val="single" w:sz="8"/>
              <w:left w:val="single" w:sz="8"/>
              <w:bottom w:val="single" w:sz="8"/>
              <w:right w:val="single" w:sz="8"/>
            </w:tcBorders>
            <w:tcMar/>
            <w:vAlign w:val="top"/>
          </w:tcPr>
          <w:p w:rsidR="373A96E3" w:rsidP="373A96E3" w:rsidRDefault="373A96E3" w14:paraId="126E438F" w14:textId="22058BDC">
            <w:pPr>
              <w:jc w:val="center"/>
            </w:pPr>
            <w:r w:rsidRPr="373A96E3" w:rsidR="373A96E3">
              <w:rPr>
                <w:rFonts w:ascii="Calibri" w:hAnsi="Calibri" w:eastAsia="Calibri" w:cs="Calibri"/>
                <w:sz w:val="22"/>
                <w:szCs w:val="22"/>
              </w:rPr>
              <w:t>$3.35</w:t>
            </w:r>
          </w:p>
        </w:tc>
        <w:tc>
          <w:tcPr>
            <w:tcW w:w="2545" w:type="dxa"/>
            <w:tcBorders>
              <w:top w:val="single" w:sz="8"/>
              <w:left w:val="single" w:sz="8"/>
              <w:bottom w:val="single" w:sz="8"/>
              <w:right w:val="single" w:sz="8"/>
            </w:tcBorders>
            <w:tcMar/>
            <w:vAlign w:val="top"/>
          </w:tcPr>
          <w:p w:rsidR="373A96E3" w:rsidP="373A96E3" w:rsidRDefault="373A96E3" w14:paraId="41BCF725" w14:textId="2A8B92AA">
            <w:pPr>
              <w:jc w:val="center"/>
            </w:pPr>
            <w:r w:rsidRPr="373A96E3" w:rsidR="373A96E3">
              <w:rPr>
                <w:rFonts w:ascii="Calibri" w:hAnsi="Calibri" w:eastAsia="Calibri" w:cs="Calibri"/>
                <w:sz w:val="22"/>
                <w:szCs w:val="22"/>
              </w:rPr>
              <w:t>$0.69</w:t>
            </w:r>
          </w:p>
        </w:tc>
      </w:tr>
      <w:tr w:rsidR="373A96E3" w:rsidTr="373A96E3" w14:paraId="1F7555D2">
        <w:tc>
          <w:tcPr>
            <w:tcW w:w="1950" w:type="dxa"/>
            <w:tcBorders>
              <w:top w:val="single" w:sz="8"/>
              <w:left w:val="single" w:sz="8"/>
              <w:bottom w:val="single" w:sz="8"/>
              <w:right w:val="single" w:sz="8"/>
            </w:tcBorders>
            <w:tcMar/>
            <w:vAlign w:val="top"/>
          </w:tcPr>
          <w:p w:rsidR="373A96E3" w:rsidRDefault="373A96E3" w14:paraId="61B97F89" w14:textId="48B85279">
            <w:r w:rsidRPr="373A96E3" w:rsidR="373A96E3">
              <w:rPr>
                <w:rFonts w:ascii="Calibri" w:hAnsi="Calibri" w:eastAsia="Calibri" w:cs="Calibri"/>
                <w:sz w:val="22"/>
                <w:szCs w:val="22"/>
              </w:rPr>
              <w:t>Input Supply Voltage</w:t>
            </w:r>
          </w:p>
        </w:tc>
        <w:tc>
          <w:tcPr>
            <w:tcW w:w="2580" w:type="dxa"/>
            <w:tcBorders>
              <w:top w:val="single" w:sz="8"/>
              <w:left w:val="single" w:sz="8"/>
              <w:bottom w:val="single" w:sz="8"/>
              <w:right w:val="single" w:sz="8"/>
            </w:tcBorders>
            <w:tcMar/>
            <w:vAlign w:val="top"/>
          </w:tcPr>
          <w:p w:rsidR="373A96E3" w:rsidP="373A96E3" w:rsidRDefault="373A96E3" w14:paraId="5581426B" w14:textId="2ADEC436">
            <w:pPr>
              <w:jc w:val="center"/>
            </w:pPr>
            <w:r w:rsidRPr="373A96E3" w:rsidR="373A96E3">
              <w:rPr>
                <w:rFonts w:ascii="Calibri" w:hAnsi="Calibri" w:eastAsia="Calibri" w:cs="Calibri"/>
                <w:sz w:val="22"/>
                <w:szCs w:val="22"/>
              </w:rPr>
              <w:t xml:space="preserve">3.75V – 6V </w:t>
            </w:r>
          </w:p>
        </w:tc>
        <w:tc>
          <w:tcPr>
            <w:tcW w:w="2415" w:type="dxa"/>
            <w:tcBorders>
              <w:top w:val="single" w:sz="8"/>
              <w:left w:val="single" w:sz="8"/>
              <w:bottom w:val="single" w:sz="8"/>
              <w:right w:val="single" w:sz="8"/>
            </w:tcBorders>
            <w:tcMar/>
            <w:vAlign w:val="top"/>
          </w:tcPr>
          <w:p w:rsidR="373A96E3" w:rsidP="373A96E3" w:rsidRDefault="373A96E3" w14:paraId="3A505516" w14:textId="3D8CE7E9">
            <w:pPr>
              <w:jc w:val="center"/>
            </w:pPr>
            <w:r w:rsidRPr="373A96E3" w:rsidR="373A96E3">
              <w:rPr>
                <w:rFonts w:ascii="Calibri" w:hAnsi="Calibri" w:eastAsia="Calibri" w:cs="Calibri"/>
                <w:sz w:val="22"/>
                <w:szCs w:val="22"/>
              </w:rPr>
              <w:t>4.35V – 6.50V</w:t>
            </w:r>
          </w:p>
        </w:tc>
        <w:tc>
          <w:tcPr>
            <w:tcW w:w="2545" w:type="dxa"/>
            <w:tcBorders>
              <w:top w:val="single" w:sz="8"/>
              <w:left w:val="single" w:sz="8"/>
              <w:bottom w:val="single" w:sz="8"/>
              <w:right w:val="single" w:sz="8"/>
            </w:tcBorders>
            <w:tcMar/>
            <w:vAlign w:val="top"/>
          </w:tcPr>
          <w:p w:rsidR="373A96E3" w:rsidP="373A96E3" w:rsidRDefault="373A96E3" w14:paraId="3693742B" w14:textId="5071F9F0">
            <w:pPr>
              <w:jc w:val="center"/>
            </w:pPr>
            <w:r w:rsidRPr="373A96E3" w:rsidR="373A96E3">
              <w:rPr>
                <w:rFonts w:ascii="Calibri" w:hAnsi="Calibri" w:eastAsia="Calibri" w:cs="Calibri"/>
                <w:sz w:val="22"/>
                <w:szCs w:val="22"/>
              </w:rPr>
              <w:t>3.75V – 6V</w:t>
            </w:r>
          </w:p>
        </w:tc>
      </w:tr>
      <w:tr w:rsidR="373A96E3" w:rsidTr="373A96E3" w14:paraId="2F760F52">
        <w:trPr>
          <w:trHeight w:val="30"/>
        </w:trPr>
        <w:tc>
          <w:tcPr>
            <w:tcW w:w="1950" w:type="dxa"/>
            <w:tcBorders>
              <w:top w:val="single" w:sz="8"/>
              <w:left w:val="single" w:sz="8"/>
              <w:bottom w:val="single" w:sz="8"/>
              <w:right w:val="single" w:sz="8"/>
            </w:tcBorders>
            <w:tcMar/>
            <w:vAlign w:val="center"/>
          </w:tcPr>
          <w:p w:rsidR="373A96E3" w:rsidRDefault="373A96E3" w14:paraId="58A5A335" w14:textId="1AB09667">
            <w:r w:rsidRPr="373A96E3" w:rsidR="373A96E3">
              <w:rPr>
                <w:rFonts w:ascii="Calibri" w:hAnsi="Calibri" w:eastAsia="Calibri" w:cs="Calibri"/>
                <w:sz w:val="22"/>
                <w:szCs w:val="22"/>
              </w:rPr>
              <w:t>Supply Current</w:t>
            </w:r>
          </w:p>
        </w:tc>
        <w:tc>
          <w:tcPr>
            <w:tcW w:w="2580" w:type="dxa"/>
            <w:tcBorders>
              <w:top w:val="single" w:sz="8"/>
              <w:left w:val="single" w:sz="8"/>
              <w:bottom w:val="single" w:sz="8"/>
              <w:right w:val="single" w:sz="8"/>
            </w:tcBorders>
            <w:tcMar/>
            <w:vAlign w:val="top"/>
          </w:tcPr>
          <w:p w:rsidR="373A96E3" w:rsidP="373A96E3" w:rsidRDefault="373A96E3" w14:paraId="72027941" w14:textId="34DB718D">
            <w:pPr>
              <w:rPr>
                <w:rFonts w:ascii="Calibri" w:hAnsi="Calibri" w:eastAsia="Calibri" w:cs="Calibri"/>
                <w:sz w:val="22"/>
                <w:szCs w:val="22"/>
              </w:rPr>
            </w:pPr>
            <w:r w:rsidRPr="373A96E3" w:rsidR="373A96E3">
              <w:rPr>
                <w:rFonts w:ascii="Calibri" w:hAnsi="Calibri" w:eastAsia="Calibri" w:cs="Calibri"/>
                <w:sz w:val="22"/>
                <w:szCs w:val="22"/>
              </w:rPr>
              <w:t xml:space="preserve">Charging (max): 3000 </w:t>
            </w:r>
            <w:r w:rsidRPr="373A96E3" w:rsidR="373A96E3">
              <w:rPr>
                <w:rFonts w:ascii="Calibri" w:hAnsi="Calibri" w:eastAsia="Calibri" w:cs="Calibri"/>
                <w:sz w:val="22"/>
                <w:szCs w:val="22"/>
              </w:rPr>
              <w:t>μA</w:t>
            </w:r>
          </w:p>
        </w:tc>
        <w:tc>
          <w:tcPr>
            <w:tcW w:w="2415" w:type="dxa"/>
            <w:tcBorders>
              <w:top w:val="single" w:sz="8"/>
              <w:left w:val="single" w:sz="8"/>
              <w:bottom w:val="single" w:sz="8"/>
              <w:right w:val="single" w:sz="8"/>
            </w:tcBorders>
            <w:tcMar/>
            <w:vAlign w:val="top"/>
          </w:tcPr>
          <w:p w:rsidR="373A96E3" w:rsidRDefault="373A96E3" w14:paraId="6058EDEB" w14:textId="58FF34A2">
            <w:r w:rsidRPr="373A96E3" w:rsidR="373A96E3">
              <w:rPr>
                <w:rFonts w:ascii="Calibri" w:hAnsi="Calibri" w:eastAsia="Calibri" w:cs="Calibri"/>
                <w:sz w:val="22"/>
                <w:szCs w:val="22"/>
              </w:rPr>
              <w:t>Charging (max): 2mA</w:t>
            </w:r>
          </w:p>
        </w:tc>
        <w:tc>
          <w:tcPr>
            <w:tcW w:w="2545" w:type="dxa"/>
            <w:tcBorders>
              <w:top w:val="single" w:sz="8"/>
              <w:left w:val="single" w:sz="8"/>
              <w:bottom w:val="single" w:sz="8"/>
              <w:right w:val="single" w:sz="8"/>
            </w:tcBorders>
            <w:tcMar/>
            <w:vAlign w:val="top"/>
          </w:tcPr>
          <w:p w:rsidR="373A96E3" w:rsidRDefault="373A96E3" w14:paraId="0D7E7A8B" w14:textId="12824F4E">
            <w:r w:rsidRPr="373A96E3" w:rsidR="373A96E3">
              <w:rPr>
                <w:rFonts w:ascii="Calibri" w:hAnsi="Calibri" w:eastAsia="Calibri" w:cs="Calibri"/>
                <w:sz w:val="22"/>
                <w:szCs w:val="22"/>
              </w:rPr>
              <w:t>Charging (max): 1500μA</w:t>
            </w:r>
          </w:p>
        </w:tc>
      </w:tr>
      <w:tr w:rsidR="373A96E3" w:rsidTr="373A96E3" w14:paraId="7FBD679F">
        <w:tc>
          <w:tcPr>
            <w:tcW w:w="1950" w:type="dxa"/>
            <w:tcBorders>
              <w:top w:val="single" w:sz="8"/>
              <w:left w:val="single" w:sz="8"/>
              <w:bottom w:val="single" w:sz="8"/>
              <w:right w:val="single" w:sz="8"/>
            </w:tcBorders>
            <w:tcMar/>
            <w:vAlign w:val="top"/>
          </w:tcPr>
          <w:p w:rsidR="373A96E3" w:rsidRDefault="373A96E3" w14:paraId="36B00568" w14:textId="15CE0AE7">
            <w:r w:rsidRPr="373A96E3" w:rsidR="373A96E3">
              <w:rPr>
                <w:rFonts w:ascii="Calibri" w:hAnsi="Calibri" w:eastAsia="Calibri" w:cs="Calibri"/>
                <w:sz w:val="22"/>
                <w:szCs w:val="22"/>
              </w:rPr>
              <w:t>Thermal Regulation</w:t>
            </w:r>
          </w:p>
        </w:tc>
        <w:tc>
          <w:tcPr>
            <w:tcW w:w="2580" w:type="dxa"/>
            <w:tcBorders>
              <w:top w:val="single" w:sz="8"/>
              <w:left w:val="single" w:sz="8"/>
              <w:bottom w:val="single" w:sz="8"/>
              <w:right w:val="single" w:sz="8"/>
            </w:tcBorders>
            <w:tcMar/>
            <w:vAlign w:val="top"/>
          </w:tcPr>
          <w:p w:rsidR="373A96E3" w:rsidP="373A96E3" w:rsidRDefault="373A96E3" w14:paraId="54B9E83A" w14:textId="3BCFCB86">
            <w:pPr>
              <w:jc w:val="center"/>
            </w:pPr>
            <w:r w:rsidRPr="373A96E3" w:rsidR="373A96E3">
              <w:rPr>
                <w:rFonts w:ascii="Calibri" w:hAnsi="Calibri" w:eastAsia="Calibri" w:cs="Calibri"/>
                <w:sz w:val="22"/>
                <w:szCs w:val="22"/>
              </w:rPr>
              <w:t>Yes</w:t>
            </w:r>
          </w:p>
        </w:tc>
        <w:tc>
          <w:tcPr>
            <w:tcW w:w="2415" w:type="dxa"/>
            <w:tcBorders>
              <w:top w:val="single" w:sz="8"/>
              <w:left w:val="single" w:sz="8"/>
              <w:bottom w:val="single" w:sz="8"/>
              <w:right w:val="single" w:sz="8"/>
            </w:tcBorders>
            <w:tcMar/>
            <w:vAlign w:val="top"/>
          </w:tcPr>
          <w:p w:rsidR="373A96E3" w:rsidP="373A96E3" w:rsidRDefault="373A96E3" w14:paraId="4B009FFA" w14:textId="2CC5A8A9">
            <w:pPr>
              <w:jc w:val="center"/>
            </w:pPr>
            <w:r w:rsidRPr="373A96E3" w:rsidR="373A96E3">
              <w:rPr>
                <w:rFonts w:ascii="Calibri" w:hAnsi="Calibri" w:eastAsia="Calibri" w:cs="Calibri"/>
                <w:sz w:val="22"/>
                <w:szCs w:val="22"/>
              </w:rPr>
              <w:t>Yes</w:t>
            </w:r>
          </w:p>
        </w:tc>
        <w:tc>
          <w:tcPr>
            <w:tcW w:w="2545" w:type="dxa"/>
            <w:tcBorders>
              <w:top w:val="single" w:sz="8"/>
              <w:left w:val="single" w:sz="8"/>
              <w:bottom w:val="single" w:sz="8"/>
              <w:right w:val="single" w:sz="8"/>
            </w:tcBorders>
            <w:tcMar/>
            <w:vAlign w:val="top"/>
          </w:tcPr>
          <w:p w:rsidR="373A96E3" w:rsidP="373A96E3" w:rsidRDefault="373A96E3" w14:paraId="1B27AC2F" w14:textId="7881FE46">
            <w:pPr>
              <w:jc w:val="center"/>
            </w:pPr>
            <w:r w:rsidRPr="373A96E3" w:rsidR="373A96E3">
              <w:rPr>
                <w:rFonts w:ascii="Calibri" w:hAnsi="Calibri" w:eastAsia="Calibri" w:cs="Calibri"/>
                <w:sz w:val="22"/>
                <w:szCs w:val="22"/>
              </w:rPr>
              <w:t>Yes</w:t>
            </w:r>
          </w:p>
        </w:tc>
      </w:tr>
      <w:tr w:rsidR="373A96E3" w:rsidTr="373A96E3" w14:paraId="354A9ACB">
        <w:tc>
          <w:tcPr>
            <w:tcW w:w="1950" w:type="dxa"/>
            <w:tcBorders>
              <w:top w:val="single" w:sz="8"/>
              <w:left w:val="single" w:sz="8"/>
              <w:bottom w:val="single" w:sz="8"/>
              <w:right w:val="single" w:sz="8"/>
            </w:tcBorders>
            <w:tcMar/>
            <w:vAlign w:val="top"/>
          </w:tcPr>
          <w:p w:rsidR="373A96E3" w:rsidRDefault="373A96E3" w14:paraId="5F3E3E20" w14:textId="074D184B">
            <w:r w:rsidRPr="373A96E3" w:rsidR="373A96E3">
              <w:rPr>
                <w:rFonts w:ascii="Calibri" w:hAnsi="Calibri" w:eastAsia="Calibri" w:cs="Calibri"/>
                <w:sz w:val="22"/>
                <w:szCs w:val="22"/>
              </w:rPr>
              <w:t>Protection Types</w:t>
            </w:r>
          </w:p>
        </w:tc>
        <w:tc>
          <w:tcPr>
            <w:tcW w:w="2580" w:type="dxa"/>
            <w:tcBorders>
              <w:top w:val="single" w:sz="8"/>
              <w:left w:val="single" w:sz="8"/>
              <w:bottom w:val="single" w:sz="8"/>
              <w:right w:val="single" w:sz="8"/>
            </w:tcBorders>
            <w:tcMar/>
            <w:vAlign w:val="center"/>
          </w:tcPr>
          <w:p w:rsidR="373A96E3" w:rsidP="373A96E3" w:rsidRDefault="373A96E3" w14:paraId="6E175EDE" w14:textId="125F7117">
            <w:pPr>
              <w:jc w:val="center"/>
            </w:pPr>
            <w:r w:rsidRPr="373A96E3" w:rsidR="373A96E3">
              <w:rPr>
                <w:rFonts w:ascii="Calibri" w:hAnsi="Calibri" w:eastAsia="Calibri" w:cs="Calibri"/>
                <w:sz w:val="22"/>
                <w:szCs w:val="22"/>
              </w:rPr>
              <w:t>UVLO Start: 3.4V to 3.7V</w:t>
            </w:r>
          </w:p>
          <w:p w:rsidR="373A96E3" w:rsidP="373A96E3" w:rsidRDefault="373A96E3" w14:paraId="0C5AA000" w14:textId="51B224BC">
            <w:pPr>
              <w:jc w:val="center"/>
            </w:pPr>
            <w:r w:rsidRPr="373A96E3" w:rsidR="373A96E3">
              <w:rPr>
                <w:rFonts w:ascii="Calibri" w:hAnsi="Calibri" w:eastAsia="Calibri" w:cs="Calibri"/>
                <w:sz w:val="22"/>
                <w:szCs w:val="22"/>
              </w:rPr>
              <w:t>UVLO Stop: 3.3V to 3.6V</w:t>
            </w:r>
          </w:p>
          <w:p w:rsidR="373A96E3" w:rsidP="373A96E3" w:rsidRDefault="373A96E3" w14:paraId="72E806AF" w14:textId="28D326A5">
            <w:pPr>
              <w:jc w:val="center"/>
            </w:pPr>
            <w:r w:rsidRPr="373A96E3" w:rsidR="373A96E3">
              <w:rPr>
                <w:rFonts w:ascii="Calibri" w:hAnsi="Calibri" w:eastAsia="Calibri" w:cs="Calibri"/>
                <w:sz w:val="22"/>
                <w:szCs w:val="22"/>
              </w:rPr>
              <w:t>UVLO Hysteresis: 100 mV</w:t>
            </w:r>
          </w:p>
          <w:p w:rsidR="373A96E3" w:rsidP="373A96E3" w:rsidRDefault="373A96E3" w14:paraId="4DE41321" w14:textId="58F745E4">
            <w:pPr>
              <w:jc w:val="center"/>
            </w:pPr>
            <w:r w:rsidRPr="373A96E3" w:rsidR="373A96E3">
              <w:rPr>
                <w:rFonts w:ascii="Calibri" w:hAnsi="Calibri" w:eastAsia="Calibri" w:cs="Calibri"/>
                <w:sz w:val="22"/>
                <w:szCs w:val="22"/>
              </w:rPr>
              <w:t>Thermal Regulation</w:t>
            </w:r>
          </w:p>
          <w:p w:rsidR="373A96E3" w:rsidP="373A96E3" w:rsidRDefault="373A96E3" w14:paraId="75F8F36B" w14:textId="15293BDC">
            <w:pPr>
              <w:jc w:val="center"/>
            </w:pPr>
            <w:r w:rsidRPr="373A96E3" w:rsidR="373A96E3">
              <w:rPr>
                <w:rFonts w:ascii="Calibri" w:hAnsi="Calibri" w:eastAsia="Calibri" w:cs="Calibri"/>
                <w:sz w:val="22"/>
                <w:szCs w:val="22"/>
              </w:rPr>
              <w:t>Reverse-Blocking</w:t>
            </w:r>
          </w:p>
        </w:tc>
        <w:tc>
          <w:tcPr>
            <w:tcW w:w="2415" w:type="dxa"/>
            <w:tcBorders>
              <w:top w:val="single" w:sz="8"/>
              <w:left w:val="single" w:sz="8"/>
              <w:bottom w:val="single" w:sz="8"/>
              <w:right w:val="single" w:sz="8"/>
            </w:tcBorders>
            <w:tcMar/>
            <w:vAlign w:val="center"/>
          </w:tcPr>
          <w:p w:rsidR="373A96E3" w:rsidP="373A96E3" w:rsidRDefault="373A96E3" w14:paraId="5A56D5B5" w14:textId="6EDACC85">
            <w:pPr>
              <w:jc w:val="center"/>
            </w:pPr>
            <w:r w:rsidRPr="373A96E3" w:rsidR="373A96E3">
              <w:rPr>
                <w:rFonts w:ascii="Calibri" w:hAnsi="Calibri" w:eastAsia="Calibri" w:cs="Calibri"/>
                <w:sz w:val="22"/>
                <w:szCs w:val="22"/>
              </w:rPr>
              <w:t>UVLO: 3.75V to 4.35V</w:t>
            </w:r>
          </w:p>
          <w:p w:rsidR="373A96E3" w:rsidP="373A96E3" w:rsidRDefault="373A96E3" w14:paraId="388755CC" w14:textId="5C1ED589">
            <w:pPr>
              <w:jc w:val="center"/>
            </w:pPr>
            <w:r w:rsidRPr="373A96E3" w:rsidR="373A96E3">
              <w:rPr>
                <w:rFonts w:ascii="Calibri" w:hAnsi="Calibri" w:eastAsia="Calibri" w:cs="Calibri"/>
                <w:sz w:val="22"/>
                <w:szCs w:val="22"/>
              </w:rPr>
              <w:t>UVLO Hysteresis: 50 mV</w:t>
            </w:r>
          </w:p>
          <w:p w:rsidR="373A96E3" w:rsidP="373A96E3" w:rsidRDefault="373A96E3" w14:paraId="60BE5F16" w14:textId="51F6709B">
            <w:pPr>
              <w:jc w:val="center"/>
            </w:pPr>
            <w:r w:rsidRPr="373A96E3" w:rsidR="373A96E3">
              <w:rPr>
                <w:rFonts w:ascii="Calibri" w:hAnsi="Calibri" w:eastAsia="Calibri" w:cs="Calibri"/>
                <w:sz w:val="22"/>
                <w:szCs w:val="22"/>
              </w:rPr>
              <w:t>Over Current</w:t>
            </w:r>
          </w:p>
          <w:p w:rsidR="373A96E3" w:rsidP="373A96E3" w:rsidRDefault="373A96E3" w14:paraId="5F8ACDD0" w14:textId="5DDC3F8A">
            <w:pPr>
              <w:jc w:val="center"/>
            </w:pPr>
            <w:r w:rsidRPr="373A96E3" w:rsidR="373A96E3">
              <w:rPr>
                <w:rFonts w:ascii="Calibri" w:hAnsi="Calibri" w:eastAsia="Calibri" w:cs="Calibri"/>
                <w:sz w:val="22"/>
                <w:szCs w:val="22"/>
              </w:rPr>
              <w:t>Thermal Regulation</w:t>
            </w:r>
          </w:p>
        </w:tc>
        <w:tc>
          <w:tcPr>
            <w:tcW w:w="2545" w:type="dxa"/>
            <w:tcBorders>
              <w:top w:val="single" w:sz="8"/>
              <w:left w:val="single" w:sz="8"/>
              <w:bottom w:val="single" w:sz="8"/>
              <w:right w:val="single" w:sz="8"/>
            </w:tcBorders>
            <w:tcMar/>
            <w:vAlign w:val="center"/>
          </w:tcPr>
          <w:p w:rsidR="373A96E3" w:rsidP="373A96E3" w:rsidRDefault="373A96E3" w14:paraId="17E7D564" w14:textId="7E19A80C">
            <w:pPr>
              <w:jc w:val="center"/>
            </w:pPr>
            <w:r w:rsidRPr="373A96E3" w:rsidR="373A96E3">
              <w:rPr>
                <w:rFonts w:ascii="Calibri" w:hAnsi="Calibri" w:eastAsia="Calibri" w:cs="Calibri"/>
                <w:sz w:val="22"/>
                <w:szCs w:val="22"/>
              </w:rPr>
              <w:t>Over Voltage</w:t>
            </w:r>
          </w:p>
          <w:p w:rsidR="373A96E3" w:rsidP="373A96E3" w:rsidRDefault="373A96E3" w14:paraId="4D2E8CF6" w14:textId="135956D6">
            <w:pPr>
              <w:jc w:val="center"/>
            </w:pPr>
            <w:r w:rsidRPr="373A96E3" w:rsidR="373A96E3">
              <w:rPr>
                <w:rFonts w:ascii="Calibri" w:hAnsi="Calibri" w:eastAsia="Calibri" w:cs="Calibri"/>
                <w:sz w:val="22"/>
                <w:szCs w:val="22"/>
              </w:rPr>
              <w:t>Reverse-Blocking</w:t>
            </w:r>
          </w:p>
        </w:tc>
      </w:tr>
      <w:tr w:rsidR="373A96E3" w:rsidTr="373A96E3" w14:paraId="1A425CA2">
        <w:tc>
          <w:tcPr>
            <w:tcW w:w="1950" w:type="dxa"/>
            <w:tcBorders>
              <w:top w:val="single" w:sz="8"/>
              <w:left w:val="single" w:sz="8"/>
              <w:bottom w:val="single" w:sz="8"/>
              <w:right w:val="single" w:sz="8"/>
            </w:tcBorders>
            <w:tcMar/>
            <w:vAlign w:val="top"/>
          </w:tcPr>
          <w:p w:rsidR="373A96E3" w:rsidRDefault="373A96E3" w14:paraId="72EBB418" w14:textId="67D184C7">
            <w:r w:rsidRPr="373A96E3" w:rsidR="373A96E3">
              <w:rPr>
                <w:rFonts w:ascii="Calibri" w:hAnsi="Calibri" w:eastAsia="Calibri" w:cs="Calibri"/>
                <w:sz w:val="22"/>
                <w:szCs w:val="22"/>
              </w:rPr>
              <w:t>Battery Type</w:t>
            </w:r>
          </w:p>
        </w:tc>
        <w:tc>
          <w:tcPr>
            <w:tcW w:w="2580" w:type="dxa"/>
            <w:tcBorders>
              <w:top w:val="single" w:sz="8"/>
              <w:left w:val="single" w:sz="8"/>
              <w:bottom w:val="single" w:sz="8"/>
              <w:right w:val="single" w:sz="8"/>
            </w:tcBorders>
            <w:tcMar/>
            <w:vAlign w:val="top"/>
          </w:tcPr>
          <w:p w:rsidR="373A96E3" w:rsidP="373A96E3" w:rsidRDefault="373A96E3" w14:paraId="22905D2E" w14:textId="2790E02A">
            <w:pPr>
              <w:jc w:val="center"/>
            </w:pPr>
            <w:r w:rsidRPr="373A96E3" w:rsidR="373A96E3">
              <w:rPr>
                <w:rFonts w:ascii="Calibri" w:hAnsi="Calibri" w:eastAsia="Calibri" w:cs="Calibri"/>
                <w:sz w:val="22"/>
                <w:szCs w:val="22"/>
              </w:rPr>
              <w:t>Lithium Ion / Polymer</w:t>
            </w:r>
          </w:p>
        </w:tc>
        <w:tc>
          <w:tcPr>
            <w:tcW w:w="2415" w:type="dxa"/>
            <w:tcBorders>
              <w:top w:val="single" w:sz="8"/>
              <w:left w:val="single" w:sz="8"/>
              <w:bottom w:val="single" w:sz="8"/>
              <w:right w:val="single" w:sz="8"/>
            </w:tcBorders>
            <w:tcMar/>
            <w:vAlign w:val="top"/>
          </w:tcPr>
          <w:p w:rsidR="373A96E3" w:rsidP="373A96E3" w:rsidRDefault="373A96E3" w14:paraId="4C747226" w14:textId="4263C6F0">
            <w:pPr>
              <w:jc w:val="center"/>
            </w:pPr>
            <w:r w:rsidRPr="373A96E3" w:rsidR="373A96E3">
              <w:rPr>
                <w:rFonts w:ascii="Calibri" w:hAnsi="Calibri" w:eastAsia="Calibri" w:cs="Calibri"/>
                <w:sz w:val="22"/>
                <w:szCs w:val="22"/>
              </w:rPr>
              <w:t>Lithium Ion</w:t>
            </w:r>
          </w:p>
        </w:tc>
        <w:tc>
          <w:tcPr>
            <w:tcW w:w="2545" w:type="dxa"/>
            <w:tcBorders>
              <w:top w:val="single" w:sz="8"/>
              <w:left w:val="single" w:sz="8"/>
              <w:bottom w:val="single" w:sz="8"/>
              <w:right w:val="single" w:sz="8"/>
            </w:tcBorders>
            <w:tcMar/>
            <w:vAlign w:val="top"/>
          </w:tcPr>
          <w:p w:rsidR="373A96E3" w:rsidP="373A96E3" w:rsidRDefault="373A96E3" w14:paraId="5586ABA9" w14:textId="58A0E783">
            <w:pPr>
              <w:jc w:val="center"/>
            </w:pPr>
            <w:r w:rsidRPr="373A96E3" w:rsidR="373A96E3">
              <w:rPr>
                <w:rFonts w:ascii="Calibri" w:hAnsi="Calibri" w:eastAsia="Calibri" w:cs="Calibri"/>
                <w:sz w:val="22"/>
                <w:szCs w:val="22"/>
              </w:rPr>
              <w:t>Lithium Ion / Polymer</w:t>
            </w:r>
          </w:p>
        </w:tc>
      </w:tr>
      <w:tr w:rsidR="373A96E3" w:rsidTr="373A96E3" w14:paraId="7D395EA4">
        <w:tc>
          <w:tcPr>
            <w:tcW w:w="1950" w:type="dxa"/>
            <w:tcBorders>
              <w:top w:val="single" w:sz="8"/>
              <w:left w:val="single" w:sz="8"/>
              <w:bottom w:val="single" w:sz="8"/>
              <w:right w:val="single" w:sz="8"/>
            </w:tcBorders>
            <w:tcMar/>
            <w:vAlign w:val="top"/>
          </w:tcPr>
          <w:p w:rsidR="373A96E3" w:rsidRDefault="373A96E3" w14:paraId="36232E82" w14:textId="77F76489">
            <w:r w:rsidRPr="373A96E3" w:rsidR="373A96E3">
              <w:rPr>
                <w:rFonts w:ascii="Calibri" w:hAnsi="Calibri" w:eastAsia="Calibri" w:cs="Calibri"/>
                <w:sz w:val="22"/>
                <w:szCs w:val="22"/>
              </w:rPr>
              <w:t>Max Current Charge</w:t>
            </w:r>
          </w:p>
        </w:tc>
        <w:tc>
          <w:tcPr>
            <w:tcW w:w="2580" w:type="dxa"/>
            <w:tcBorders>
              <w:top w:val="single" w:sz="8"/>
              <w:left w:val="single" w:sz="8"/>
              <w:bottom w:val="single" w:sz="8"/>
              <w:right w:val="single" w:sz="8"/>
            </w:tcBorders>
            <w:tcMar/>
            <w:vAlign w:val="top"/>
          </w:tcPr>
          <w:p w:rsidR="373A96E3" w:rsidP="373A96E3" w:rsidRDefault="373A96E3" w14:paraId="06CFC248" w14:textId="50C4EEB6">
            <w:pPr>
              <w:jc w:val="center"/>
            </w:pPr>
            <w:r w:rsidRPr="373A96E3" w:rsidR="373A96E3">
              <w:rPr>
                <w:rFonts w:ascii="Calibri" w:hAnsi="Calibri" w:eastAsia="Calibri" w:cs="Calibri"/>
                <w:sz w:val="22"/>
                <w:szCs w:val="22"/>
              </w:rPr>
              <w:t>1A</w:t>
            </w:r>
          </w:p>
        </w:tc>
        <w:tc>
          <w:tcPr>
            <w:tcW w:w="2415" w:type="dxa"/>
            <w:tcBorders>
              <w:top w:val="single" w:sz="8"/>
              <w:left w:val="single" w:sz="8"/>
              <w:bottom w:val="single" w:sz="8"/>
              <w:right w:val="single" w:sz="8"/>
            </w:tcBorders>
            <w:tcMar/>
            <w:vAlign w:val="top"/>
          </w:tcPr>
          <w:p w:rsidR="373A96E3" w:rsidP="373A96E3" w:rsidRDefault="373A96E3" w14:paraId="6989FE2F" w14:textId="2769BEA4">
            <w:pPr>
              <w:jc w:val="center"/>
            </w:pPr>
            <w:r w:rsidRPr="373A96E3" w:rsidR="373A96E3">
              <w:rPr>
                <w:rFonts w:ascii="Calibri" w:hAnsi="Calibri" w:eastAsia="Calibri" w:cs="Calibri"/>
                <w:sz w:val="22"/>
                <w:szCs w:val="22"/>
              </w:rPr>
              <w:t>500mA</w:t>
            </w:r>
          </w:p>
        </w:tc>
        <w:tc>
          <w:tcPr>
            <w:tcW w:w="2545" w:type="dxa"/>
            <w:tcBorders>
              <w:top w:val="single" w:sz="8"/>
              <w:left w:val="single" w:sz="8"/>
              <w:bottom w:val="single" w:sz="8"/>
              <w:right w:val="single" w:sz="8"/>
            </w:tcBorders>
            <w:tcMar/>
            <w:vAlign w:val="top"/>
          </w:tcPr>
          <w:p w:rsidR="373A96E3" w:rsidP="373A96E3" w:rsidRDefault="373A96E3" w14:paraId="777885D8" w14:textId="3248C0B3">
            <w:pPr>
              <w:jc w:val="center"/>
            </w:pPr>
            <w:r w:rsidRPr="373A96E3" w:rsidR="373A96E3">
              <w:rPr>
                <w:rFonts w:ascii="Calibri" w:hAnsi="Calibri" w:eastAsia="Calibri" w:cs="Calibri"/>
                <w:sz w:val="22"/>
                <w:szCs w:val="22"/>
              </w:rPr>
              <w:t>500mA</w:t>
            </w:r>
          </w:p>
        </w:tc>
      </w:tr>
      <w:tr w:rsidR="373A96E3" w:rsidTr="373A96E3" w14:paraId="42ACF84C">
        <w:tc>
          <w:tcPr>
            <w:tcW w:w="1950" w:type="dxa"/>
            <w:tcBorders>
              <w:top w:val="single" w:sz="8"/>
              <w:left w:val="single" w:sz="8"/>
              <w:bottom w:val="single" w:sz="8"/>
              <w:right w:val="single" w:sz="8"/>
            </w:tcBorders>
            <w:tcMar/>
            <w:vAlign w:val="top"/>
          </w:tcPr>
          <w:p w:rsidR="373A96E3" w:rsidRDefault="373A96E3" w14:paraId="022637A8" w14:textId="49CBC0C7">
            <w:r w:rsidRPr="373A96E3" w:rsidR="373A96E3">
              <w:rPr>
                <w:rFonts w:ascii="Calibri" w:hAnsi="Calibri" w:eastAsia="Calibri" w:cs="Calibri"/>
                <w:sz w:val="22"/>
                <w:szCs w:val="22"/>
              </w:rPr>
              <w:t>Programmable Charging Features</w:t>
            </w:r>
          </w:p>
        </w:tc>
        <w:tc>
          <w:tcPr>
            <w:tcW w:w="2580" w:type="dxa"/>
            <w:tcBorders>
              <w:top w:val="single" w:sz="8"/>
              <w:left w:val="single" w:sz="8"/>
              <w:bottom w:val="single" w:sz="8"/>
              <w:right w:val="single" w:sz="8"/>
            </w:tcBorders>
            <w:tcMar/>
            <w:vAlign w:val="top"/>
          </w:tcPr>
          <w:p w:rsidR="373A96E3" w:rsidP="373A96E3" w:rsidRDefault="373A96E3" w14:paraId="64F37472" w14:textId="704232E5">
            <w:pPr>
              <w:jc w:val="center"/>
            </w:pPr>
            <w:r w:rsidRPr="373A96E3" w:rsidR="373A96E3">
              <w:rPr>
                <w:rFonts w:ascii="Calibri" w:hAnsi="Calibri" w:eastAsia="Calibri" w:cs="Calibri"/>
                <w:sz w:val="22"/>
                <w:szCs w:val="22"/>
              </w:rPr>
              <w:t>Constant- Current, Constant-Voltage</w:t>
            </w:r>
          </w:p>
        </w:tc>
        <w:tc>
          <w:tcPr>
            <w:tcW w:w="2415" w:type="dxa"/>
            <w:tcBorders>
              <w:top w:val="single" w:sz="8"/>
              <w:left w:val="single" w:sz="8"/>
              <w:bottom w:val="single" w:sz="8"/>
              <w:right w:val="single" w:sz="8"/>
            </w:tcBorders>
            <w:tcMar/>
            <w:vAlign w:val="top"/>
          </w:tcPr>
          <w:p w:rsidR="373A96E3" w:rsidP="373A96E3" w:rsidRDefault="373A96E3" w14:paraId="368CB8D2" w14:textId="5E8623C2">
            <w:pPr>
              <w:jc w:val="center"/>
            </w:pPr>
            <w:r w:rsidRPr="373A96E3" w:rsidR="373A96E3">
              <w:rPr>
                <w:rFonts w:ascii="Calibri" w:hAnsi="Calibri" w:eastAsia="Calibri" w:cs="Calibri"/>
                <w:sz w:val="22"/>
                <w:szCs w:val="22"/>
              </w:rPr>
              <w:t>Charge-Current</w:t>
            </w:r>
          </w:p>
          <w:p w:rsidR="373A96E3" w:rsidP="373A96E3" w:rsidRDefault="373A96E3" w14:paraId="60985FD6" w14:textId="5DD41B20">
            <w:pPr>
              <w:jc w:val="center"/>
            </w:pPr>
            <w:r w:rsidRPr="373A96E3" w:rsidR="373A96E3">
              <w:rPr>
                <w:rFonts w:ascii="Calibri" w:hAnsi="Calibri" w:eastAsia="Calibri" w:cs="Calibri"/>
                <w:sz w:val="22"/>
                <w:szCs w:val="22"/>
              </w:rPr>
              <w:t xml:space="preserve"> (100mA or 500mA), </w:t>
            </w:r>
          </w:p>
          <w:p w:rsidR="373A96E3" w:rsidP="373A96E3" w:rsidRDefault="373A96E3" w14:paraId="21E346A1" w14:textId="768546DC">
            <w:pPr>
              <w:jc w:val="center"/>
            </w:pPr>
            <w:r w:rsidRPr="373A96E3" w:rsidR="373A96E3">
              <w:rPr>
                <w:rFonts w:ascii="Calibri" w:hAnsi="Calibri" w:eastAsia="Calibri" w:cs="Calibri"/>
                <w:sz w:val="22"/>
                <w:szCs w:val="22"/>
              </w:rPr>
              <w:t>Constant-Voltage</w:t>
            </w:r>
          </w:p>
        </w:tc>
        <w:tc>
          <w:tcPr>
            <w:tcW w:w="2545" w:type="dxa"/>
            <w:tcBorders>
              <w:top w:val="single" w:sz="8"/>
              <w:left w:val="single" w:sz="8"/>
              <w:bottom w:val="single" w:sz="8"/>
              <w:right w:val="single" w:sz="8"/>
            </w:tcBorders>
            <w:tcMar/>
            <w:vAlign w:val="top"/>
          </w:tcPr>
          <w:p w:rsidR="373A96E3" w:rsidP="373A96E3" w:rsidRDefault="373A96E3" w14:paraId="3CBA8ED7" w14:textId="58498B37">
            <w:pPr>
              <w:jc w:val="center"/>
            </w:pPr>
            <w:r w:rsidRPr="373A96E3" w:rsidR="373A96E3">
              <w:rPr>
                <w:rFonts w:ascii="Calibri" w:hAnsi="Calibri" w:eastAsia="Calibri" w:cs="Calibri"/>
                <w:sz w:val="22"/>
                <w:szCs w:val="22"/>
              </w:rPr>
              <w:t>Constant- Current (15mA to 500mA), Constant-Voltage</w:t>
            </w:r>
          </w:p>
        </w:tc>
      </w:tr>
      <w:tr w:rsidR="373A96E3" w:rsidTr="373A96E3" w14:paraId="46D68DF2">
        <w:trPr>
          <w:trHeight w:val="900"/>
        </w:trPr>
        <w:tc>
          <w:tcPr>
            <w:tcW w:w="1950" w:type="dxa"/>
            <w:tcBorders>
              <w:top w:val="single" w:sz="8"/>
              <w:left w:val="single" w:sz="8"/>
              <w:bottom w:val="single" w:sz="8"/>
              <w:right w:val="single" w:sz="8"/>
            </w:tcBorders>
            <w:tcMar/>
            <w:vAlign w:val="top"/>
          </w:tcPr>
          <w:p w:rsidR="373A96E3" w:rsidRDefault="373A96E3" w14:paraId="44F7A08B" w14:textId="19862E51">
            <w:r w:rsidRPr="373A96E3" w:rsidR="373A96E3">
              <w:rPr>
                <w:rFonts w:ascii="Calibri" w:hAnsi="Calibri" w:eastAsia="Calibri" w:cs="Calibri"/>
                <w:sz w:val="22"/>
                <w:szCs w:val="22"/>
              </w:rPr>
              <w:t>Battery Regulation (Constant) Voltage</w:t>
            </w:r>
          </w:p>
        </w:tc>
        <w:tc>
          <w:tcPr>
            <w:tcW w:w="2580" w:type="dxa"/>
            <w:tcBorders>
              <w:top w:val="single" w:sz="8"/>
              <w:left w:val="single" w:sz="8"/>
              <w:bottom w:val="single" w:sz="8"/>
              <w:right w:val="single" w:sz="8"/>
            </w:tcBorders>
            <w:tcMar/>
            <w:vAlign w:val="top"/>
          </w:tcPr>
          <w:p w:rsidR="373A96E3" w:rsidP="373A96E3" w:rsidRDefault="373A96E3" w14:paraId="3198EE18" w14:textId="2995D92C">
            <w:pPr>
              <w:jc w:val="center"/>
            </w:pPr>
            <w:r w:rsidRPr="373A96E3" w:rsidR="373A96E3">
              <w:rPr>
                <w:rFonts w:ascii="Calibri" w:hAnsi="Calibri" w:eastAsia="Calibri" w:cs="Calibri"/>
                <w:sz w:val="22"/>
                <w:szCs w:val="22"/>
              </w:rPr>
              <w:t xml:space="preserve">4.2V, 4.35V, 4.4V, or 4.5V with tolerance of </w:t>
            </w:r>
            <w:r w:rsidRPr="373A96E3" w:rsidR="373A96E3">
              <w:rPr>
                <w:rFonts w:ascii="Symbol" w:hAnsi="Symbol" w:eastAsia="Symbol" w:cs="Symbol"/>
                <w:sz w:val="22"/>
                <w:szCs w:val="22"/>
              </w:rPr>
              <w:t>±</w:t>
            </w:r>
            <w:r w:rsidRPr="373A96E3" w:rsidR="373A96E3">
              <w:rPr>
                <w:rFonts w:ascii="Calibri" w:hAnsi="Calibri" w:eastAsia="Calibri" w:cs="Calibri"/>
                <w:sz w:val="22"/>
                <w:szCs w:val="22"/>
              </w:rPr>
              <w:t xml:space="preserve"> 0.75%</w:t>
            </w:r>
          </w:p>
        </w:tc>
        <w:tc>
          <w:tcPr>
            <w:tcW w:w="2415" w:type="dxa"/>
            <w:tcBorders>
              <w:top w:val="single" w:sz="8"/>
              <w:left w:val="single" w:sz="8"/>
              <w:bottom w:val="single" w:sz="8"/>
              <w:right w:val="single" w:sz="8"/>
            </w:tcBorders>
            <w:tcMar/>
            <w:vAlign w:val="top"/>
          </w:tcPr>
          <w:p w:rsidR="373A96E3" w:rsidP="373A96E3" w:rsidRDefault="373A96E3" w14:paraId="16F513A9" w14:textId="54905357">
            <w:pPr>
              <w:jc w:val="center"/>
            </w:pPr>
            <w:r w:rsidRPr="373A96E3" w:rsidR="373A96E3">
              <w:rPr>
                <w:rFonts w:ascii="Calibri" w:hAnsi="Calibri" w:eastAsia="Calibri" w:cs="Calibri"/>
                <w:sz w:val="22"/>
                <w:szCs w:val="22"/>
              </w:rPr>
              <w:t>4.1V or 4.2V with 0.5% battery regulation voltage accuracy</w:t>
            </w:r>
          </w:p>
        </w:tc>
        <w:tc>
          <w:tcPr>
            <w:tcW w:w="2545" w:type="dxa"/>
            <w:tcBorders>
              <w:top w:val="single" w:sz="8"/>
              <w:left w:val="single" w:sz="8"/>
              <w:bottom w:val="single" w:sz="8"/>
              <w:right w:val="single" w:sz="8"/>
            </w:tcBorders>
            <w:tcMar/>
            <w:vAlign w:val="top"/>
          </w:tcPr>
          <w:p w:rsidR="373A96E3" w:rsidP="373A96E3" w:rsidRDefault="373A96E3" w14:paraId="327C953E" w14:textId="53EDB729">
            <w:pPr>
              <w:jc w:val="center"/>
            </w:pPr>
            <w:r w:rsidRPr="373A96E3" w:rsidR="373A96E3">
              <w:rPr>
                <w:rFonts w:ascii="Calibri" w:hAnsi="Calibri" w:eastAsia="Calibri" w:cs="Calibri"/>
                <w:sz w:val="22"/>
                <w:szCs w:val="22"/>
              </w:rPr>
              <w:t xml:space="preserve">4.2V, 4.35V, 4.4V, or 4.5V with tolerance of </w:t>
            </w:r>
            <w:r w:rsidRPr="373A96E3" w:rsidR="373A96E3">
              <w:rPr>
                <w:rFonts w:ascii="Symbol" w:hAnsi="Symbol" w:eastAsia="Symbol" w:cs="Symbol"/>
                <w:sz w:val="22"/>
                <w:szCs w:val="22"/>
              </w:rPr>
              <w:t>±</w:t>
            </w:r>
            <w:r w:rsidRPr="373A96E3" w:rsidR="373A96E3">
              <w:rPr>
                <w:rFonts w:ascii="Calibri" w:hAnsi="Calibri" w:eastAsia="Calibri" w:cs="Calibri"/>
                <w:sz w:val="22"/>
                <w:szCs w:val="22"/>
              </w:rPr>
              <w:t xml:space="preserve"> 0.75%</w:t>
            </w:r>
          </w:p>
        </w:tc>
      </w:tr>
    </w:tbl>
    <w:p xmlns:wp14="http://schemas.microsoft.com/office/word/2010/wordml" w:rsidRPr="00DA29C7" w:rsidR="00DA29C7" w:rsidP="373A96E3" w:rsidRDefault="00DA29C7" w14:paraId="45DCD001" wp14:textId="557F16CF">
      <w:pPr/>
    </w:p>
    <w:p xmlns:wp14="http://schemas.microsoft.com/office/word/2010/wordml" w:rsidRPr="00DA29C7" w:rsidR="00DA29C7" w:rsidP="373A96E3" w:rsidRDefault="00DA29C7" w14:paraId="26448114" wp14:textId="487643ED">
      <w:pPr>
        <w:jc w:val="center"/>
      </w:pPr>
      <w:r w:rsidRPr="373A96E3" w:rsidR="303B0C5A">
        <w:rPr>
          <w:b w:val="1"/>
          <w:bCs w:val="1"/>
          <w:sz w:val="28"/>
          <w:szCs w:val="28"/>
        </w:rPr>
        <w:t>Table 1.</w:t>
      </w:r>
      <w:r w:rsidRPr="373A96E3" w:rsidR="04EE2767">
        <w:rPr>
          <w:b w:val="1"/>
          <w:bCs w:val="1"/>
          <w:sz w:val="28"/>
          <w:szCs w:val="28"/>
        </w:rPr>
        <w:t>4</w:t>
      </w:r>
      <w:r w:rsidRPr="373A96E3" w:rsidR="303B0C5A">
        <w:rPr>
          <w:b w:val="1"/>
          <w:bCs w:val="1"/>
          <w:sz w:val="28"/>
          <w:szCs w:val="28"/>
        </w:rPr>
        <w:t xml:space="preserve"> - Battery Charge Management Controller Comparison</w:t>
      </w:r>
    </w:p>
    <w:p xmlns:wp14="http://schemas.microsoft.com/office/word/2010/wordml" w:rsidRPr="00DA29C7" w:rsidR="00DA29C7" w:rsidP="373A96E3" w:rsidRDefault="00DA29C7" w14:paraId="1201BDDA" wp14:textId="6063C700">
      <w:pPr>
        <w:pStyle w:val="Title"/>
        <w:jc w:val="left"/>
        <w:rPr>
          <w:b w:val="1"/>
          <w:bCs w:val="1"/>
          <w:i w:val="1"/>
          <w:iCs w:val="1"/>
          <w:color w:val="FF0000"/>
          <w:sz w:val="28"/>
          <w:szCs w:val="28"/>
        </w:rPr>
      </w:pPr>
    </w:p>
    <w:p xmlns:wp14="http://schemas.microsoft.com/office/word/2010/wordml" w:rsidRPr="00DA29C7" w:rsidR="00DA29C7" w:rsidP="373A96E3" w:rsidRDefault="00DA29C7" w14:paraId="7F58F72D" wp14:textId="64DEC49A">
      <w:pPr>
        <w:pStyle w:val="Title"/>
        <w:ind w:firstLine="720"/>
        <w:jc w:val="left"/>
        <w:rPr>
          <w:b w:val="0"/>
          <w:bCs w:val="0"/>
          <w:i w:val="0"/>
          <w:iCs w:val="0"/>
          <w:color w:val="auto"/>
          <w:sz w:val="24"/>
          <w:szCs w:val="24"/>
        </w:rPr>
      </w:pPr>
      <w:r w:rsidRPr="373A96E3" w:rsidR="6C17AB13">
        <w:rPr>
          <w:b w:val="0"/>
          <w:bCs w:val="0"/>
          <w:i w:val="0"/>
          <w:iCs w:val="0"/>
          <w:color w:val="auto"/>
          <w:sz w:val="24"/>
          <w:szCs w:val="24"/>
        </w:rPr>
        <w:t>Overall, the chip best suited for our project is the MCP73833. Pricewise, this chip falls between the most expensive and most affordable options, while providing the battery protection features and programmable constant-current and constant-charge values.</w:t>
      </w:r>
      <w:r w:rsidRPr="373A96E3" w:rsidR="65195475">
        <w:rPr>
          <w:b w:val="0"/>
          <w:bCs w:val="0"/>
          <w:i w:val="0"/>
          <w:iCs w:val="0"/>
          <w:color w:val="auto"/>
          <w:sz w:val="24"/>
          <w:szCs w:val="24"/>
        </w:rPr>
        <w:t xml:space="preserve"> On top of this, because it has a max current charge of 1A and programmable constant-current values, charging the 6Ah battery will be quicker</w:t>
      </w:r>
      <w:r w:rsidRPr="373A96E3" w:rsidR="0D1ECB06">
        <w:rPr>
          <w:b w:val="0"/>
          <w:bCs w:val="0"/>
          <w:i w:val="0"/>
          <w:iCs w:val="0"/>
          <w:color w:val="auto"/>
          <w:sz w:val="24"/>
          <w:szCs w:val="24"/>
        </w:rPr>
        <w:t>.</w:t>
      </w:r>
      <w:r w:rsidRPr="373A96E3" w:rsidR="65195475">
        <w:rPr>
          <w:b w:val="0"/>
          <w:bCs w:val="0"/>
          <w:i w:val="0"/>
          <w:iCs w:val="0"/>
          <w:color w:val="auto"/>
          <w:sz w:val="24"/>
          <w:szCs w:val="24"/>
        </w:rPr>
        <w:t xml:space="preserve"> </w:t>
      </w:r>
      <w:r w:rsidRPr="373A96E3" w:rsidR="6C17AB13">
        <w:rPr>
          <w:b w:val="0"/>
          <w:bCs w:val="0"/>
          <w:i w:val="0"/>
          <w:iCs w:val="0"/>
          <w:color w:val="auto"/>
          <w:sz w:val="24"/>
          <w:szCs w:val="24"/>
        </w:rPr>
        <w:t xml:space="preserve"> </w:t>
      </w:r>
      <w:r w:rsidRPr="373A96E3" w:rsidR="6C17AB13">
        <w:rPr>
          <w:b w:val="0"/>
          <w:bCs w:val="0"/>
          <w:i w:val="0"/>
          <w:iCs w:val="0"/>
          <w:color w:val="auto"/>
          <w:sz w:val="24"/>
          <w:szCs w:val="24"/>
        </w:rPr>
        <w:t>This battery charging management controller will effectively support our game by maintaining battery lifespan and charge efficiency.</w:t>
      </w:r>
    </w:p>
    <w:p xmlns:wp14="http://schemas.microsoft.com/office/word/2010/wordml" w:rsidRPr="00DA29C7" w:rsidR="00DA29C7" w:rsidP="373A96E3" w:rsidRDefault="00DA29C7" w14:paraId="502ED344" wp14:textId="14C137FD">
      <w:pPr>
        <w:pStyle w:val="Title"/>
        <w:ind w:firstLine="720"/>
        <w:jc w:val="left"/>
        <w:rPr>
          <w:b w:val="1"/>
          <w:bCs w:val="1"/>
          <w:i w:val="0"/>
          <w:iCs w:val="0"/>
          <w:color w:val="auto"/>
          <w:sz w:val="28"/>
          <w:szCs w:val="28"/>
        </w:rPr>
      </w:pPr>
    </w:p>
    <w:p xmlns:wp14="http://schemas.microsoft.com/office/word/2010/wordml" w:rsidRPr="00DA29C7" w:rsidR="00DA29C7" w:rsidP="373A96E3" w:rsidRDefault="00DA29C7" w14:paraId="44E871BC" wp14:textId="3B725CA9">
      <w:pPr>
        <w:pStyle w:val="Title"/>
        <w:ind w:firstLine="720"/>
        <w:jc w:val="left"/>
        <w:rPr>
          <w:b w:val="0"/>
          <w:bCs w:val="0"/>
          <w:i w:val="0"/>
          <w:iCs w:val="0"/>
          <w:color w:val="auto"/>
          <w:sz w:val="24"/>
          <w:szCs w:val="24"/>
        </w:rPr>
      </w:pPr>
      <w:r w:rsidRPr="373A96E3" w:rsidR="49FB63E2">
        <w:rPr>
          <w:b w:val="0"/>
          <w:bCs w:val="0"/>
          <w:i w:val="0"/>
          <w:iCs w:val="0"/>
          <w:color w:val="auto"/>
          <w:sz w:val="24"/>
          <w:szCs w:val="24"/>
        </w:rPr>
        <w:t xml:space="preserve">However, it is important to note that after further investigation of Section 1.4 and 1.5, it appears that it may be more beneficial to </w:t>
      </w:r>
      <w:r w:rsidRPr="373A96E3" w:rsidR="5B258EE4">
        <w:rPr>
          <w:b w:val="0"/>
          <w:bCs w:val="0"/>
          <w:i w:val="0"/>
          <w:iCs w:val="0"/>
          <w:color w:val="auto"/>
          <w:sz w:val="24"/>
          <w:szCs w:val="24"/>
        </w:rPr>
        <w:t>make Sink or be Sunk a wall-powered game. In doing so, this may decrease the cost of components and increase play time (by avoiding the time t</w:t>
      </w:r>
      <w:r w:rsidRPr="373A96E3" w:rsidR="34959D3B">
        <w:rPr>
          <w:b w:val="0"/>
          <w:bCs w:val="0"/>
          <w:i w:val="0"/>
          <w:iCs w:val="0"/>
          <w:color w:val="auto"/>
          <w:sz w:val="24"/>
          <w:szCs w:val="24"/>
        </w:rPr>
        <w:t xml:space="preserve">o play). This exercise </w:t>
      </w:r>
      <w:r w:rsidRPr="373A96E3" w:rsidR="2EB338F9">
        <w:rPr>
          <w:b w:val="0"/>
          <w:bCs w:val="0"/>
          <w:i w:val="0"/>
          <w:iCs w:val="0"/>
          <w:color w:val="auto"/>
          <w:sz w:val="24"/>
          <w:szCs w:val="24"/>
        </w:rPr>
        <w:t xml:space="preserve">has been </w:t>
      </w:r>
      <w:r w:rsidRPr="373A96E3" w:rsidR="34959D3B">
        <w:rPr>
          <w:b w:val="0"/>
          <w:bCs w:val="0"/>
          <w:i w:val="0"/>
          <w:iCs w:val="0"/>
          <w:color w:val="auto"/>
          <w:sz w:val="24"/>
          <w:szCs w:val="24"/>
        </w:rPr>
        <w:t xml:space="preserve">critical in our </w:t>
      </w:r>
      <w:r w:rsidRPr="373A96E3" w:rsidR="3F36843A">
        <w:rPr>
          <w:b w:val="0"/>
          <w:bCs w:val="0"/>
          <w:i w:val="0"/>
          <w:iCs w:val="0"/>
          <w:color w:val="auto"/>
          <w:sz w:val="24"/>
          <w:szCs w:val="24"/>
        </w:rPr>
        <w:t>decision-making</w:t>
      </w:r>
      <w:r w:rsidRPr="373A96E3" w:rsidR="403B3336">
        <w:rPr>
          <w:b w:val="0"/>
          <w:bCs w:val="0"/>
          <w:i w:val="0"/>
          <w:iCs w:val="0"/>
          <w:color w:val="auto"/>
          <w:sz w:val="24"/>
          <w:szCs w:val="24"/>
        </w:rPr>
        <w:t xml:space="preserve"> process and helped us identify potential areas of instability or shortcomings within our decision. Moving forward, we will continue to explore these options</w:t>
      </w:r>
      <w:r w:rsidRPr="373A96E3" w:rsidR="79A118D0">
        <w:rPr>
          <w:b w:val="0"/>
          <w:bCs w:val="0"/>
          <w:i w:val="0"/>
          <w:iCs w:val="0"/>
          <w:color w:val="auto"/>
          <w:sz w:val="24"/>
          <w:szCs w:val="24"/>
        </w:rPr>
        <w:t xml:space="preserve"> and the pros and cons of restricting gameplay to being </w:t>
      </w:r>
      <w:r w:rsidRPr="373A96E3" w:rsidR="7408CD84">
        <w:rPr>
          <w:b w:val="0"/>
          <w:bCs w:val="0"/>
          <w:i w:val="0"/>
          <w:iCs w:val="0"/>
          <w:color w:val="auto"/>
          <w:sz w:val="24"/>
          <w:szCs w:val="24"/>
        </w:rPr>
        <w:t>wall powered</w:t>
      </w:r>
      <w:r w:rsidRPr="373A96E3" w:rsidR="79A118D0">
        <w:rPr>
          <w:b w:val="0"/>
          <w:bCs w:val="0"/>
          <w:i w:val="0"/>
          <w:iCs w:val="0"/>
          <w:color w:val="auto"/>
          <w:sz w:val="24"/>
          <w:szCs w:val="24"/>
        </w:rPr>
        <w:t xml:space="preserve">. </w:t>
      </w:r>
    </w:p>
    <w:p w:rsidR="373A96E3" w:rsidP="373A96E3" w:rsidRDefault="373A96E3" w14:paraId="2DCFF3CF" w14:textId="69379D6C">
      <w:pPr>
        <w:pStyle w:val="Title"/>
        <w:ind w:firstLine="720"/>
        <w:jc w:val="left"/>
        <w:rPr>
          <w:b w:val="1"/>
          <w:bCs w:val="1"/>
          <w:i w:val="0"/>
          <w:iCs w:val="0"/>
          <w:color w:val="auto"/>
          <w:sz w:val="28"/>
          <w:szCs w:val="28"/>
        </w:rPr>
      </w:pPr>
    </w:p>
    <w:p w:rsidR="373A96E3" w:rsidP="373A96E3" w:rsidRDefault="373A96E3" w14:paraId="0002BE19" w14:textId="6BF5B002">
      <w:pPr>
        <w:pStyle w:val="Title"/>
        <w:ind w:firstLine="720"/>
        <w:jc w:val="left"/>
        <w:rPr>
          <w:b w:val="1"/>
          <w:bCs w:val="1"/>
          <w:i w:val="0"/>
          <w:iCs w:val="0"/>
          <w:color w:val="auto"/>
          <w:sz w:val="28"/>
          <w:szCs w:val="28"/>
        </w:rPr>
      </w:pPr>
    </w:p>
    <w:p xmlns:wp14="http://schemas.microsoft.com/office/word/2010/wordml" w:rsidR="00FE544B" w:rsidP="00C620F0" w:rsidRDefault="00143414" w14:paraId="2F73D15A" wp14:textId="77777777">
      <w:pPr>
        <w:pStyle w:val="Title"/>
        <w:jc w:val="left"/>
        <w:rPr>
          <w:sz w:val="24"/>
        </w:rPr>
      </w:pPr>
      <w:r w:rsidRPr="373A96E3" w:rsidR="4B64EA16">
        <w:rPr>
          <w:sz w:val="24"/>
          <w:szCs w:val="24"/>
        </w:rPr>
        <w:t>2</w:t>
      </w:r>
      <w:r w:rsidRPr="373A96E3" w:rsidR="7036E7C5">
        <w:rPr>
          <w:sz w:val="24"/>
          <w:szCs w:val="24"/>
        </w:rPr>
        <w:t>.0 Sources Cited:</w:t>
      </w:r>
    </w:p>
    <w:p w:rsidR="373A96E3" w:rsidP="373A96E3" w:rsidRDefault="373A96E3" w14:paraId="46C0980F" w14:textId="73B7495C">
      <w:pPr>
        <w:pStyle w:val="Title"/>
        <w:jc w:val="left"/>
        <w:rPr>
          <w:b w:val="1"/>
          <w:bCs w:val="1"/>
          <w:sz w:val="28"/>
          <w:szCs w:val="28"/>
        </w:rPr>
      </w:pPr>
    </w:p>
    <w:p w:rsidR="28587891" w:rsidP="373A96E3" w:rsidRDefault="28587891" w14:paraId="7A1DE336" w14:textId="3E3DE130">
      <w:pPr>
        <w:ind w:left="567" w:hanging="567"/>
        <w:rPr>
          <w:rFonts w:ascii="Times New Roman" w:hAnsi="Times New Roman" w:eastAsia="Times New Roman" w:cs="Times New Roman"/>
          <w:noProof w:val="0"/>
          <w:color w:val="000000" w:themeColor="text1" w:themeTint="FF" w:themeShade="FF"/>
          <w:sz w:val="24"/>
          <w:szCs w:val="24"/>
          <w:u w:val="none"/>
          <w:lang w:val="en-US"/>
        </w:rPr>
      </w:pPr>
      <w:r w:rsidRPr="373A96E3" w:rsidR="28587891">
        <w:rPr>
          <w:rFonts w:ascii="Times New Roman" w:hAnsi="Times New Roman" w:eastAsia="Times New Roman" w:cs="Times New Roman"/>
          <w:noProof w:val="0"/>
          <w:color w:val="000000" w:themeColor="text1" w:themeTint="FF" w:themeShade="FF"/>
          <w:sz w:val="24"/>
          <w:szCs w:val="24"/>
          <w:u w:val="none"/>
          <w:lang w:val="en-US"/>
        </w:rPr>
        <w:t xml:space="preserve">[1] </w:t>
      </w:r>
      <w:r w:rsidRPr="373A96E3" w:rsidR="6C2CF30C">
        <w:rPr>
          <w:rFonts w:ascii="Times New Roman" w:hAnsi="Times New Roman" w:eastAsia="Times New Roman" w:cs="Times New Roman"/>
          <w:noProof w:val="0"/>
          <w:color w:val="000000" w:themeColor="text1" w:themeTint="FF" w:themeShade="FF"/>
          <w:sz w:val="24"/>
          <w:szCs w:val="24"/>
          <w:u w:val="none"/>
          <w:lang w:val="en-US"/>
        </w:rPr>
        <w:t xml:space="preserve">Ada, L. (n.d.). </w:t>
      </w:r>
      <w:r w:rsidRPr="373A96E3" w:rsidR="6C2CF30C">
        <w:rPr>
          <w:rFonts w:ascii="Times New Roman" w:hAnsi="Times New Roman" w:eastAsia="Times New Roman" w:cs="Times New Roman"/>
          <w:i w:val="1"/>
          <w:iCs w:val="1"/>
          <w:noProof w:val="0"/>
          <w:color w:val="000000" w:themeColor="text1" w:themeTint="FF" w:themeShade="FF"/>
          <w:sz w:val="24"/>
          <w:szCs w:val="24"/>
          <w:u w:val="none"/>
          <w:lang w:val="en-US"/>
        </w:rPr>
        <w:t xml:space="preserve">Adafruit </w:t>
      </w:r>
      <w:r w:rsidRPr="373A96E3" w:rsidR="6C2CF30C">
        <w:rPr>
          <w:rFonts w:ascii="Times New Roman" w:hAnsi="Times New Roman" w:eastAsia="Times New Roman" w:cs="Times New Roman"/>
          <w:i w:val="1"/>
          <w:iCs w:val="1"/>
          <w:noProof w:val="0"/>
          <w:color w:val="000000" w:themeColor="text1" w:themeTint="FF" w:themeShade="FF"/>
          <w:sz w:val="24"/>
          <w:szCs w:val="24"/>
          <w:u w:val="none"/>
          <w:lang w:val="en-US"/>
        </w:rPr>
        <w:t>Neotrellis</w:t>
      </w:r>
      <w:r w:rsidRPr="373A96E3" w:rsidR="6C2CF30C">
        <w:rPr>
          <w:rFonts w:ascii="Times New Roman" w:hAnsi="Times New Roman" w:eastAsia="Times New Roman" w:cs="Times New Roman"/>
          <w:noProof w:val="0"/>
          <w:color w:val="000000" w:themeColor="text1" w:themeTint="FF" w:themeShade="FF"/>
          <w:sz w:val="24"/>
          <w:szCs w:val="24"/>
          <w:u w:val="none"/>
          <w:lang w:val="en-US"/>
        </w:rPr>
        <w:t xml:space="preserve">. Adafruit Learning System. </w:t>
      </w:r>
      <w:hyperlink r:id="Ra5e39e51941d4094">
        <w:r w:rsidRPr="373A96E3" w:rsidR="6C2CF30C">
          <w:rPr>
            <w:rStyle w:val="Hyperlink"/>
            <w:rFonts w:ascii="Times New Roman" w:hAnsi="Times New Roman" w:eastAsia="Times New Roman" w:cs="Times New Roman"/>
            <w:noProof w:val="0"/>
            <w:color w:val="000000" w:themeColor="text1" w:themeTint="FF" w:themeShade="FF"/>
            <w:sz w:val="24"/>
            <w:szCs w:val="24"/>
            <w:u w:val="none"/>
            <w:lang w:val="en-US"/>
          </w:rPr>
          <w:t>https://learn.adafruit.com/adafruit-neotrellis/downloads</w:t>
        </w:r>
      </w:hyperlink>
      <w:r w:rsidRPr="373A96E3" w:rsidR="6C2CF30C">
        <w:rPr>
          <w:rFonts w:ascii="Times New Roman" w:hAnsi="Times New Roman" w:eastAsia="Times New Roman" w:cs="Times New Roman"/>
          <w:noProof w:val="0"/>
          <w:color w:val="000000" w:themeColor="text1" w:themeTint="FF" w:themeShade="FF"/>
          <w:sz w:val="24"/>
          <w:szCs w:val="24"/>
          <w:u w:val="none"/>
          <w:lang w:val="en-US"/>
        </w:rPr>
        <w:t>.</w:t>
      </w:r>
    </w:p>
    <w:p w:rsidR="373A96E3" w:rsidP="373A96E3" w:rsidRDefault="373A96E3" w14:paraId="2BC8B9D2" w14:textId="4A8C229E">
      <w:pPr>
        <w:pStyle w:val="Normal"/>
        <w:ind w:left="567" w:hanging="567"/>
        <w:rPr>
          <w:rFonts w:ascii="Times New Roman" w:hAnsi="Times New Roman" w:eastAsia="Times New Roman" w:cs="Times New Roman"/>
          <w:noProof w:val="0"/>
          <w:color w:val="000000" w:themeColor="text1" w:themeTint="FF" w:themeShade="FF"/>
          <w:sz w:val="24"/>
          <w:szCs w:val="24"/>
          <w:u w:val="none"/>
          <w:lang w:val="en-US"/>
        </w:rPr>
      </w:pPr>
    </w:p>
    <w:p w:rsidR="71527645" w:rsidP="373A96E3" w:rsidRDefault="71527645" w14:paraId="251924C3" w14:textId="592E3E2D">
      <w:pPr>
        <w:ind w:left="567" w:hanging="567"/>
        <w:rPr>
          <w:rFonts w:ascii="Times New Roman" w:hAnsi="Times New Roman" w:eastAsia="Times New Roman" w:cs="Times New Roman"/>
          <w:noProof w:val="0"/>
          <w:color w:val="000000" w:themeColor="text1" w:themeTint="FF" w:themeShade="FF"/>
          <w:sz w:val="24"/>
          <w:szCs w:val="24"/>
          <w:u w:val="none"/>
          <w:lang w:val="en-US"/>
        </w:rPr>
      </w:pPr>
      <w:r w:rsidRPr="373A96E3" w:rsidR="71527645">
        <w:rPr>
          <w:rFonts w:ascii="Times New Roman" w:hAnsi="Times New Roman" w:eastAsia="Times New Roman" w:cs="Times New Roman"/>
          <w:i w:val="0"/>
          <w:iCs w:val="0"/>
          <w:noProof w:val="0"/>
          <w:color w:val="000000" w:themeColor="text1" w:themeTint="FF" w:themeShade="FF"/>
          <w:sz w:val="24"/>
          <w:szCs w:val="24"/>
          <w:u w:val="none"/>
          <w:lang w:val="en-US"/>
        </w:rPr>
        <w:t>[2]</w:t>
      </w:r>
      <w:r w:rsidRPr="373A96E3" w:rsidR="71527645">
        <w:rPr>
          <w:rFonts w:ascii="Times New Roman" w:hAnsi="Times New Roman" w:eastAsia="Times New Roman" w:cs="Times New Roman"/>
          <w:i w:val="1"/>
          <w:iCs w:val="1"/>
          <w:noProof w:val="0"/>
          <w:color w:val="000000" w:themeColor="text1" w:themeTint="FF" w:themeShade="FF"/>
          <w:sz w:val="24"/>
          <w:szCs w:val="24"/>
          <w:u w:val="none"/>
          <w:lang w:val="en-US"/>
        </w:rPr>
        <w:t xml:space="preserve"> </w:t>
      </w:r>
      <w:r w:rsidRPr="373A96E3" w:rsidR="333A11BA">
        <w:rPr>
          <w:rFonts w:ascii="Times New Roman" w:hAnsi="Times New Roman" w:eastAsia="Times New Roman" w:cs="Times New Roman"/>
          <w:i w:val="1"/>
          <w:iCs w:val="1"/>
          <w:noProof w:val="0"/>
          <w:color w:val="000000" w:themeColor="text1" w:themeTint="FF" w:themeShade="FF"/>
          <w:sz w:val="24"/>
          <w:szCs w:val="24"/>
          <w:u w:val="none"/>
          <w:lang w:val="en-US"/>
        </w:rPr>
        <w:t>Hall-effect sensor - AH1815 (non-latching)</w:t>
      </w:r>
      <w:r w:rsidRPr="373A96E3" w:rsidR="333A11BA">
        <w:rPr>
          <w:rFonts w:ascii="Times New Roman" w:hAnsi="Times New Roman" w:eastAsia="Times New Roman" w:cs="Times New Roman"/>
          <w:noProof w:val="0"/>
          <w:color w:val="000000" w:themeColor="text1" w:themeTint="FF" w:themeShade="FF"/>
          <w:sz w:val="24"/>
          <w:szCs w:val="24"/>
          <w:u w:val="none"/>
          <w:lang w:val="en-US"/>
        </w:rPr>
        <w:t xml:space="preserve">. SEN-14709 - </w:t>
      </w:r>
      <w:r w:rsidRPr="373A96E3" w:rsidR="333A11BA">
        <w:rPr>
          <w:rFonts w:ascii="Times New Roman" w:hAnsi="Times New Roman" w:eastAsia="Times New Roman" w:cs="Times New Roman"/>
          <w:noProof w:val="0"/>
          <w:color w:val="000000" w:themeColor="text1" w:themeTint="FF" w:themeShade="FF"/>
          <w:sz w:val="24"/>
          <w:szCs w:val="24"/>
          <w:u w:val="none"/>
          <w:lang w:val="en-US"/>
        </w:rPr>
        <w:t>SparkFun</w:t>
      </w:r>
      <w:r w:rsidRPr="373A96E3" w:rsidR="333A11BA">
        <w:rPr>
          <w:rFonts w:ascii="Times New Roman" w:hAnsi="Times New Roman" w:eastAsia="Times New Roman" w:cs="Times New Roman"/>
          <w:noProof w:val="0"/>
          <w:color w:val="000000" w:themeColor="text1" w:themeTint="FF" w:themeShade="FF"/>
          <w:sz w:val="24"/>
          <w:szCs w:val="24"/>
          <w:u w:val="none"/>
          <w:lang w:val="en-US"/>
        </w:rPr>
        <w:t xml:space="preserve"> Electronics. (n.d.). </w:t>
      </w:r>
      <w:hyperlink r:id="Rcfa35fb0b2f04e2b">
        <w:r w:rsidRPr="373A96E3" w:rsidR="333A11BA">
          <w:rPr>
            <w:rStyle w:val="Hyperlink"/>
            <w:rFonts w:ascii="Times New Roman" w:hAnsi="Times New Roman" w:eastAsia="Times New Roman" w:cs="Times New Roman"/>
            <w:noProof w:val="0"/>
            <w:color w:val="000000" w:themeColor="text1" w:themeTint="FF" w:themeShade="FF"/>
            <w:sz w:val="24"/>
            <w:szCs w:val="24"/>
            <w:u w:val="none"/>
            <w:lang w:val="en-US"/>
          </w:rPr>
          <w:t>https://www.sparkfun.com/products/14709</w:t>
        </w:r>
      </w:hyperlink>
      <w:r w:rsidRPr="373A96E3" w:rsidR="333A11BA">
        <w:rPr>
          <w:rFonts w:ascii="Times New Roman" w:hAnsi="Times New Roman" w:eastAsia="Times New Roman" w:cs="Times New Roman"/>
          <w:noProof w:val="0"/>
          <w:color w:val="000000" w:themeColor="text1" w:themeTint="FF" w:themeShade="FF"/>
          <w:sz w:val="24"/>
          <w:szCs w:val="24"/>
          <w:u w:val="none"/>
          <w:lang w:val="en-US"/>
        </w:rPr>
        <w:t>.</w:t>
      </w:r>
    </w:p>
    <w:p w:rsidR="373A96E3" w:rsidP="373A96E3" w:rsidRDefault="373A96E3" w14:paraId="2D74D26B" w14:textId="446805D5">
      <w:pPr>
        <w:pStyle w:val="Normal"/>
        <w:ind w:left="567" w:hanging="567"/>
        <w:rPr>
          <w:rFonts w:ascii="Times New Roman" w:hAnsi="Times New Roman" w:eastAsia="Times New Roman" w:cs="Times New Roman"/>
          <w:noProof w:val="0"/>
          <w:color w:val="000000" w:themeColor="text1" w:themeTint="FF" w:themeShade="FF"/>
          <w:sz w:val="24"/>
          <w:szCs w:val="24"/>
          <w:u w:val="none"/>
          <w:lang w:val="en-US"/>
        </w:rPr>
      </w:pPr>
    </w:p>
    <w:p w:rsidR="699979DC" w:rsidP="373A96E3" w:rsidRDefault="699979DC" w14:paraId="5681B5EE" w14:textId="1118B832">
      <w:pPr>
        <w:ind w:left="567" w:hanging="567"/>
        <w:rPr>
          <w:rFonts w:ascii="Times New Roman" w:hAnsi="Times New Roman" w:eastAsia="Times New Roman" w:cs="Times New Roman"/>
          <w:noProof w:val="0"/>
          <w:color w:val="000000" w:themeColor="text1" w:themeTint="FF" w:themeShade="FF"/>
          <w:sz w:val="24"/>
          <w:szCs w:val="24"/>
          <w:u w:val="none"/>
          <w:lang w:val="en-US"/>
        </w:rPr>
      </w:pPr>
      <w:r w:rsidRPr="373A96E3" w:rsidR="699979DC">
        <w:rPr>
          <w:rFonts w:ascii="Times New Roman" w:hAnsi="Times New Roman" w:eastAsia="Times New Roman" w:cs="Times New Roman"/>
          <w:i w:val="0"/>
          <w:iCs w:val="0"/>
          <w:noProof w:val="0"/>
          <w:color w:val="000000" w:themeColor="text1" w:themeTint="FF" w:themeShade="FF"/>
          <w:sz w:val="24"/>
          <w:szCs w:val="24"/>
          <w:u w:val="none"/>
          <w:lang w:val="en-US"/>
        </w:rPr>
        <w:t xml:space="preserve">[3] </w:t>
      </w:r>
      <w:r w:rsidRPr="373A96E3" w:rsidR="6A877C7B">
        <w:rPr>
          <w:rFonts w:ascii="Times New Roman" w:hAnsi="Times New Roman" w:eastAsia="Times New Roman" w:cs="Times New Roman"/>
          <w:i w:val="1"/>
          <w:iCs w:val="1"/>
          <w:noProof w:val="0"/>
          <w:color w:val="000000" w:themeColor="text1" w:themeTint="FF" w:themeShade="FF"/>
          <w:sz w:val="24"/>
          <w:szCs w:val="24"/>
          <w:u w:val="none"/>
          <w:lang w:val="en-US"/>
        </w:rPr>
        <w:t>MFR-25frf52-110K Resistor Datasheet</w:t>
      </w:r>
      <w:r w:rsidRPr="373A96E3" w:rsidR="6A877C7B">
        <w:rPr>
          <w:rFonts w:ascii="Times New Roman" w:hAnsi="Times New Roman" w:eastAsia="Times New Roman" w:cs="Times New Roman"/>
          <w:noProof w:val="0"/>
          <w:color w:val="000000" w:themeColor="text1" w:themeTint="FF" w:themeShade="FF"/>
          <w:sz w:val="24"/>
          <w:szCs w:val="24"/>
          <w:u w:val="none"/>
          <w:lang w:val="en-US"/>
        </w:rPr>
        <w:t xml:space="preserve">. </w:t>
      </w:r>
      <w:r w:rsidRPr="373A96E3" w:rsidR="6A877C7B">
        <w:rPr>
          <w:rFonts w:ascii="Times New Roman" w:hAnsi="Times New Roman" w:eastAsia="Times New Roman" w:cs="Times New Roman"/>
          <w:noProof w:val="0"/>
          <w:color w:val="000000" w:themeColor="text1" w:themeTint="FF" w:themeShade="FF"/>
          <w:sz w:val="24"/>
          <w:szCs w:val="24"/>
          <w:u w:val="none"/>
          <w:lang w:val="en-US"/>
        </w:rPr>
        <w:t>DigiKey</w:t>
      </w:r>
      <w:r w:rsidRPr="373A96E3" w:rsidR="6A877C7B">
        <w:rPr>
          <w:rFonts w:ascii="Times New Roman" w:hAnsi="Times New Roman" w:eastAsia="Times New Roman" w:cs="Times New Roman"/>
          <w:noProof w:val="0"/>
          <w:color w:val="000000" w:themeColor="text1" w:themeTint="FF" w:themeShade="FF"/>
          <w:sz w:val="24"/>
          <w:szCs w:val="24"/>
          <w:u w:val="none"/>
          <w:lang w:val="en-US"/>
        </w:rPr>
        <w:t xml:space="preserve">. (n.d.). </w:t>
      </w:r>
      <w:hyperlink r:id="R8bcaee712e1b49d2">
        <w:r w:rsidRPr="373A96E3" w:rsidR="6A877C7B">
          <w:rPr>
            <w:rStyle w:val="Hyperlink"/>
            <w:rFonts w:ascii="Times New Roman" w:hAnsi="Times New Roman" w:eastAsia="Times New Roman" w:cs="Times New Roman"/>
            <w:noProof w:val="0"/>
            <w:color w:val="000000" w:themeColor="text1" w:themeTint="FF" w:themeShade="FF"/>
            <w:sz w:val="24"/>
            <w:szCs w:val="24"/>
            <w:u w:val="none"/>
            <w:lang w:val="en-US"/>
          </w:rPr>
          <w:t>https://www.digikey.com/en/products/detail/yageo/MFR-25FRF52-110K/15080</w:t>
        </w:r>
      </w:hyperlink>
      <w:r w:rsidRPr="373A96E3" w:rsidR="6A877C7B">
        <w:rPr>
          <w:rFonts w:ascii="Times New Roman" w:hAnsi="Times New Roman" w:eastAsia="Times New Roman" w:cs="Times New Roman"/>
          <w:noProof w:val="0"/>
          <w:color w:val="000000" w:themeColor="text1" w:themeTint="FF" w:themeShade="FF"/>
          <w:sz w:val="24"/>
          <w:szCs w:val="24"/>
          <w:u w:val="none"/>
          <w:lang w:val="en-US"/>
        </w:rPr>
        <w:t>.</w:t>
      </w:r>
    </w:p>
    <w:p w:rsidR="373A96E3" w:rsidP="373A96E3" w:rsidRDefault="373A96E3" w14:paraId="33F92FB1" w14:textId="637708B1">
      <w:pPr>
        <w:pStyle w:val="Title"/>
        <w:jc w:val="left"/>
        <w:rPr>
          <w:rFonts w:ascii="Times New Roman" w:hAnsi="Times New Roman" w:eastAsia="Times New Roman" w:cs="Times New Roman"/>
          <w:b w:val="1"/>
          <w:bCs w:val="1"/>
          <w:i w:val="1"/>
          <w:iCs w:val="1"/>
          <w:color w:val="000000" w:themeColor="text1" w:themeTint="FF" w:themeShade="FF"/>
          <w:sz w:val="24"/>
          <w:szCs w:val="24"/>
          <w:u w:val="none"/>
        </w:rPr>
      </w:pPr>
    </w:p>
    <w:p w:rsidR="5901D970" w:rsidP="373A96E3" w:rsidRDefault="5901D970" w14:paraId="4E3AA7A3" w14:textId="6DDD69A7">
      <w:pPr>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73A96E3" w:rsidR="5901D97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[4] </w:t>
      </w:r>
      <w:r w:rsidRPr="373A96E3" w:rsidR="11639D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F. Riccardi, “Comparison for Espressif MCUs,” </w:t>
      </w:r>
      <w:r w:rsidRPr="373A96E3" w:rsidR="11639D43">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electroimc.com</w:t>
      </w:r>
      <w:r w:rsidRPr="373A96E3" w:rsidR="11639D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Apr. 11, 2021. </w:t>
      </w:r>
      <w:hyperlink r:id="R0018527594574e70">
        <w:r w:rsidRPr="373A96E3" w:rsidR="11639D43">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https://www.electroimc.com/en/doc/projects/microcontrollers/81_comparative-table-microcontroller-espressif-esp8266-esp32-esp32c6</w:t>
        </w:r>
      </w:hyperlink>
      <w:r w:rsidRPr="373A96E3" w:rsidR="11639D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11639D43" w:rsidP="373A96E3" w:rsidRDefault="11639D43" w14:paraId="09CD4B4A" w14:textId="444BF0FE">
      <w:pPr>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73A96E3" w:rsidR="11639D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B082F9B" w:rsidP="373A96E3" w:rsidRDefault="3B082F9B" w14:paraId="70B9E547" w14:textId="777BA470">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3B082F9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[5]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“ESP32-WROOM-32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Datasheet,.</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[Online]. Available: https://www.espressif.com/sites/default/files/documentation/esp32-wroom-32_datasheet_en.pdf.</w:t>
      </w:r>
    </w:p>
    <w:p w:rsidR="373A96E3" w:rsidP="373A96E3" w:rsidRDefault="373A96E3" w14:paraId="7B267D8E" w14:textId="494A32A9">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7450254D" w:rsidP="373A96E3" w:rsidRDefault="7450254D" w14:paraId="71ADEA34" w14:textId="25E2EB73">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7450254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[6]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“ESP32 Series Datasheet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Including,.</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[Online]. Available: https://www.espressif.com/sites/default/files/documentation/esp32_datasheet_en.pdf.</w:t>
      </w:r>
    </w:p>
    <w:p w:rsidR="373A96E3" w:rsidP="373A96E3" w:rsidRDefault="373A96E3" w14:paraId="1F779A05" w14:textId="15FACB9C">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34175877" w:rsidP="373A96E3" w:rsidRDefault="34175877" w14:paraId="6B1B0734" w14:textId="59660022">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341758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[7]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“ESP32-S2 Datasheet Prerelease version 0.4 Espressif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System,.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[Online]. Available: https://www.espressif.com/sites/default/files/documentation/esp32-s2_datasheet_en.pdf.</w:t>
      </w:r>
    </w:p>
    <w:p w:rsidR="373A96E3" w:rsidP="373A96E3" w:rsidRDefault="373A96E3" w14:paraId="67DB0E71" w14:textId="1169898E">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3DED7075" w:rsidP="373A96E3" w:rsidRDefault="3DED7075" w14:paraId="34D190EA" w14:textId="105640F9">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3DED707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[8]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“Chip Series Comparison - ESP32 - — ESP-IDF Programming Guide latest documentation,”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docs.espressif.com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https://docs.espressif.com/projects/esp-idf/en/latest/esp32/hw-reference/chip-series-comparison.html</w:t>
      </w:r>
      <w:r w:rsidRPr="373A96E3" w:rsidR="6D99D17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21E8E99F" w14:textId="34626302">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60E7BDC1" w:rsidP="373A96E3" w:rsidRDefault="60E7BDC1" w14:paraId="6C41DACF" w14:textId="0CB47B04">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60E7BD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[9]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“ESP8266 Technical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Reference,.</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[Online]. Available: https://www.espressif.com/sites/default/files/documentation/esp8266-technical_reference_en.pdf.</w:t>
      </w:r>
    </w:p>
    <w:p w:rsidR="373A96E3" w:rsidP="373A96E3" w:rsidRDefault="373A96E3" w14:paraId="719D4764" w14:textId="7415D9E5">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2720E5A5" w:rsidP="373A96E3" w:rsidRDefault="2720E5A5" w14:paraId="1566D18A" w14:textId="51729C40">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2720E5A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[10]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“ESP32-S2 Espressif Systems | RF/IF and RFID |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DigiKey</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www.digikey.com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https://www.digikey.com/en/products/detail/espressif-systems/ESP32-S2/11613132</w:t>
      </w:r>
      <w:r w:rsidRPr="373A96E3" w:rsidR="0995AC3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2FD1F69F" w14:textId="64BDF216">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1CB6FE1D" w:rsidP="373A96E3" w:rsidRDefault="1CB6FE1D" w14:paraId="3846ED17" w14:textId="33FE4AAB">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1CB6FE1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[11]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“ENW-49D01A1KF Panasonic Electronic Components | RF/IF and RFID |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DigiKey</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www.digikey.com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https://www.digikey.com/en/products/detail/panasonic-electronic-components/ENW-49D01A1KF/14556911</w:t>
      </w:r>
      <w:r w:rsidRPr="373A96E3" w:rsidR="375CD29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2579617E" w14:textId="4B4F1FB8">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551E1A8F" w:rsidP="373A96E3" w:rsidRDefault="551E1A8F" w14:paraId="3F573314" w14:textId="02FD7805">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551E1A8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[12]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“2491 Adafruit Industries LLC | RF/IF and RFID |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DigiKey</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www.digikey.com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https://www.digikey.com/en/products/detail/adafruit-industries-llc/2491/5761206</w:t>
      </w:r>
      <w:r w:rsidRPr="373A96E3" w:rsidR="5C0825A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7F1D5E5B" w14:textId="1CE7BF62">
      <w:pPr>
        <w:pStyle w:val="Title"/>
        <w:ind w:left="720" w:hanging="720"/>
        <w:jc w:val="left"/>
        <w:rPr>
          <w:rFonts w:ascii="Times New Roman" w:hAnsi="Times New Roman" w:eastAsia="Times New Roman" w:cs="Times New Roman"/>
          <w:b w:val="1"/>
          <w:bCs w:val="1"/>
          <w:noProof w:val="0"/>
          <w:color w:val="000000" w:themeColor="text1" w:themeTint="FF" w:themeShade="FF"/>
          <w:sz w:val="24"/>
          <w:szCs w:val="24"/>
          <w:u w:val="none"/>
          <w:lang w:val="en-US"/>
        </w:rPr>
      </w:pPr>
    </w:p>
    <w:p w:rsidR="4825C165" w:rsidP="373A96E3" w:rsidRDefault="4825C165" w14:paraId="2D21BE25" w14:textId="0704F19B">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4825C16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[13]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“ESP32-WROVER-B (4MB) Espressif Systems | RF/IF and RFID |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DigiKey</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www.digikey.com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https://www.digikey.com/en/products/detail/espressif-systems/ESP32-WROVER-B-4MB/9682051</w:t>
      </w:r>
      <w:r w:rsidRPr="373A96E3" w:rsidR="5C0825A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5BEFA205" w14:textId="774BD727">
      <w:pPr>
        <w:pStyle w:val="Title"/>
        <w:ind w:left="720" w:hanging="720"/>
        <w:jc w:val="left"/>
        <w:rPr>
          <w:rFonts w:ascii="Times New Roman" w:hAnsi="Times New Roman" w:eastAsia="Times New Roman" w:cs="Times New Roman"/>
          <w:b w:val="1"/>
          <w:bCs w:val="1"/>
          <w:color w:val="000000" w:themeColor="text1" w:themeTint="FF" w:themeShade="FF"/>
          <w:sz w:val="24"/>
          <w:szCs w:val="24"/>
          <w:u w:val="none"/>
        </w:rPr>
      </w:pPr>
    </w:p>
    <w:p w:rsidR="07AAEB2A" w:rsidP="373A96E3" w:rsidRDefault="07AAEB2A" w14:paraId="1FCCBD7D" w14:textId="51DA72F7">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07AAEB2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[14]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“MFR-25FRF52-110K YAGEO | Resistors |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DigiKey</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www.digikey.com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https://www.digikey.com/en/products/detail/yageo/MFR-25FRF52-110K/15080</w:t>
      </w:r>
      <w:r w:rsidRPr="373A96E3" w:rsidR="0AB82F5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162F0499" w14:textId="6006AABF">
      <w:pPr>
        <w:pStyle w:val="Title"/>
        <w:ind w:left="720" w:hanging="720"/>
        <w:jc w:val="left"/>
        <w:rPr>
          <w:rFonts w:ascii="Times New Roman" w:hAnsi="Times New Roman" w:eastAsia="Times New Roman" w:cs="Times New Roman"/>
          <w:b w:val="1"/>
          <w:bCs w:val="1"/>
          <w:color w:val="000000" w:themeColor="text1" w:themeTint="FF" w:themeShade="FF"/>
          <w:sz w:val="24"/>
          <w:szCs w:val="24"/>
          <w:u w:val="none"/>
        </w:rPr>
      </w:pPr>
    </w:p>
    <w:p w:rsidR="33D5573D" w:rsidP="373A96E3" w:rsidRDefault="33D5573D" w14:paraId="017A4406" w14:textId="5C92E141">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33D5573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[15]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“Hall-Effect Sensor - AH1815 (Non-Latching) - SEN-14709 -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SparkFun</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Electronics,”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www.sparkfun.com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https://www.sparkfun.com/products/14709</w:t>
      </w:r>
      <w:r w:rsidRPr="373A96E3" w:rsidR="0AB82F5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6A1E91D9" w14:textId="5C8AEE5E">
      <w:pPr>
        <w:pStyle w:val="Title"/>
        <w:ind w:left="720" w:hanging="720"/>
        <w:jc w:val="left"/>
        <w:rPr>
          <w:rFonts w:ascii="Times New Roman" w:hAnsi="Times New Roman" w:eastAsia="Times New Roman" w:cs="Times New Roman"/>
          <w:b w:val="1"/>
          <w:bCs w:val="1"/>
          <w:color w:val="000000" w:themeColor="text1" w:themeTint="FF" w:themeShade="FF"/>
          <w:sz w:val="24"/>
          <w:szCs w:val="24"/>
          <w:u w:val="none"/>
        </w:rPr>
      </w:pPr>
    </w:p>
    <w:p w:rsidR="456773F6" w:rsidP="373A96E3" w:rsidRDefault="456773F6" w14:paraId="5CD61860" w14:textId="2603E4DE">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373A96E3" w:rsidR="456773F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[16]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“Adafruit </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NeoTrellis</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579096E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Adafruit Learning System</w:t>
      </w:r>
      <w:r w:rsidRPr="373A96E3" w:rsidR="579096E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https://learn.adafruit.com/adafruit-neotrellis/downloads</w:t>
      </w:r>
      <w:r w:rsidRPr="373A96E3" w:rsidR="67BEB89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30AA06E6" w14:textId="4A5C1336">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0FFEACBC" w:rsidP="373A96E3" w:rsidRDefault="0FFEACBC" w14:paraId="57245655" w14:textId="002B3C5B">
      <w:pPr>
        <w:pStyle w:val="Title"/>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73A96E3" w:rsidR="0FFEACB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[17] </w:t>
      </w:r>
      <w:r w:rsidRPr="373A96E3" w:rsidR="23B66E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“WS281</w:t>
      </w:r>
      <w:r w:rsidRPr="373A96E3" w:rsidR="045C426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2</w:t>
      </w:r>
      <w:proofErr w:type="gramStart"/>
      <w:r w:rsidRPr="373A96E3" w:rsidR="23B66E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B ”</w:t>
      </w:r>
      <w:proofErr w:type="gramEnd"/>
      <w:r w:rsidRPr="373A96E3" w:rsidR="23B66E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23B66E0F">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Adafruit</w:t>
      </w:r>
      <w:r w:rsidRPr="373A96E3" w:rsidR="23B66E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7066D9D6">
        <w:rPr>
          <w:rFonts w:ascii="Times New Roman" w:hAnsi="Times New Roman" w:eastAsia="Times New Roman" w:cs="Times New Roman"/>
          <w:b w:val="0"/>
          <w:bCs w:val="0"/>
          <w:i w:val="0"/>
          <w:iCs w:val="0"/>
          <w:caps w:val="0"/>
          <w:smallCaps w:val="0"/>
          <w:noProof w:val="0"/>
          <w:sz w:val="24"/>
          <w:szCs w:val="24"/>
          <w:lang w:val="en-US"/>
        </w:rPr>
        <w:t>https://cdn-shop.adafruit.com/datasheets/WS2812B.pdf</w:t>
      </w:r>
      <w:r w:rsidRPr="373A96E3" w:rsidR="7066D9D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73A96E3" w:rsidP="373A96E3" w:rsidRDefault="373A96E3" w14:paraId="215E3B8F" w14:textId="3F78F037">
      <w:pPr>
        <w:pStyle w:val="Title"/>
        <w:ind w:left="720" w:hanging="72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4C32349D" w:rsidP="373A96E3" w:rsidRDefault="4C32349D" w14:paraId="04432454" w14:textId="12E1B604">
      <w:pPr>
        <w:pStyle w:val="Title"/>
        <w:ind w:left="720" w:hanging="720"/>
        <w:jc w:val="left"/>
        <w:rPr>
          <w:rFonts w:ascii="Times New Roman" w:hAnsi="Times New Roman" w:eastAsia="Times New Roman" w:cs="Times New Roman"/>
          <w:b w:val="0"/>
          <w:bCs w:val="0"/>
          <w:sz w:val="24"/>
          <w:szCs w:val="24"/>
        </w:rPr>
      </w:pPr>
      <w:r w:rsidRPr="373A96E3" w:rsidR="4C3234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[18] </w:t>
      </w:r>
      <w:r w:rsidRPr="373A96E3" w:rsidR="7066D9D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“WS2813</w:t>
      </w:r>
      <w:r w:rsidRPr="373A96E3" w:rsidR="4C9FFC8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73A96E3" w:rsidR="4C9FFC88">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Normand</w:t>
      </w:r>
      <w:r w:rsidRPr="373A96E3" w:rsidR="3FCE2870">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373A96E3" w:rsidR="4C9FFC88">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LED. </w:t>
      </w:r>
      <w:r w:rsidRPr="373A96E3" w:rsidR="07BA85AA">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373A96E3" w:rsidR="4C9FFC88">
        <w:rPr>
          <w:rFonts w:ascii="Times New Roman" w:hAnsi="Times New Roman" w:eastAsia="Times New Roman" w:cs="Times New Roman"/>
          <w:b w:val="0"/>
          <w:bCs w:val="0"/>
          <w:i w:val="1"/>
          <w:iCs w:val="1"/>
          <w:caps w:val="0"/>
          <w:smallCaps w:val="0"/>
          <w:noProof w:val="0"/>
          <w:sz w:val="24"/>
          <w:szCs w:val="24"/>
          <w:lang w:val="en-US"/>
        </w:rPr>
        <w:t>http://www.normandled.com/upload/201605/WS2813%20LED%20Datasheet.pdf</w:t>
      </w:r>
    </w:p>
    <w:p w:rsidR="373A96E3" w:rsidP="373A96E3" w:rsidRDefault="373A96E3" w14:paraId="7E475F9D" w14:textId="0468E0B0">
      <w:pPr>
        <w:pStyle w:val="Title"/>
        <w:ind w:left="720" w:hanging="720"/>
        <w:jc w:val="left"/>
        <w:rPr>
          <w:rFonts w:ascii="Times New Roman" w:hAnsi="Times New Roman" w:eastAsia="Times New Roman" w:cs="Times New Roman"/>
          <w:b w:val="1"/>
          <w:bCs w:val="1"/>
          <w:i w:val="1"/>
          <w:iCs w:val="1"/>
          <w:caps w:val="0"/>
          <w:smallCaps w:val="0"/>
          <w:noProof w:val="0"/>
          <w:sz w:val="28"/>
          <w:szCs w:val="28"/>
          <w:lang w:val="en-US"/>
        </w:rPr>
      </w:pPr>
    </w:p>
    <w:p w:rsidR="6374D3E6" w:rsidP="373A96E3" w:rsidRDefault="6374D3E6" w14:paraId="2273AFF2" w14:textId="7D9E9854">
      <w:pPr>
        <w:pStyle w:val="Normal"/>
        <w:ind w:left="720" w:hanging="720"/>
        <w:rPr>
          <w:rFonts w:ascii="Times New Roman" w:hAnsi="Times New Roman" w:eastAsia="Times New Roman" w:cs="Times New Roman"/>
          <w:sz w:val="24"/>
          <w:szCs w:val="24"/>
        </w:rPr>
      </w:pPr>
      <w:r w:rsidRPr="373A96E3" w:rsidR="6374D3E6">
        <w:rPr>
          <w:noProof w:val="0"/>
          <w:lang w:val="en-US"/>
        </w:rPr>
        <w:t xml:space="preserve">[19] </w:t>
      </w:r>
      <w:r w:rsidRPr="373A96E3" w:rsidR="1ABAD98A">
        <w:rPr>
          <w:noProof w:val="0"/>
          <w:lang w:val="en-US"/>
        </w:rPr>
        <w:t>“</w:t>
      </w:r>
      <w:r w:rsidRPr="373A96E3" w:rsidR="1ABAD98A">
        <w:rPr>
          <w:noProof w:val="0"/>
          <w:lang w:val="en-US"/>
        </w:rPr>
        <w:t>Aclorol</w:t>
      </w:r>
      <w:r w:rsidRPr="373A96E3" w:rsidR="1ABAD98A">
        <w:rPr>
          <w:noProof w:val="0"/>
          <w:lang w:val="en-US"/>
        </w:rPr>
        <w:t xml:space="preserve"> WS2812B LED Strip Light 30 Pixels/M Individually Addressable Programmable” </w:t>
      </w:r>
      <w:r w:rsidRPr="373A96E3" w:rsidR="1ABAD98A">
        <w:rPr>
          <w:noProof w:val="0"/>
          <w:lang w:val="en-US"/>
        </w:rPr>
        <w:t xml:space="preserve">Amazon. </w:t>
      </w:r>
      <w:r w:rsidRPr="373A96E3" w:rsidR="1ABAD98A">
        <w:rPr>
          <w:noProof w:val="0"/>
          <w:lang w:val="en-US"/>
        </w:rPr>
        <w:t>https://www.amazon.com/gp/product/B07BGSZLGX/</w:t>
      </w:r>
    </w:p>
    <w:p w:rsidR="373A96E3" w:rsidP="373A96E3" w:rsidRDefault="373A96E3" w14:paraId="0C0F4076" w14:textId="7D0FB61E">
      <w:pPr>
        <w:pStyle w:val="Normal"/>
        <w:rPr>
          <w:noProof w:val="0"/>
          <w:sz w:val="24"/>
          <w:szCs w:val="24"/>
          <w:lang w:val="en-US"/>
        </w:rPr>
      </w:pPr>
    </w:p>
    <w:p w:rsidR="25480897" w:rsidP="373A96E3" w:rsidRDefault="25480897" w14:paraId="19A7D1E3" w14:textId="320F87DD">
      <w:pPr>
        <w:pStyle w:val="Normal"/>
        <w:ind w:left="720" w:hanging="720"/>
        <w:rPr>
          <w:rFonts w:ascii="Times New Roman" w:hAnsi="Times New Roman" w:eastAsia="Times New Roman" w:cs="Times New Roman"/>
          <w:i w:val="1"/>
          <w:iCs w:val="1"/>
          <w:noProof w:val="0"/>
          <w:sz w:val="24"/>
          <w:szCs w:val="24"/>
          <w:lang w:val="en-US"/>
        </w:rPr>
      </w:pPr>
      <w:r w:rsidRPr="373A96E3" w:rsidR="25480897">
        <w:rPr>
          <w:rFonts w:ascii="Times New Roman" w:hAnsi="Times New Roman" w:eastAsia="Times New Roman" w:cs="Times New Roman"/>
          <w:noProof w:val="0"/>
          <w:sz w:val="24"/>
          <w:szCs w:val="24"/>
          <w:lang w:val="en-US"/>
        </w:rPr>
        <w:t xml:space="preserve">[20] </w:t>
      </w:r>
      <w:r w:rsidRPr="373A96E3" w:rsidR="70234F5C">
        <w:rPr>
          <w:rFonts w:ascii="Times New Roman" w:hAnsi="Times New Roman" w:eastAsia="Times New Roman" w:cs="Times New Roman"/>
          <w:noProof w:val="0"/>
          <w:sz w:val="24"/>
          <w:szCs w:val="24"/>
          <w:lang w:val="en-US"/>
        </w:rPr>
        <w:t xml:space="preserve">“WS2812B vs WS2813 Addressable RGB LED Strips” </w:t>
      </w:r>
      <w:r w:rsidRPr="373A96E3" w:rsidR="70234F5C">
        <w:rPr>
          <w:rFonts w:ascii="Times New Roman" w:hAnsi="Times New Roman" w:eastAsia="Times New Roman" w:cs="Times New Roman"/>
          <w:i w:val="1"/>
          <w:iCs w:val="1"/>
          <w:noProof w:val="0"/>
          <w:sz w:val="24"/>
          <w:szCs w:val="24"/>
          <w:lang w:val="en-US"/>
        </w:rPr>
        <w:t xml:space="preserve">Seed Studio. </w:t>
      </w:r>
      <w:r w:rsidRPr="373A96E3" w:rsidR="70234F5C">
        <w:rPr>
          <w:rFonts w:ascii="Times New Roman" w:hAnsi="Times New Roman" w:eastAsia="Times New Roman" w:cs="Times New Roman"/>
          <w:i w:val="0"/>
          <w:iCs w:val="0"/>
          <w:noProof w:val="0"/>
          <w:sz w:val="24"/>
          <w:szCs w:val="24"/>
          <w:lang w:val="en-US"/>
        </w:rPr>
        <w:t>https://www.seeedstudio.com/blog/2019/02/14/ws2812b-vs-ws2813-addressable-rgb-led-strips-how-are-they-different/</w:t>
      </w:r>
    </w:p>
    <w:p w:rsidR="373A96E3" w:rsidP="373A96E3" w:rsidRDefault="373A96E3" w14:paraId="14CA0E0B" w14:textId="3D244D6E">
      <w:pPr>
        <w:pStyle w:val="Title"/>
        <w:ind w:left="0" w:hanging="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631EE1C9" w:rsidP="373A96E3" w:rsidRDefault="631EE1C9" w14:paraId="1C8DA468" w14:textId="4ACC1018">
      <w:pPr>
        <w:ind w:left="567" w:hanging="567"/>
      </w:pPr>
      <w:r w:rsidRPr="373A96E3" w:rsidR="631EE1C9">
        <w:rPr>
          <w:noProof w:val="0"/>
          <w:lang w:val="en-US"/>
        </w:rPr>
        <w:t xml:space="preserve">[21] </w:t>
      </w:r>
      <w:r w:rsidRPr="373A96E3" w:rsidR="522B0D3D">
        <w:rPr>
          <w:noProof w:val="0"/>
          <w:lang w:val="en-US"/>
        </w:rPr>
        <w:t xml:space="preserve">“A designer's guide to lithium (li-ion) battery charging,” </w:t>
      </w:r>
      <w:r w:rsidRPr="373A96E3" w:rsidR="522B0D3D">
        <w:rPr>
          <w:i w:val="1"/>
          <w:iCs w:val="1"/>
          <w:noProof w:val="0"/>
          <w:lang w:val="en-US"/>
        </w:rPr>
        <w:t>DigiKey</w:t>
      </w:r>
      <w:r w:rsidRPr="373A96E3" w:rsidR="522B0D3D">
        <w:rPr>
          <w:noProof w:val="0"/>
          <w:lang w:val="en-US"/>
        </w:rPr>
        <w:t xml:space="preserve">, 01-Sep-2016. [Online]. Available: </w:t>
      </w:r>
      <w:r w:rsidRPr="373A96E3" w:rsidR="522B0D3D">
        <w:rPr>
          <w:noProof w:val="0"/>
          <w:lang w:val="en-US"/>
        </w:rPr>
        <w:t>https://www.digikey.com/en/articles/a-designer-guide-fast-lithium-ion-battery-charging</w:t>
      </w:r>
      <w:r w:rsidRPr="373A96E3" w:rsidR="522B0D3D">
        <w:rPr>
          <w:noProof w:val="0"/>
          <w:lang w:val="en-US"/>
        </w:rPr>
        <w:t xml:space="preserve">. </w:t>
      </w:r>
    </w:p>
    <w:p w:rsidR="373A96E3" w:rsidP="373A96E3" w:rsidRDefault="373A96E3" w14:paraId="50231EE9" w14:textId="50BFE0C4">
      <w:pPr>
        <w:pStyle w:val="Normal"/>
        <w:ind w:left="567" w:hanging="567"/>
        <w:rPr>
          <w:noProof w:val="0"/>
          <w:sz w:val="24"/>
          <w:szCs w:val="24"/>
          <w:lang w:val="en-US"/>
        </w:rPr>
      </w:pPr>
    </w:p>
    <w:p w:rsidR="2DF10D6B" w:rsidP="373A96E3" w:rsidRDefault="2DF10D6B" w14:paraId="2745CAF7" w14:textId="09D3C382">
      <w:pPr>
        <w:ind w:left="567" w:hanging="567"/>
      </w:pPr>
      <w:r w:rsidRPr="373A96E3" w:rsidR="2DF10D6B">
        <w:rPr>
          <w:rFonts w:ascii="Times New Roman" w:hAnsi="Times New Roman" w:eastAsia="Times New Roman" w:cs="Times New Roman"/>
          <w:noProof w:val="0"/>
          <w:sz w:val="24"/>
          <w:szCs w:val="24"/>
          <w:lang w:val="en-US"/>
        </w:rPr>
        <w:t xml:space="preserve">[22] </w:t>
      </w:r>
      <w:r w:rsidRPr="373A96E3" w:rsidR="35EBB6FC">
        <w:rPr>
          <w:rFonts w:ascii="Times New Roman" w:hAnsi="Times New Roman" w:eastAsia="Times New Roman" w:cs="Times New Roman"/>
          <w:noProof w:val="0"/>
          <w:sz w:val="24"/>
          <w:szCs w:val="24"/>
          <w:lang w:val="en-US"/>
        </w:rPr>
        <w:t xml:space="preserve">“MCP73831T-2ACI/OT,” </w:t>
      </w:r>
      <w:r w:rsidRPr="373A96E3" w:rsidR="35EBB6FC">
        <w:rPr>
          <w:rFonts w:ascii="Times New Roman" w:hAnsi="Times New Roman" w:eastAsia="Times New Roman" w:cs="Times New Roman"/>
          <w:i w:val="1"/>
          <w:iCs w:val="1"/>
          <w:noProof w:val="0"/>
          <w:sz w:val="24"/>
          <w:szCs w:val="24"/>
          <w:lang w:val="en-US"/>
        </w:rPr>
        <w:t>DigiKey</w:t>
      </w:r>
      <w:r w:rsidRPr="373A96E3" w:rsidR="35EBB6FC">
        <w:rPr>
          <w:rFonts w:ascii="Times New Roman" w:hAnsi="Times New Roman" w:eastAsia="Times New Roman" w:cs="Times New Roman"/>
          <w:noProof w:val="0"/>
          <w:sz w:val="24"/>
          <w:szCs w:val="24"/>
          <w:lang w:val="en-US"/>
        </w:rPr>
        <w:t xml:space="preserve">. [Online]. Available: </w:t>
      </w:r>
      <w:r w:rsidRPr="373A96E3" w:rsidR="35EBB6FC">
        <w:rPr>
          <w:rFonts w:ascii="Times New Roman" w:hAnsi="Times New Roman" w:eastAsia="Times New Roman" w:cs="Times New Roman"/>
          <w:noProof w:val="0"/>
          <w:sz w:val="24"/>
          <w:szCs w:val="24"/>
          <w:lang w:val="en-US"/>
        </w:rPr>
        <w:t>https://www.digikey.com/en/products/detail/microchip-technology/MCP73831T-2ACI-OT/964301?utm_adgroup=Integrated+Circuits&amp;utm_source=google&amp;utm_medium=cpc&amp;utm_campaign=Dynamic+Search_EN_RLSA_Buyers&amp;utm_term=&amp;utm_content=Integrated+Circuits&amp;gclid=Cj0KCQjw4eaJBhDMARIsANhrQADSAUh1-66szB_4e-KLGjKHZ9qMpZPiPTh3lCocQp-_7p8OGV4jeo0aAvjNEALw_wcB</w:t>
      </w:r>
      <w:r w:rsidRPr="373A96E3" w:rsidR="35EBB6FC">
        <w:rPr>
          <w:rFonts w:ascii="Times New Roman" w:hAnsi="Times New Roman" w:eastAsia="Times New Roman" w:cs="Times New Roman"/>
          <w:noProof w:val="0"/>
          <w:sz w:val="24"/>
          <w:szCs w:val="24"/>
          <w:lang w:val="en-US"/>
        </w:rPr>
        <w:t xml:space="preserve">. </w:t>
      </w:r>
    </w:p>
    <w:p w:rsidR="373A96E3" w:rsidP="373A96E3" w:rsidRDefault="373A96E3" w14:paraId="6AE9AF10" w14:textId="7ABCBE85">
      <w:pPr>
        <w:pStyle w:val="Normal"/>
        <w:ind w:left="567" w:hanging="567"/>
        <w:rPr>
          <w:noProof w:val="0"/>
          <w:sz w:val="24"/>
          <w:szCs w:val="24"/>
          <w:lang w:val="en-US"/>
        </w:rPr>
      </w:pPr>
    </w:p>
    <w:p w:rsidR="4067CCB8" w:rsidP="373A96E3" w:rsidRDefault="4067CCB8" w14:paraId="3C046DC2" w14:textId="3CCB002A">
      <w:pPr>
        <w:ind w:left="567" w:hanging="567"/>
      </w:pPr>
      <w:r w:rsidRPr="373A96E3" w:rsidR="4067CCB8">
        <w:rPr>
          <w:rFonts w:ascii="Times New Roman" w:hAnsi="Times New Roman" w:eastAsia="Times New Roman" w:cs="Times New Roman"/>
          <w:noProof w:val="0"/>
          <w:sz w:val="24"/>
          <w:szCs w:val="24"/>
          <w:lang w:val="en-US"/>
        </w:rPr>
        <w:t xml:space="preserve">[23] </w:t>
      </w:r>
      <w:r w:rsidRPr="373A96E3" w:rsidR="48CD3E2C">
        <w:rPr>
          <w:rFonts w:ascii="Times New Roman" w:hAnsi="Times New Roman" w:eastAsia="Times New Roman" w:cs="Times New Roman"/>
          <w:noProof w:val="0"/>
          <w:sz w:val="24"/>
          <w:szCs w:val="24"/>
          <w:lang w:val="en-US"/>
        </w:rPr>
        <w:t xml:space="preserve">“MCP73831/2,” </w:t>
      </w:r>
      <w:r w:rsidRPr="373A96E3" w:rsidR="48CD3E2C">
        <w:rPr>
          <w:rFonts w:ascii="Times New Roman" w:hAnsi="Times New Roman" w:eastAsia="Times New Roman" w:cs="Times New Roman"/>
          <w:i w:val="1"/>
          <w:iCs w:val="1"/>
          <w:noProof w:val="0"/>
          <w:sz w:val="24"/>
          <w:szCs w:val="24"/>
          <w:lang w:val="en-US"/>
        </w:rPr>
        <w:t>Microchip</w:t>
      </w:r>
      <w:r w:rsidRPr="373A96E3" w:rsidR="48CD3E2C">
        <w:rPr>
          <w:rFonts w:ascii="Times New Roman" w:hAnsi="Times New Roman" w:eastAsia="Times New Roman" w:cs="Times New Roman"/>
          <w:noProof w:val="0"/>
          <w:sz w:val="24"/>
          <w:szCs w:val="24"/>
          <w:lang w:val="en-US"/>
        </w:rPr>
        <w:t xml:space="preserve">. [Online]. Available: </w:t>
      </w:r>
      <w:r w:rsidRPr="373A96E3" w:rsidR="48CD3E2C">
        <w:rPr>
          <w:rFonts w:ascii="Times New Roman" w:hAnsi="Times New Roman" w:eastAsia="Times New Roman" w:cs="Times New Roman"/>
          <w:noProof w:val="0"/>
          <w:sz w:val="24"/>
          <w:szCs w:val="24"/>
          <w:lang w:val="en-US"/>
        </w:rPr>
        <w:t>https://ww1.microchip.com/downloads/en/DeviceDoc/MCP73831-Family-Data-Sheet-DS20001984H.pdf</w:t>
      </w:r>
      <w:r w:rsidRPr="373A96E3" w:rsidR="48CD3E2C">
        <w:rPr>
          <w:rFonts w:ascii="Times New Roman" w:hAnsi="Times New Roman" w:eastAsia="Times New Roman" w:cs="Times New Roman"/>
          <w:noProof w:val="0"/>
          <w:sz w:val="24"/>
          <w:szCs w:val="24"/>
          <w:lang w:val="en-US"/>
        </w:rPr>
        <w:t>.</w:t>
      </w:r>
    </w:p>
    <w:p w:rsidR="373A96E3" w:rsidP="373A96E3" w:rsidRDefault="373A96E3" w14:paraId="6A545BD9" w14:textId="12D17E34">
      <w:pPr>
        <w:pStyle w:val="Normal"/>
        <w:ind w:left="567" w:hanging="567"/>
        <w:rPr>
          <w:noProof w:val="0"/>
          <w:sz w:val="24"/>
          <w:szCs w:val="24"/>
          <w:lang w:val="en-US"/>
        </w:rPr>
      </w:pPr>
    </w:p>
    <w:p w:rsidR="5E82671A" w:rsidP="373A96E3" w:rsidRDefault="5E82671A" w14:paraId="710468F9" w14:textId="4E584C29">
      <w:pPr>
        <w:ind w:left="567" w:hanging="567"/>
      </w:pPr>
      <w:r w:rsidRPr="373A96E3" w:rsidR="5E82671A">
        <w:rPr>
          <w:rFonts w:ascii="Times New Roman" w:hAnsi="Times New Roman" w:eastAsia="Times New Roman" w:cs="Times New Roman"/>
          <w:noProof w:val="0"/>
          <w:sz w:val="24"/>
          <w:szCs w:val="24"/>
          <w:lang w:val="en-US"/>
        </w:rPr>
        <w:t xml:space="preserve">[24] </w:t>
      </w:r>
      <w:r w:rsidRPr="373A96E3" w:rsidR="4A49D2B5">
        <w:rPr>
          <w:rFonts w:ascii="Times New Roman" w:hAnsi="Times New Roman" w:eastAsia="Times New Roman" w:cs="Times New Roman"/>
          <w:noProof w:val="0"/>
          <w:sz w:val="24"/>
          <w:szCs w:val="24"/>
          <w:lang w:val="en-US"/>
        </w:rPr>
        <w:t xml:space="preserve">“MAX1811 - USB-Powered Li+ Charger,” </w:t>
      </w:r>
      <w:proofErr w:type="spellStart"/>
      <w:r w:rsidRPr="373A96E3" w:rsidR="4A49D2B5">
        <w:rPr>
          <w:rFonts w:ascii="Times New Roman" w:hAnsi="Times New Roman" w:eastAsia="Times New Roman" w:cs="Times New Roman"/>
          <w:i w:val="1"/>
          <w:iCs w:val="1"/>
          <w:noProof w:val="0"/>
          <w:sz w:val="24"/>
          <w:szCs w:val="24"/>
          <w:lang w:val="en-US"/>
        </w:rPr>
        <w:t>maximintegrated</w:t>
      </w:r>
      <w:proofErr w:type="spellEnd"/>
      <w:r w:rsidRPr="373A96E3" w:rsidR="4A49D2B5">
        <w:rPr>
          <w:rFonts w:ascii="Times New Roman" w:hAnsi="Times New Roman" w:eastAsia="Times New Roman" w:cs="Times New Roman"/>
          <w:i w:val="1"/>
          <w:iCs w:val="1"/>
          <w:noProof w:val="0"/>
          <w:sz w:val="24"/>
          <w:szCs w:val="24"/>
          <w:lang w:val="en-US"/>
        </w:rPr>
        <w:t>.com</w:t>
      </w:r>
      <w:r w:rsidRPr="373A96E3" w:rsidR="4A49D2B5">
        <w:rPr>
          <w:rFonts w:ascii="Times New Roman" w:hAnsi="Times New Roman" w:eastAsia="Times New Roman" w:cs="Times New Roman"/>
          <w:noProof w:val="0"/>
          <w:sz w:val="24"/>
          <w:szCs w:val="24"/>
          <w:lang w:val="en-US"/>
        </w:rPr>
        <w:t xml:space="preserve">. [Online]. Available: </w:t>
      </w:r>
      <w:r w:rsidRPr="373A96E3" w:rsidR="4A49D2B5">
        <w:rPr>
          <w:rFonts w:ascii="Times New Roman" w:hAnsi="Times New Roman" w:eastAsia="Times New Roman" w:cs="Times New Roman"/>
          <w:noProof w:val="0"/>
          <w:sz w:val="24"/>
          <w:szCs w:val="24"/>
          <w:lang w:val="en-US"/>
        </w:rPr>
        <w:t>https://datasheets.maximintegrated.com/en/ds/MAX1811.pdf</w:t>
      </w:r>
      <w:r w:rsidRPr="373A96E3" w:rsidR="4A49D2B5">
        <w:rPr>
          <w:rFonts w:ascii="Times New Roman" w:hAnsi="Times New Roman" w:eastAsia="Times New Roman" w:cs="Times New Roman"/>
          <w:noProof w:val="0"/>
          <w:sz w:val="24"/>
          <w:szCs w:val="24"/>
          <w:lang w:val="en-US"/>
        </w:rPr>
        <w:t>.</w:t>
      </w:r>
    </w:p>
    <w:p w:rsidR="373A96E3" w:rsidP="373A96E3" w:rsidRDefault="373A96E3" w14:paraId="2A0D7F19" w14:textId="30949F46">
      <w:pPr>
        <w:pStyle w:val="Normal"/>
        <w:ind w:left="567" w:hanging="567"/>
        <w:rPr>
          <w:rFonts w:ascii="Times New Roman" w:hAnsi="Times New Roman" w:eastAsia="Times New Roman" w:cs="Times New Roman"/>
          <w:noProof w:val="0"/>
          <w:sz w:val="24"/>
          <w:szCs w:val="24"/>
          <w:lang w:val="en-US"/>
        </w:rPr>
      </w:pPr>
    </w:p>
    <w:p w:rsidR="51382B0D" w:rsidP="373A96E3" w:rsidRDefault="51382B0D" w14:paraId="1FFA6329" w14:textId="4B15A03A">
      <w:pPr>
        <w:ind w:left="567" w:hanging="567"/>
      </w:pPr>
      <w:r w:rsidRPr="373A96E3" w:rsidR="51382B0D">
        <w:rPr>
          <w:rFonts w:ascii="Times New Roman" w:hAnsi="Times New Roman" w:eastAsia="Times New Roman" w:cs="Times New Roman"/>
          <w:noProof w:val="0"/>
          <w:sz w:val="24"/>
          <w:szCs w:val="24"/>
          <w:lang w:val="en-US"/>
        </w:rPr>
        <w:t xml:space="preserve">[25] </w:t>
      </w:r>
      <w:r w:rsidRPr="373A96E3" w:rsidR="7405F303">
        <w:rPr>
          <w:rFonts w:ascii="Times New Roman" w:hAnsi="Times New Roman" w:eastAsia="Times New Roman" w:cs="Times New Roman"/>
          <w:noProof w:val="0"/>
          <w:sz w:val="24"/>
          <w:szCs w:val="24"/>
          <w:lang w:val="en-US"/>
        </w:rPr>
        <w:t xml:space="preserve">“Max1811esa+,” </w:t>
      </w:r>
      <w:r w:rsidRPr="373A96E3" w:rsidR="7405F303">
        <w:rPr>
          <w:rFonts w:ascii="Times New Roman" w:hAnsi="Times New Roman" w:eastAsia="Times New Roman" w:cs="Times New Roman"/>
          <w:i w:val="1"/>
          <w:iCs w:val="1"/>
          <w:noProof w:val="0"/>
          <w:sz w:val="24"/>
          <w:szCs w:val="24"/>
          <w:lang w:val="en-US"/>
        </w:rPr>
        <w:t>DigiKey</w:t>
      </w:r>
      <w:r w:rsidRPr="373A96E3" w:rsidR="7405F303">
        <w:rPr>
          <w:rFonts w:ascii="Times New Roman" w:hAnsi="Times New Roman" w:eastAsia="Times New Roman" w:cs="Times New Roman"/>
          <w:noProof w:val="0"/>
          <w:sz w:val="24"/>
          <w:szCs w:val="24"/>
          <w:lang w:val="en-US"/>
        </w:rPr>
        <w:t xml:space="preserve">. [Online]. Available: </w:t>
      </w:r>
      <w:r w:rsidRPr="373A96E3" w:rsidR="7405F303">
        <w:rPr>
          <w:rFonts w:ascii="Times New Roman" w:hAnsi="Times New Roman" w:eastAsia="Times New Roman" w:cs="Times New Roman"/>
          <w:noProof w:val="0"/>
          <w:sz w:val="24"/>
          <w:szCs w:val="24"/>
          <w:lang w:val="en-US"/>
        </w:rPr>
        <w:t>https://www.digikey.com/en/products/detail/maxim-integrated/MAX1811ESA%2B/1513383?utm_adgroup=Integrated+Circuits+%28ICs%29&amp;utm_source=google&amp;utm_medium=cpc&amp;utm_campaign=Shopping_Supplier_Maxim+Integrated_0175_PFee&amp;utm_term=&amp;utm_content=Integrated+Circuits+%28ICs%29&amp;gclid=Cj0KCQjw4eaJBhDMARIsANhrQADYYb7qcZseeADQSYs1uygOekbrJpsdjXp3vZtzAjELMMTwcE7OwasaAnN6EALw_wcB</w:t>
      </w:r>
      <w:r w:rsidRPr="373A96E3" w:rsidR="7405F303">
        <w:rPr>
          <w:rFonts w:ascii="Times New Roman" w:hAnsi="Times New Roman" w:eastAsia="Times New Roman" w:cs="Times New Roman"/>
          <w:noProof w:val="0"/>
          <w:sz w:val="24"/>
          <w:szCs w:val="24"/>
          <w:lang w:val="en-US"/>
        </w:rPr>
        <w:t>.</w:t>
      </w:r>
    </w:p>
    <w:p w:rsidR="373A96E3" w:rsidP="373A96E3" w:rsidRDefault="373A96E3" w14:paraId="1562853C" w14:textId="5BDE0735">
      <w:pPr>
        <w:pStyle w:val="Normal"/>
        <w:ind w:left="567" w:hanging="567"/>
        <w:rPr>
          <w:noProof w:val="0"/>
          <w:sz w:val="24"/>
          <w:szCs w:val="24"/>
          <w:lang w:val="en-US"/>
        </w:rPr>
      </w:pPr>
    </w:p>
    <w:p w:rsidR="168D3C27" w:rsidP="373A96E3" w:rsidRDefault="168D3C27" w14:paraId="5E0DDEDB" w14:textId="68A43272">
      <w:pPr>
        <w:ind w:left="567" w:hanging="567"/>
      </w:pPr>
      <w:r w:rsidRPr="373A96E3" w:rsidR="168D3C27">
        <w:rPr>
          <w:rFonts w:ascii="Times New Roman" w:hAnsi="Times New Roman" w:eastAsia="Times New Roman" w:cs="Times New Roman"/>
          <w:noProof w:val="0"/>
          <w:sz w:val="24"/>
          <w:szCs w:val="24"/>
          <w:lang w:val="en-US"/>
        </w:rPr>
        <w:t xml:space="preserve">[26] </w:t>
      </w:r>
      <w:r w:rsidRPr="373A96E3" w:rsidR="2F9A33F9">
        <w:rPr>
          <w:rFonts w:ascii="Times New Roman" w:hAnsi="Times New Roman" w:eastAsia="Times New Roman" w:cs="Times New Roman"/>
          <w:noProof w:val="0"/>
          <w:sz w:val="24"/>
          <w:szCs w:val="24"/>
          <w:lang w:val="en-US"/>
        </w:rPr>
        <w:t xml:space="preserve">“MCP73833/4,” </w:t>
      </w:r>
      <w:r w:rsidRPr="373A96E3" w:rsidR="2F9A33F9">
        <w:rPr>
          <w:rFonts w:ascii="Times New Roman" w:hAnsi="Times New Roman" w:eastAsia="Times New Roman" w:cs="Times New Roman"/>
          <w:i w:val="1"/>
          <w:iCs w:val="1"/>
          <w:noProof w:val="0"/>
          <w:sz w:val="24"/>
          <w:szCs w:val="24"/>
          <w:lang w:val="en-US"/>
        </w:rPr>
        <w:t>Microchip</w:t>
      </w:r>
      <w:r w:rsidRPr="373A96E3" w:rsidR="2F9A33F9">
        <w:rPr>
          <w:rFonts w:ascii="Times New Roman" w:hAnsi="Times New Roman" w:eastAsia="Times New Roman" w:cs="Times New Roman"/>
          <w:noProof w:val="0"/>
          <w:sz w:val="24"/>
          <w:szCs w:val="24"/>
          <w:lang w:val="en-US"/>
        </w:rPr>
        <w:t xml:space="preserve">. [Online]. Available: </w:t>
      </w:r>
      <w:r w:rsidRPr="373A96E3" w:rsidR="2F9A33F9">
        <w:rPr>
          <w:rFonts w:ascii="Times New Roman" w:hAnsi="Times New Roman" w:eastAsia="Times New Roman" w:cs="Times New Roman"/>
          <w:noProof w:val="0"/>
          <w:sz w:val="24"/>
          <w:szCs w:val="24"/>
          <w:lang w:val="en-US"/>
        </w:rPr>
        <w:t>https://ww1.microchip.com/downloads/en/DeviceDoc/22005b.pdf</w:t>
      </w:r>
      <w:r w:rsidRPr="373A96E3" w:rsidR="2F9A33F9">
        <w:rPr>
          <w:rFonts w:ascii="Times New Roman" w:hAnsi="Times New Roman" w:eastAsia="Times New Roman" w:cs="Times New Roman"/>
          <w:noProof w:val="0"/>
          <w:sz w:val="24"/>
          <w:szCs w:val="24"/>
          <w:lang w:val="en-US"/>
        </w:rPr>
        <w:t>.</w:t>
      </w:r>
    </w:p>
    <w:p w:rsidR="373A96E3" w:rsidP="373A96E3" w:rsidRDefault="373A96E3" w14:paraId="0EC0C909" w14:textId="0B204C1C">
      <w:pPr>
        <w:pStyle w:val="Title"/>
        <w:ind w:left="0" w:hanging="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79ACEECC" w:rsidP="373A96E3" w:rsidRDefault="79ACEECC" w14:paraId="3E00BA4C" w14:textId="2CDDE223">
      <w:pPr>
        <w:ind w:left="567" w:hanging="567"/>
      </w:pPr>
      <w:r w:rsidRPr="373A96E3" w:rsidR="79ACEECC">
        <w:rPr>
          <w:noProof w:val="0"/>
          <w:lang w:val="en-US"/>
        </w:rPr>
        <w:t xml:space="preserve">[27] </w:t>
      </w:r>
      <w:r w:rsidRPr="373A96E3" w:rsidR="315263F7">
        <w:rPr>
          <w:noProof w:val="0"/>
          <w:lang w:val="en-US"/>
        </w:rPr>
        <w:t xml:space="preserve">“MCP73833-CNI/UN,” </w:t>
      </w:r>
      <w:r w:rsidRPr="373A96E3" w:rsidR="315263F7">
        <w:rPr>
          <w:i w:val="1"/>
          <w:iCs w:val="1"/>
          <w:noProof w:val="0"/>
          <w:lang w:val="en-US"/>
        </w:rPr>
        <w:t>DigiKey</w:t>
      </w:r>
      <w:r w:rsidRPr="373A96E3" w:rsidR="315263F7">
        <w:rPr>
          <w:noProof w:val="0"/>
          <w:lang w:val="en-US"/>
        </w:rPr>
        <w:t xml:space="preserve">. [Online]. Available: </w:t>
      </w:r>
      <w:hyperlink r:id="Rdc83d07bf7c14123">
        <w:r w:rsidRPr="373A96E3" w:rsidR="315263F7">
          <w:rPr>
            <w:rStyle w:val="Hyperlink"/>
            <w:noProof w:val="0"/>
            <w:lang w:val="en-US"/>
          </w:rPr>
          <w:t>https://www.digikey.com/en/products/detail/microchip-technology/MCP73833-CNI-UN/1223169?utm_adgroup=Integrated+Circuits&amp;utm_source=google&amp;utm_medium=cpc&amp;utm_campaign=Dynamic+Search_EN_RLSA_Buyers&amp;utm_term=&amp;utm_content=Integrated+Circuits&amp;gclid=Cj0KCQjw4eaJBhDMARIsANhrQADoCRkPojRYrH0X1q212mj8Ox62yKW7m7ttJDOonrEYpDi8P8mZ_UoaApPWEALw_wcB</w:t>
        </w:r>
      </w:hyperlink>
      <w:r w:rsidRPr="373A96E3" w:rsidR="315263F7">
        <w:rPr>
          <w:noProof w:val="0"/>
          <w:lang w:val="en-US"/>
        </w:rPr>
        <w:t>.</w:t>
      </w:r>
    </w:p>
    <w:p w:rsidR="373A96E3" w:rsidP="373A96E3" w:rsidRDefault="373A96E3" w14:paraId="592C6441" w14:textId="104FF002">
      <w:pPr>
        <w:pStyle w:val="Normal"/>
        <w:ind w:left="567" w:hanging="567"/>
        <w:rPr>
          <w:noProof w:val="0"/>
          <w:sz w:val="24"/>
          <w:szCs w:val="24"/>
          <w:lang w:val="en-US"/>
        </w:rPr>
      </w:pPr>
    </w:p>
    <w:p w:rsidR="7A7BCC06" w:rsidP="373A96E3" w:rsidRDefault="7A7BCC06" w14:paraId="28F4B90C" w14:textId="4CD1CFF1">
      <w:pPr>
        <w:pStyle w:val="Normal"/>
        <w:ind w:left="567" w:hanging="567"/>
        <w:rPr>
          <w:noProof w:val="0"/>
          <w:sz w:val="24"/>
          <w:szCs w:val="24"/>
          <w:lang w:val="en-US"/>
        </w:rPr>
      </w:pPr>
      <w:r w:rsidRPr="373A96E3" w:rsidR="7A7BCC06">
        <w:rPr>
          <w:noProof w:val="0"/>
          <w:sz w:val="24"/>
          <w:szCs w:val="24"/>
          <w:lang w:val="en-US"/>
        </w:rPr>
        <w:t xml:space="preserve">[28] “SP0605A-3C,” </w:t>
      </w:r>
      <w:r w:rsidRPr="373A96E3" w:rsidR="7A7BCC06">
        <w:rPr>
          <w:i w:val="1"/>
          <w:iCs w:val="1"/>
          <w:noProof w:val="0"/>
          <w:sz w:val="24"/>
          <w:szCs w:val="24"/>
          <w:lang w:val="en-US"/>
        </w:rPr>
        <w:t>DigitKey</w:t>
      </w:r>
      <w:r w:rsidRPr="373A96E3" w:rsidR="7A7BCC06">
        <w:rPr>
          <w:i w:val="1"/>
          <w:iCs w:val="1"/>
          <w:noProof w:val="0"/>
          <w:sz w:val="24"/>
          <w:szCs w:val="24"/>
          <w:lang w:val="en-US"/>
        </w:rPr>
        <w:t>.</w:t>
      </w:r>
      <w:r w:rsidRPr="373A96E3" w:rsidR="7A7BCC06">
        <w:rPr>
          <w:i w:val="0"/>
          <w:iCs w:val="0"/>
          <w:noProof w:val="0"/>
          <w:sz w:val="24"/>
          <w:szCs w:val="24"/>
          <w:lang w:val="en-US"/>
        </w:rPr>
        <w:t xml:space="preserve"> [Online]. Available: </w:t>
      </w:r>
      <w:hyperlink r:id="Rbf42140512b648b5">
        <w:r w:rsidRPr="373A96E3" w:rsidR="7A7BCC06">
          <w:rPr>
            <w:rStyle w:val="Hyperlink"/>
            <w:i w:val="0"/>
            <w:iCs w:val="0"/>
            <w:noProof w:val="0"/>
            <w:sz w:val="24"/>
            <w:szCs w:val="24"/>
            <w:lang w:val="en-US"/>
          </w:rPr>
          <w:t>https://www.digikey.com/en/products/detail/solidlite/SP0605A-3C/13251234</w:t>
        </w:r>
      </w:hyperlink>
    </w:p>
    <w:p w:rsidR="373A96E3" w:rsidP="373A96E3" w:rsidRDefault="373A96E3" w14:paraId="41329072" w14:textId="6785C755">
      <w:pPr>
        <w:pStyle w:val="Normal"/>
        <w:ind w:left="567" w:hanging="567"/>
        <w:rPr>
          <w:i w:val="0"/>
          <w:iCs w:val="0"/>
          <w:noProof w:val="0"/>
          <w:sz w:val="24"/>
          <w:szCs w:val="24"/>
          <w:lang w:val="en-US"/>
        </w:rPr>
      </w:pPr>
    </w:p>
    <w:p w:rsidR="655764DB" w:rsidP="373A96E3" w:rsidRDefault="655764DB" w14:paraId="2D2271C6" w14:textId="7AD0563E">
      <w:pPr>
        <w:pStyle w:val="Normal"/>
        <w:ind w:left="567" w:hanging="567"/>
        <w:rPr>
          <w:rFonts w:ascii="Calibri" w:hAnsi="Calibri" w:eastAsia="Calibri" w:cs="Calibri"/>
          <w:strike w:val="0"/>
          <w:dstrike w:val="0"/>
          <w:noProof w:val="0"/>
          <w:sz w:val="22"/>
          <w:szCs w:val="22"/>
          <w:lang w:val="en-US"/>
        </w:rPr>
      </w:pPr>
      <w:r w:rsidRPr="373A96E3" w:rsidR="655764DB">
        <w:rPr>
          <w:i w:val="0"/>
          <w:iCs w:val="0"/>
          <w:noProof w:val="0"/>
          <w:sz w:val="24"/>
          <w:szCs w:val="24"/>
          <w:lang w:val="en-US"/>
        </w:rPr>
        <w:t>[29]</w:t>
      </w:r>
      <w:r w:rsidRPr="373A96E3" w:rsidR="6741A4E8">
        <w:rPr>
          <w:i w:val="0"/>
          <w:iCs w:val="0"/>
          <w:noProof w:val="0"/>
          <w:sz w:val="24"/>
          <w:szCs w:val="24"/>
          <w:lang w:val="en-US"/>
        </w:rPr>
        <w:t xml:space="preserve"> “DTP605068-3P,” </w:t>
      </w:r>
      <w:r w:rsidRPr="373A96E3" w:rsidR="6741A4E8">
        <w:rPr>
          <w:rFonts w:ascii="Times New Roman" w:hAnsi="Times New Roman" w:eastAsia="Times New Roman" w:cs="Times New Roman"/>
          <w:i w:val="1"/>
          <w:iCs w:val="1"/>
          <w:noProof w:val="0"/>
          <w:sz w:val="24"/>
          <w:szCs w:val="24"/>
          <w:lang w:val="en-US"/>
        </w:rPr>
        <w:t>DataPower</w:t>
      </w:r>
      <w:r w:rsidRPr="373A96E3" w:rsidR="6741A4E8">
        <w:rPr>
          <w:rFonts w:ascii="Times New Roman" w:hAnsi="Times New Roman" w:eastAsia="Times New Roman" w:cs="Times New Roman"/>
          <w:noProof w:val="0"/>
          <w:sz w:val="24"/>
          <w:szCs w:val="24"/>
          <w:lang w:val="en-US"/>
        </w:rPr>
        <w:t xml:space="preserve">. [Online]. Available: </w:t>
      </w:r>
      <w:hyperlink r:id="R4dc89c8d73354b87">
        <w:r w:rsidRPr="373A96E3" w:rsidR="6741A4E8">
          <w:rPr>
            <w:rStyle w:val="Hyperlink"/>
            <w:rFonts w:ascii="Times New Roman" w:hAnsi="Times New Roman" w:eastAsia="Times New Roman" w:cs="Times New Roman"/>
            <w:noProof w:val="0"/>
            <w:sz w:val="24"/>
            <w:szCs w:val="24"/>
            <w:lang w:val="en-US"/>
          </w:rPr>
          <w:t>https://cdn.sparkfun.com/datasheets/Prototyping/spe-00-DTP605068-3P-6000mah-en-1.0ver.pdf</w:t>
        </w:r>
      </w:hyperlink>
      <w:r w:rsidRPr="373A96E3" w:rsidR="6741A4E8">
        <w:rPr>
          <w:rFonts w:ascii="Times New Roman" w:hAnsi="Times New Roman" w:eastAsia="Times New Roman" w:cs="Times New Roman"/>
          <w:noProof w:val="0"/>
          <w:sz w:val="24"/>
          <w:szCs w:val="24"/>
          <w:lang w:val="en-US"/>
        </w:rPr>
        <w:t>.</w:t>
      </w:r>
    </w:p>
    <w:p w:rsidR="373A96E3" w:rsidP="373A96E3" w:rsidRDefault="373A96E3" w14:paraId="44C489D4" w14:textId="62FCEA74">
      <w:pPr>
        <w:pStyle w:val="Normal"/>
        <w:ind w:left="567" w:hanging="567"/>
        <w:rPr>
          <w:i w:val="0"/>
          <w:iCs w:val="0"/>
          <w:noProof w:val="0"/>
          <w:sz w:val="24"/>
          <w:szCs w:val="24"/>
          <w:lang w:val="en-US"/>
        </w:rPr>
      </w:pPr>
    </w:p>
    <w:p w:rsidR="655764DB" w:rsidP="373A96E3" w:rsidRDefault="655764DB" w14:paraId="16A3B6CA" w14:textId="14A3A813">
      <w:pPr>
        <w:pStyle w:val="Normal"/>
        <w:bidi w:val="0"/>
        <w:ind w:left="567" w:hanging="567"/>
        <w:jc w:val="left"/>
        <w:rPr>
          <w:i w:val="0"/>
          <w:iCs w:val="0"/>
          <w:noProof w:val="0"/>
          <w:sz w:val="24"/>
          <w:szCs w:val="24"/>
          <w:lang w:val="en-US"/>
        </w:rPr>
      </w:pPr>
      <w:r w:rsidRPr="373A96E3" w:rsidR="655764DB">
        <w:rPr>
          <w:i w:val="0"/>
          <w:iCs w:val="0"/>
          <w:noProof w:val="0"/>
          <w:sz w:val="24"/>
          <w:szCs w:val="24"/>
          <w:lang w:val="en-US"/>
        </w:rPr>
        <w:t>[30]</w:t>
      </w:r>
      <w:r w:rsidRPr="373A96E3" w:rsidR="6FE16F25">
        <w:rPr>
          <w:i w:val="0"/>
          <w:iCs w:val="0"/>
          <w:noProof w:val="0"/>
          <w:sz w:val="24"/>
          <w:szCs w:val="24"/>
          <w:lang w:val="en-US"/>
        </w:rPr>
        <w:t xml:space="preserve"> “Prt-13856,” </w:t>
      </w:r>
      <w:r w:rsidRPr="373A96E3" w:rsidR="6FE16F25">
        <w:rPr>
          <w:rFonts w:ascii="Times New Roman" w:hAnsi="Times New Roman" w:eastAsia="Times New Roman" w:cs="Times New Roman"/>
          <w:i w:val="1"/>
          <w:iCs w:val="1"/>
          <w:noProof w:val="0"/>
          <w:sz w:val="24"/>
          <w:szCs w:val="24"/>
          <w:lang w:val="en-US"/>
        </w:rPr>
        <w:t>DigiKey</w:t>
      </w:r>
      <w:r w:rsidRPr="373A96E3" w:rsidR="6FE16F25">
        <w:rPr>
          <w:rFonts w:ascii="Times New Roman" w:hAnsi="Times New Roman" w:eastAsia="Times New Roman" w:cs="Times New Roman"/>
          <w:noProof w:val="0"/>
          <w:sz w:val="24"/>
          <w:szCs w:val="24"/>
          <w:lang w:val="en-US"/>
        </w:rPr>
        <w:t xml:space="preserve">. [Online]. Available: </w:t>
      </w:r>
      <w:hyperlink r:id="Rd1fc1b222efe468c">
        <w:r w:rsidRPr="373A96E3" w:rsidR="6FE16F25">
          <w:rPr>
            <w:rStyle w:val="Hyperlink"/>
            <w:rFonts w:ascii="Times New Roman" w:hAnsi="Times New Roman" w:eastAsia="Times New Roman" w:cs="Times New Roman"/>
            <w:noProof w:val="0"/>
            <w:sz w:val="24"/>
            <w:szCs w:val="24"/>
            <w:lang w:val="en-US"/>
          </w:rPr>
          <w:t>https://www.digikey.com/en/products/detail/sparkfun-electronics/PRT-13856/6605200</w:t>
        </w:r>
      </w:hyperlink>
      <w:r w:rsidRPr="373A96E3" w:rsidR="6FE16F25">
        <w:rPr>
          <w:rFonts w:ascii="Times New Roman" w:hAnsi="Times New Roman" w:eastAsia="Times New Roman" w:cs="Times New Roman"/>
          <w:noProof w:val="0"/>
          <w:sz w:val="24"/>
          <w:szCs w:val="24"/>
          <w:lang w:val="en-US"/>
        </w:rPr>
        <w:t>.</w:t>
      </w:r>
    </w:p>
    <w:p w:rsidR="373A96E3" w:rsidP="373A96E3" w:rsidRDefault="373A96E3" w14:paraId="1E79F7CF" w14:textId="5C81A1A3">
      <w:pPr>
        <w:pStyle w:val="Normal"/>
        <w:bidi w:val="0"/>
        <w:spacing w:before="0" w:beforeAutospacing="off" w:after="0" w:afterAutospacing="off" w:line="257" w:lineRule="auto"/>
        <w:ind w:left="0" w:right="0"/>
        <w:jc w:val="left"/>
        <w:rPr>
          <w:i w:val="0"/>
          <w:iCs w:val="0"/>
          <w:noProof w:val="0"/>
          <w:sz w:val="24"/>
          <w:szCs w:val="24"/>
          <w:lang w:val="en-US"/>
        </w:rPr>
      </w:pPr>
    </w:p>
    <w:p w:rsidR="655764DB" w:rsidP="373A96E3" w:rsidRDefault="655764DB" w14:paraId="1D9B3D1D" w14:textId="7F1CD4A2">
      <w:pPr>
        <w:pStyle w:val="Normal"/>
        <w:ind w:left="567" w:hanging="567"/>
        <w:rPr>
          <w:rFonts w:ascii="Calibri" w:hAnsi="Calibri" w:eastAsia="Calibri" w:cs="Calibri"/>
          <w:strike w:val="0"/>
          <w:dstrike w:val="0"/>
          <w:noProof w:val="0"/>
          <w:sz w:val="22"/>
          <w:szCs w:val="22"/>
          <w:lang w:val="en-US"/>
        </w:rPr>
      </w:pPr>
      <w:r w:rsidRPr="373A96E3" w:rsidR="655764DB">
        <w:rPr>
          <w:i w:val="0"/>
          <w:iCs w:val="0"/>
          <w:noProof w:val="0"/>
          <w:sz w:val="24"/>
          <w:szCs w:val="24"/>
          <w:lang w:val="en-US"/>
        </w:rPr>
        <w:t>[31]</w:t>
      </w:r>
      <w:r w:rsidRPr="373A96E3" w:rsidR="7FF92003">
        <w:rPr>
          <w:i w:val="0"/>
          <w:iCs w:val="0"/>
          <w:noProof w:val="0"/>
          <w:sz w:val="24"/>
          <w:szCs w:val="24"/>
          <w:lang w:val="en-US"/>
        </w:rPr>
        <w:t xml:space="preserve"> “3.7V 12ah recycle lithium lipo polymer batteries,” </w:t>
      </w:r>
      <w:r w:rsidRPr="373A96E3" w:rsidR="7FF92003">
        <w:rPr>
          <w:rFonts w:ascii="Times New Roman" w:hAnsi="Times New Roman" w:eastAsia="Times New Roman" w:cs="Times New Roman"/>
          <w:i w:val="1"/>
          <w:iCs w:val="1"/>
          <w:noProof w:val="0"/>
          <w:sz w:val="24"/>
          <w:szCs w:val="24"/>
          <w:lang w:val="en-US"/>
        </w:rPr>
        <w:t>GeePower Custom Lithium Battery</w:t>
      </w:r>
      <w:r w:rsidRPr="373A96E3" w:rsidR="7FF92003">
        <w:rPr>
          <w:rFonts w:ascii="Times New Roman" w:hAnsi="Times New Roman" w:eastAsia="Times New Roman" w:cs="Times New Roman"/>
          <w:noProof w:val="0"/>
          <w:sz w:val="24"/>
          <w:szCs w:val="24"/>
          <w:lang w:val="en-US"/>
        </w:rPr>
        <w:t xml:space="preserve">. [Online]. Available: </w:t>
      </w:r>
      <w:hyperlink r:id="R0fe633cd40294279">
        <w:r w:rsidRPr="373A96E3" w:rsidR="7FF92003">
          <w:rPr>
            <w:rStyle w:val="Hyperlink"/>
            <w:rFonts w:ascii="Times New Roman" w:hAnsi="Times New Roman" w:eastAsia="Times New Roman" w:cs="Times New Roman"/>
            <w:noProof w:val="0"/>
            <w:sz w:val="24"/>
            <w:szCs w:val="24"/>
            <w:lang w:val="en-US"/>
          </w:rPr>
          <w:t>https://www.battery-system.com/product/3-7v-12ah-recycle-lithium-lipo-polymer-batteries</w:t>
        </w:r>
      </w:hyperlink>
      <w:r w:rsidRPr="373A96E3" w:rsidR="7FF92003">
        <w:rPr>
          <w:rFonts w:ascii="Times New Roman" w:hAnsi="Times New Roman" w:eastAsia="Times New Roman" w:cs="Times New Roman"/>
          <w:noProof w:val="0"/>
          <w:sz w:val="24"/>
          <w:szCs w:val="24"/>
          <w:lang w:val="en-US"/>
        </w:rPr>
        <w:t>.</w:t>
      </w:r>
    </w:p>
    <w:p w:rsidR="373A96E3" w:rsidP="373A96E3" w:rsidRDefault="373A96E3" w14:paraId="7342798C" w14:textId="1D201CF9">
      <w:pPr>
        <w:pStyle w:val="Normal"/>
        <w:spacing w:line="257" w:lineRule="auto"/>
        <w:rPr>
          <w:i w:val="0"/>
          <w:iCs w:val="0"/>
          <w:noProof w:val="0"/>
          <w:sz w:val="24"/>
          <w:szCs w:val="24"/>
          <w:lang w:val="en-US"/>
        </w:rPr>
      </w:pPr>
    </w:p>
    <w:p w:rsidR="373A96E3" w:rsidP="373A96E3" w:rsidRDefault="373A96E3" w14:paraId="3429051B" w14:textId="6DEC52D2">
      <w:pPr>
        <w:pStyle w:val="Normal"/>
        <w:ind w:left="567" w:hanging="567"/>
        <w:rPr>
          <w:i w:val="0"/>
          <w:iCs w:val="0"/>
          <w:noProof w:val="0"/>
          <w:sz w:val="24"/>
          <w:szCs w:val="24"/>
          <w:lang w:val="en-US"/>
        </w:rPr>
      </w:pPr>
    </w:p>
    <w:sectPr w:rsidRPr="00FE544B" w:rsidR="00D91471" w:rsidSect="00E96704">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194733" w:rsidRDefault="00194733" w14:paraId="463F29E8" wp14:textId="77777777">
      <w:r>
        <w:separator/>
      </w:r>
    </w:p>
  </w:endnote>
  <w:endnote w:type="continuationSeparator" w:id="0">
    <w:p xmlns:wp14="http://schemas.microsoft.com/office/word/2010/wordml" w:rsidR="00194733" w:rsidRDefault="00194733" w14:paraId="3B7B4B8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A7D16" w:rsidRDefault="009A7D16" w14:paraId="2BA226A1"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FE544B" w:rsidRDefault="00194733" w14:paraId="1BE864C2" wp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382981">
              <w:rPr>
                <w:b/>
                <w:bCs/>
                <w:noProof/>
              </w:rPr>
              <w:t>3</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382981">
              <w:rPr>
                <w:b/>
                <w:bCs/>
                <w:noProof/>
              </w:rPr>
              <w:t>3</w:t>
            </w:r>
            <w:r w:rsidR="00FE544B">
              <w:rPr>
                <w:b/>
                <w:bCs/>
                <w:szCs w:val="24"/>
              </w:rPr>
              <w:fldChar w:fldCharType="end"/>
            </w:r>
          </w:p>
        </w:sdtContent>
      </w:sdt>
    </w:sdtContent>
  </w:sdt>
  <w:p xmlns:wp14="http://schemas.microsoft.com/office/word/2010/wordml" w:rsidR="00FE544B" w:rsidRDefault="00FE544B" w14:paraId="3A0FF5F2"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A7D16" w:rsidRDefault="009A7D16" w14:paraId="0DE4B5B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194733" w:rsidRDefault="00194733" w14:paraId="5630AD66" wp14:textId="77777777">
      <w:r>
        <w:separator/>
      </w:r>
    </w:p>
  </w:footnote>
  <w:footnote w:type="continuationSeparator" w:id="0">
    <w:p xmlns:wp14="http://schemas.microsoft.com/office/word/2010/wordml" w:rsidR="00194733" w:rsidRDefault="00194733" w14:paraId="6182907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A7D16" w:rsidRDefault="009A7D16" w14:paraId="17AD93B2"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40EF4" w:rsidP="00C801B4" w:rsidRDefault="00940EF4" w14:paraId="143A4149"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E72A94">
      <w:rPr>
        <w:noProof/>
      </w:rPr>
      <w:t>03-03-2015</w:t>
    </w:r>
    <w:r w:rsidR="009A7D16">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A7D16" w:rsidRDefault="009A7D16" w14:paraId="637805D2" wp14:textId="77777777">
    <w:pPr>
      <w:pStyle w:val="Header"/>
    </w:pPr>
  </w:p>
</w:hdr>
</file>

<file path=word/intelligence.xml><?xml version="1.0" encoding="utf-8"?>
<int:Intelligence xmlns:int="http://schemas.microsoft.com/office/intelligence/2019/intelligence">
  <int:IntelligenceSettings/>
  <int:Manifest>
    <int:ParagraphRange paragraphId="1912764737" textId="886796685" start="21" length="2" invalidationStart="21" invalidationLength="2" id="WEoESuU/"/>
    <int:WordHash hashCode="7JuntD0WUJ4uYF" id="42YCQlqp"/>
    <int:WordHash hashCode="wudVFMfCWdnEoq" id="wJQhRq5Q"/>
    <int:WordHash hashCode="mG6vqYwo1I1pBM" id="NUjljNUT"/>
    <int:WordHash hashCode="qOrczPMtRnQpBe" id="VVH3EmRB"/>
    <int:WordHash hashCode="RubpWkpFr9gCw9" id="wQz3jpaL"/>
    <int:WordHash hashCode="hqKNiPAHBOWiiz" id="8/nS54qn"/>
    <int:WordHash hashCode="uLcBI1n0P26iYp" id="z5LkID4+"/>
    <int:WordHash hashCode="cqjfwJ/mUWyXyq" id="rdS4JX/X"/>
    <int:WordHash hashCode="ASAc1OCpVrOnkn" id="/BJqa1jC"/>
    <int:ParagraphRange paragraphId="905067905" textId="1556141397" start="0" length="4" invalidationStart="0" invalidationLength="4" id="aak2HMW9"/>
    <int:ParagraphRange paragraphId="1539725375" textId="159872293" start="20" length="12" invalidationStart="20" invalidationLength="12" id="/EOIsKI8"/>
    <int:ParagraphRange paragraphId="1891231047" textId="229525470" start="16" length="11" invalidationStart="16" invalidationLength="11" id="4GcXQBSP"/>
    <int:ParagraphRange paragraphId="1907223092" textId="1348198667" start="24" length="11" invalidationStart="24" invalidationLength="11" id="sVFk5ule"/>
    <int:ParagraphRange paragraphId="1796933428" textId="1958497497" start="53" length="8" invalidationStart="53" invalidationLength="8" id="vHYhR/1O"/>
    <int:ParagraphRange paragraphId="1816255183" textId="406973843" start="19" length="11" invalidationStart="19" invalidationLength="11" id="VJi/40L7"/>
    <int:ParagraphRange paragraphId="1461999189" textId="214146773" start="7" length="3" invalidationStart="7" invalidationLength="3" id="adkOmGZN"/>
    <int:ParagraphRange paragraphId="1894846922" textId="694386141" start="6" length="2" invalidationStart="6" invalidationLength="2" id="rTmQ0q+b"/>
    <int:WordHash hashCode="E1+Tt6RJBbZOzq" id="nYNJai1X"/>
    <int:WordHash hashCode="CTnD/lwNXSv/QN" id="WTY1wRHQ"/>
    <int:WordHash hashCode="7aqysqJK1em6jl" id="wNTIzenL"/>
    <int:WordHash hashCode="tv/bSYQyvK8Bvf" id="CMRmBw9N"/>
    <int:WordHash hashCode="qF0SiLjXEe+OmZ" id="72xoOzo8"/>
    <int:WordHash hashCode="8WuswGUQvPlU3v" id="ZUoQqZ1z"/>
    <int:WordHash hashCode="DlU7WcrqIFK/Rl" id="FymA9oUy"/>
    <int:WordHash hashCode="bk2IEk95cNlhCF" id="sRZYUYuJ"/>
    <int:WordHash hashCode="KB2UbHcYk9A8xY" id="d6BMSqYH"/>
    <int:WordHash hashCode="0GYf/LRGEYcRtn" id="DJzc7Y+E"/>
    <int:WordHash hashCode="nERGmtklLNiKe4" id="m8QrIKmW"/>
    <int:WordHash hashCode="4ZRYw/gP3PSzg5" id="sB3H6alR"/>
  </int:Manifest>
  <int:Observations>
    <int:Content id="WEoESuU/">
      <int:Rejection type="LegacyProofing"/>
    </int:Content>
    <int:Content id="42YCQlqp">
      <int:Rejection type="LegacyProofing"/>
    </int:Content>
    <int:Content id="wJQhRq5Q">
      <int:Rejection type="LegacyProofing"/>
    </int:Content>
    <int:Content id="NUjljNUT">
      <int:Rejection type="LegacyProofing"/>
    </int:Content>
    <int:Content id="VVH3EmRB">
      <int:Rejection type="LegacyProofing"/>
    </int:Content>
    <int:Content id="wQz3jpaL">
      <int:Rejection type="LegacyProofing"/>
    </int:Content>
    <int:Content id="8/nS54qn">
      <int:Rejection type="LegacyProofing"/>
    </int:Content>
    <int:Content id="z5LkID4+">
      <int:Rejection type="LegacyProofing"/>
    </int:Content>
    <int:Content id="rdS4JX/X">
      <int:Rejection type="LegacyProofing"/>
    </int:Content>
    <int:Content id="/BJqa1jC">
      <int:Rejection type="LegacyProofing"/>
    </int:Content>
    <int:Content id="aak2HMW9">
      <int:Rejection type="LegacyProofing"/>
    </int:Content>
    <int:Content id="/EOIsKI8">
      <int:Rejection type="LegacyProofing"/>
    </int:Content>
    <int:Content id="4GcXQBSP">
      <int:Rejection type="LegacyProofing"/>
    </int:Content>
    <int:Content id="sVFk5ule">
      <int:Rejection type="LegacyProofing"/>
    </int:Content>
    <int:Content id="vHYhR/1O">
      <int:Rejection type="LegacyProofing"/>
    </int:Content>
    <int:Content id="VJi/40L7">
      <int:Rejection type="LegacyProofing"/>
    </int:Content>
    <int:Content id="adkOmGZN">
      <int:Rejection type="LegacyProofing"/>
    </int:Content>
    <int:Content id="rTmQ0q+b">
      <int:Rejection type="LegacyProofing"/>
    </int:Content>
    <int:Content id="nYNJai1X">
      <int:Rejection type="AugLoop_Text_Critique"/>
    </int:Content>
    <int:Content id="WTY1wRHQ">
      <int:Rejection type="AugLoop_Text_Critique"/>
    </int:Content>
    <int:Content id="wNTIzenL">
      <int:Rejection type="AugLoop_Text_Critique"/>
    </int:Content>
    <int:Content id="CMRmBw9N">
      <int:Rejection type="AugLoop_Text_Critique"/>
    </int:Content>
    <int:Content id="72xoOzo8">
      <int:Rejection type="AugLoop_Text_Critique"/>
    </int:Content>
    <int:Content id="ZUoQqZ1z">
      <int:Rejection type="AugLoop_Text_Critique"/>
    </int:Content>
    <int:Content id="FymA9oUy">
      <int:Rejection type="AugLoop_Text_Critique"/>
    </int:Content>
    <int:Content id="sRZYUYuJ">
      <int:Rejection type="AugLoop_Text_Critique"/>
    </int:Content>
    <int:Content id="d6BMSqYH">
      <int:Rejection type="AugLoop_Text_Critique"/>
    </int:Content>
    <int:Content id="DJzc7Y+E">
      <int:Rejection type="AugLoop_Text_Critique"/>
    </int:Content>
    <int:Content id="m8QrIKmW">
      <int:Rejection type="AugLoop_Text_Critique"/>
    </int:Content>
    <int:Content id="sB3H6alR">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3019"/>
    <w:rsid w:val="00095963"/>
    <w:rsid w:val="000C3451"/>
    <w:rsid w:val="000F2BC2"/>
    <w:rsid w:val="00111EA7"/>
    <w:rsid w:val="00121714"/>
    <w:rsid w:val="00143414"/>
    <w:rsid w:val="00144996"/>
    <w:rsid w:val="00174C6D"/>
    <w:rsid w:val="00194733"/>
    <w:rsid w:val="001B543C"/>
    <w:rsid w:val="001D2B9D"/>
    <w:rsid w:val="0024031D"/>
    <w:rsid w:val="00243AAC"/>
    <w:rsid w:val="00284B91"/>
    <w:rsid w:val="002A2745"/>
    <w:rsid w:val="002B1D0A"/>
    <w:rsid w:val="002F14BF"/>
    <w:rsid w:val="002F486A"/>
    <w:rsid w:val="00310E03"/>
    <w:rsid w:val="00321B62"/>
    <w:rsid w:val="003259A1"/>
    <w:rsid w:val="00346A29"/>
    <w:rsid w:val="00376A27"/>
    <w:rsid w:val="00382981"/>
    <w:rsid w:val="003F7CE8"/>
    <w:rsid w:val="00413843"/>
    <w:rsid w:val="00421D6C"/>
    <w:rsid w:val="00426D4E"/>
    <w:rsid w:val="004303FF"/>
    <w:rsid w:val="00470463"/>
    <w:rsid w:val="004801CE"/>
    <w:rsid w:val="004862C7"/>
    <w:rsid w:val="00497CE8"/>
    <w:rsid w:val="004A60F9"/>
    <w:rsid w:val="004B1141"/>
    <w:rsid w:val="004D6E2E"/>
    <w:rsid w:val="004F63FF"/>
    <w:rsid w:val="005516CF"/>
    <w:rsid w:val="005516F6"/>
    <w:rsid w:val="00596312"/>
    <w:rsid w:val="005C3159"/>
    <w:rsid w:val="006003D9"/>
    <w:rsid w:val="00631D6A"/>
    <w:rsid w:val="0066A642"/>
    <w:rsid w:val="00684BAA"/>
    <w:rsid w:val="006B410C"/>
    <w:rsid w:val="006D4978"/>
    <w:rsid w:val="006E31A1"/>
    <w:rsid w:val="0070209A"/>
    <w:rsid w:val="007138FC"/>
    <w:rsid w:val="007948D5"/>
    <w:rsid w:val="007C7A9A"/>
    <w:rsid w:val="007C8787"/>
    <w:rsid w:val="007D7251"/>
    <w:rsid w:val="007F5062"/>
    <w:rsid w:val="0084698F"/>
    <w:rsid w:val="00884079"/>
    <w:rsid w:val="008A041E"/>
    <w:rsid w:val="009214E5"/>
    <w:rsid w:val="00924BE5"/>
    <w:rsid w:val="00937CBD"/>
    <w:rsid w:val="00940EF4"/>
    <w:rsid w:val="00941611"/>
    <w:rsid w:val="00954693"/>
    <w:rsid w:val="00970656"/>
    <w:rsid w:val="009950FC"/>
    <w:rsid w:val="009A7D16"/>
    <w:rsid w:val="009D83F8"/>
    <w:rsid w:val="009F6801"/>
    <w:rsid w:val="00A37434"/>
    <w:rsid w:val="00A44723"/>
    <w:rsid w:val="00A820CE"/>
    <w:rsid w:val="00A9709E"/>
    <w:rsid w:val="00AA6748"/>
    <w:rsid w:val="00AB2454"/>
    <w:rsid w:val="00B477B5"/>
    <w:rsid w:val="00BF6572"/>
    <w:rsid w:val="00C47283"/>
    <w:rsid w:val="00C620F0"/>
    <w:rsid w:val="00C801B4"/>
    <w:rsid w:val="00C86E6E"/>
    <w:rsid w:val="00CC1AD5"/>
    <w:rsid w:val="00CF0B40"/>
    <w:rsid w:val="00CF4939"/>
    <w:rsid w:val="00CF5C1D"/>
    <w:rsid w:val="00D91471"/>
    <w:rsid w:val="00D943D6"/>
    <w:rsid w:val="00DA29C7"/>
    <w:rsid w:val="00DC2D90"/>
    <w:rsid w:val="00E00879"/>
    <w:rsid w:val="00E031CA"/>
    <w:rsid w:val="00E14F63"/>
    <w:rsid w:val="00E31243"/>
    <w:rsid w:val="00E62354"/>
    <w:rsid w:val="00E72A94"/>
    <w:rsid w:val="00E96704"/>
    <w:rsid w:val="00EB4C1E"/>
    <w:rsid w:val="00F635B1"/>
    <w:rsid w:val="00FA17E9"/>
    <w:rsid w:val="00FA1E50"/>
    <w:rsid w:val="00FE544B"/>
    <w:rsid w:val="0103F49A"/>
    <w:rsid w:val="010BB969"/>
    <w:rsid w:val="011420FE"/>
    <w:rsid w:val="01167539"/>
    <w:rsid w:val="01173BBF"/>
    <w:rsid w:val="0136EA40"/>
    <w:rsid w:val="015E08DB"/>
    <w:rsid w:val="015F5BE5"/>
    <w:rsid w:val="01820DDD"/>
    <w:rsid w:val="0182507D"/>
    <w:rsid w:val="0193768F"/>
    <w:rsid w:val="01D723F2"/>
    <w:rsid w:val="01DAA731"/>
    <w:rsid w:val="01F45ADE"/>
    <w:rsid w:val="01F95779"/>
    <w:rsid w:val="021C9095"/>
    <w:rsid w:val="024E00C8"/>
    <w:rsid w:val="024E947F"/>
    <w:rsid w:val="0270E643"/>
    <w:rsid w:val="02A834D5"/>
    <w:rsid w:val="02B7DEE5"/>
    <w:rsid w:val="02CFBD28"/>
    <w:rsid w:val="02D2BAA1"/>
    <w:rsid w:val="02F1BE26"/>
    <w:rsid w:val="02FD05D5"/>
    <w:rsid w:val="0315AB90"/>
    <w:rsid w:val="03192233"/>
    <w:rsid w:val="031B9644"/>
    <w:rsid w:val="0336BB2B"/>
    <w:rsid w:val="0354E388"/>
    <w:rsid w:val="035CA32B"/>
    <w:rsid w:val="0373EAE7"/>
    <w:rsid w:val="0376D5FC"/>
    <w:rsid w:val="03995C82"/>
    <w:rsid w:val="03A74D6F"/>
    <w:rsid w:val="03ACD68E"/>
    <w:rsid w:val="03C2191B"/>
    <w:rsid w:val="041CFC01"/>
    <w:rsid w:val="041E54B4"/>
    <w:rsid w:val="041FFDC6"/>
    <w:rsid w:val="04581D29"/>
    <w:rsid w:val="045C426D"/>
    <w:rsid w:val="046DE7EE"/>
    <w:rsid w:val="04897B43"/>
    <w:rsid w:val="04A9B186"/>
    <w:rsid w:val="04B040C1"/>
    <w:rsid w:val="04D60C38"/>
    <w:rsid w:val="04EE2767"/>
    <w:rsid w:val="0538A977"/>
    <w:rsid w:val="055F34D4"/>
    <w:rsid w:val="056B30DA"/>
    <w:rsid w:val="05728983"/>
    <w:rsid w:val="0580D5A7"/>
    <w:rsid w:val="05A88A95"/>
    <w:rsid w:val="05D0D019"/>
    <w:rsid w:val="05EDE03D"/>
    <w:rsid w:val="05F205B8"/>
    <w:rsid w:val="061BE775"/>
    <w:rsid w:val="06539ACC"/>
    <w:rsid w:val="0683F49F"/>
    <w:rsid w:val="068756E3"/>
    <w:rsid w:val="0714DEE3"/>
    <w:rsid w:val="07676099"/>
    <w:rsid w:val="07759B77"/>
    <w:rsid w:val="078332A4"/>
    <w:rsid w:val="07A8C9A3"/>
    <w:rsid w:val="07AAEB2A"/>
    <w:rsid w:val="07BA85AA"/>
    <w:rsid w:val="07F1F5F3"/>
    <w:rsid w:val="08479030"/>
    <w:rsid w:val="08AA56C3"/>
    <w:rsid w:val="08D3FA4D"/>
    <w:rsid w:val="08D6B888"/>
    <w:rsid w:val="08FF4A9E"/>
    <w:rsid w:val="090B3A49"/>
    <w:rsid w:val="09136540"/>
    <w:rsid w:val="09383B70"/>
    <w:rsid w:val="095301FC"/>
    <w:rsid w:val="0995AC35"/>
    <w:rsid w:val="099EE919"/>
    <w:rsid w:val="09C4160C"/>
    <w:rsid w:val="0A451D4F"/>
    <w:rsid w:val="0A4B4E56"/>
    <w:rsid w:val="0A677435"/>
    <w:rsid w:val="0A93DFD6"/>
    <w:rsid w:val="0A977074"/>
    <w:rsid w:val="0AB635DA"/>
    <w:rsid w:val="0AB82F53"/>
    <w:rsid w:val="0AD32D87"/>
    <w:rsid w:val="0B589138"/>
    <w:rsid w:val="0BA66E27"/>
    <w:rsid w:val="0BBB6BF6"/>
    <w:rsid w:val="0BBCDF66"/>
    <w:rsid w:val="0BC20649"/>
    <w:rsid w:val="0BCE9200"/>
    <w:rsid w:val="0BED14BB"/>
    <w:rsid w:val="0BF4288E"/>
    <w:rsid w:val="0C11F1BD"/>
    <w:rsid w:val="0C140A50"/>
    <w:rsid w:val="0C3FE74E"/>
    <w:rsid w:val="0C43C896"/>
    <w:rsid w:val="0C481EDF"/>
    <w:rsid w:val="0C821045"/>
    <w:rsid w:val="0C8B439C"/>
    <w:rsid w:val="0CAC80C3"/>
    <w:rsid w:val="0D1ECB06"/>
    <w:rsid w:val="0D424FD0"/>
    <w:rsid w:val="0D51EBF8"/>
    <w:rsid w:val="0D550A2F"/>
    <w:rsid w:val="0D676B8D"/>
    <w:rsid w:val="0D8FF8EF"/>
    <w:rsid w:val="0DBB5DC2"/>
    <w:rsid w:val="0DCECD92"/>
    <w:rsid w:val="0DE3EF40"/>
    <w:rsid w:val="0DF70642"/>
    <w:rsid w:val="0E61C49D"/>
    <w:rsid w:val="0E79E71D"/>
    <w:rsid w:val="0E940861"/>
    <w:rsid w:val="0E9C7E9D"/>
    <w:rsid w:val="0ED8453F"/>
    <w:rsid w:val="0F669803"/>
    <w:rsid w:val="0F7124E6"/>
    <w:rsid w:val="0FA3DE54"/>
    <w:rsid w:val="0FAD0186"/>
    <w:rsid w:val="0FB19E4B"/>
    <w:rsid w:val="0FCAA815"/>
    <w:rsid w:val="0FE8925C"/>
    <w:rsid w:val="0FFEACBC"/>
    <w:rsid w:val="100E9A43"/>
    <w:rsid w:val="1015B77E"/>
    <w:rsid w:val="101C7BED"/>
    <w:rsid w:val="101CDBAB"/>
    <w:rsid w:val="10284423"/>
    <w:rsid w:val="1030B87F"/>
    <w:rsid w:val="10458F9B"/>
    <w:rsid w:val="106C7D63"/>
    <w:rsid w:val="10EF4932"/>
    <w:rsid w:val="110184D8"/>
    <w:rsid w:val="111B919A"/>
    <w:rsid w:val="11338213"/>
    <w:rsid w:val="1144EB84"/>
    <w:rsid w:val="114C3063"/>
    <w:rsid w:val="1154FB90"/>
    <w:rsid w:val="11639D43"/>
    <w:rsid w:val="117D89DE"/>
    <w:rsid w:val="11FBBBFA"/>
    <w:rsid w:val="1202F521"/>
    <w:rsid w:val="120CB565"/>
    <w:rsid w:val="122280CD"/>
    <w:rsid w:val="124BE11C"/>
    <w:rsid w:val="124EF507"/>
    <w:rsid w:val="125068D3"/>
    <w:rsid w:val="12B4DA52"/>
    <w:rsid w:val="12D537F2"/>
    <w:rsid w:val="12DA2EEA"/>
    <w:rsid w:val="12F95E42"/>
    <w:rsid w:val="131F9F2D"/>
    <w:rsid w:val="13306638"/>
    <w:rsid w:val="13406A7A"/>
    <w:rsid w:val="134E7410"/>
    <w:rsid w:val="13541CAF"/>
    <w:rsid w:val="137C103B"/>
    <w:rsid w:val="13C074A4"/>
    <w:rsid w:val="13CE9D92"/>
    <w:rsid w:val="13E7EE1B"/>
    <w:rsid w:val="13EEFD31"/>
    <w:rsid w:val="1433B065"/>
    <w:rsid w:val="143E0F16"/>
    <w:rsid w:val="145BC52D"/>
    <w:rsid w:val="1468A425"/>
    <w:rsid w:val="14827925"/>
    <w:rsid w:val="14883EDF"/>
    <w:rsid w:val="1495B7CD"/>
    <w:rsid w:val="14995A72"/>
    <w:rsid w:val="14C839E2"/>
    <w:rsid w:val="14E5EC0A"/>
    <w:rsid w:val="14E928A1"/>
    <w:rsid w:val="14FC6D22"/>
    <w:rsid w:val="150BC021"/>
    <w:rsid w:val="150CAA38"/>
    <w:rsid w:val="1524ACBB"/>
    <w:rsid w:val="152D3DC6"/>
    <w:rsid w:val="15528B9B"/>
    <w:rsid w:val="15822B6D"/>
    <w:rsid w:val="15B5A6E3"/>
    <w:rsid w:val="15CE8091"/>
    <w:rsid w:val="15D68D9F"/>
    <w:rsid w:val="15EBE80F"/>
    <w:rsid w:val="16159D4A"/>
    <w:rsid w:val="16664065"/>
    <w:rsid w:val="1686F0D3"/>
    <w:rsid w:val="168D3C27"/>
    <w:rsid w:val="16983D83"/>
    <w:rsid w:val="16A66582"/>
    <w:rsid w:val="16AB3774"/>
    <w:rsid w:val="16D7D56D"/>
    <w:rsid w:val="16EEC89C"/>
    <w:rsid w:val="1718B374"/>
    <w:rsid w:val="171D13C5"/>
    <w:rsid w:val="173AE2AD"/>
    <w:rsid w:val="173F1939"/>
    <w:rsid w:val="175B1BE1"/>
    <w:rsid w:val="1769D662"/>
    <w:rsid w:val="176E25FB"/>
    <w:rsid w:val="17A7E788"/>
    <w:rsid w:val="17F1E937"/>
    <w:rsid w:val="17F4845A"/>
    <w:rsid w:val="1818A872"/>
    <w:rsid w:val="184360E3"/>
    <w:rsid w:val="184E6AA3"/>
    <w:rsid w:val="18557F77"/>
    <w:rsid w:val="1874CC75"/>
    <w:rsid w:val="188592DE"/>
    <w:rsid w:val="1890830B"/>
    <w:rsid w:val="18B76F76"/>
    <w:rsid w:val="18C368FD"/>
    <w:rsid w:val="18C8A391"/>
    <w:rsid w:val="18DA7182"/>
    <w:rsid w:val="1919FCBF"/>
    <w:rsid w:val="196D1F1A"/>
    <w:rsid w:val="19909848"/>
    <w:rsid w:val="19A20EDC"/>
    <w:rsid w:val="19A3D574"/>
    <w:rsid w:val="19ACEC57"/>
    <w:rsid w:val="19EAA1AD"/>
    <w:rsid w:val="19EE8CDE"/>
    <w:rsid w:val="1A09628B"/>
    <w:rsid w:val="1A5D6428"/>
    <w:rsid w:val="1A5DD800"/>
    <w:rsid w:val="1A717A22"/>
    <w:rsid w:val="1AA7815A"/>
    <w:rsid w:val="1ABAD98A"/>
    <w:rsid w:val="1ABEB857"/>
    <w:rsid w:val="1B0B75AC"/>
    <w:rsid w:val="1B1414D9"/>
    <w:rsid w:val="1B380ED5"/>
    <w:rsid w:val="1B797BEC"/>
    <w:rsid w:val="1B7CD9CB"/>
    <w:rsid w:val="1BA9C35B"/>
    <w:rsid w:val="1BEFDC74"/>
    <w:rsid w:val="1C3327D2"/>
    <w:rsid w:val="1C5A301B"/>
    <w:rsid w:val="1CB6FE1D"/>
    <w:rsid w:val="1CC2CF5C"/>
    <w:rsid w:val="1CEEEE09"/>
    <w:rsid w:val="1D33E249"/>
    <w:rsid w:val="1D50D844"/>
    <w:rsid w:val="1D675DCE"/>
    <w:rsid w:val="1D6B7590"/>
    <w:rsid w:val="1D78A7CB"/>
    <w:rsid w:val="1D8B8AEB"/>
    <w:rsid w:val="1DF73482"/>
    <w:rsid w:val="1E07C9DC"/>
    <w:rsid w:val="1E30F7E8"/>
    <w:rsid w:val="1E446AA8"/>
    <w:rsid w:val="1E4CA2D0"/>
    <w:rsid w:val="1E6805E0"/>
    <w:rsid w:val="1E71FB40"/>
    <w:rsid w:val="1E822FE8"/>
    <w:rsid w:val="1E8814B1"/>
    <w:rsid w:val="1EA5D486"/>
    <w:rsid w:val="1EADD303"/>
    <w:rsid w:val="1EB79E6C"/>
    <w:rsid w:val="1EEA1F5E"/>
    <w:rsid w:val="1F032E2F"/>
    <w:rsid w:val="1F04E4D6"/>
    <w:rsid w:val="1F062BA8"/>
    <w:rsid w:val="1F111F3F"/>
    <w:rsid w:val="1F147222"/>
    <w:rsid w:val="1F1A84A7"/>
    <w:rsid w:val="1F422352"/>
    <w:rsid w:val="1F5FCE6F"/>
    <w:rsid w:val="1FC3D1DA"/>
    <w:rsid w:val="2013C517"/>
    <w:rsid w:val="2030E0F6"/>
    <w:rsid w:val="203A8D3D"/>
    <w:rsid w:val="204D3A35"/>
    <w:rsid w:val="2078204E"/>
    <w:rsid w:val="20F42598"/>
    <w:rsid w:val="210369C1"/>
    <w:rsid w:val="2109B1E3"/>
    <w:rsid w:val="214AE9C3"/>
    <w:rsid w:val="21A24F47"/>
    <w:rsid w:val="21A87EFB"/>
    <w:rsid w:val="21B18A10"/>
    <w:rsid w:val="21DD7548"/>
    <w:rsid w:val="223DA197"/>
    <w:rsid w:val="233E1FA8"/>
    <w:rsid w:val="23575125"/>
    <w:rsid w:val="236F3EFF"/>
    <w:rsid w:val="23B66E0F"/>
    <w:rsid w:val="23B7F18A"/>
    <w:rsid w:val="23C00B25"/>
    <w:rsid w:val="23D10E30"/>
    <w:rsid w:val="24038CA3"/>
    <w:rsid w:val="240C19F7"/>
    <w:rsid w:val="241A47FB"/>
    <w:rsid w:val="244E5099"/>
    <w:rsid w:val="2488CAFC"/>
    <w:rsid w:val="24BE648F"/>
    <w:rsid w:val="24C831A1"/>
    <w:rsid w:val="24E972F3"/>
    <w:rsid w:val="24E9C654"/>
    <w:rsid w:val="250C40F5"/>
    <w:rsid w:val="25480897"/>
    <w:rsid w:val="25573EED"/>
    <w:rsid w:val="255EBD80"/>
    <w:rsid w:val="256F6E8F"/>
    <w:rsid w:val="259E7946"/>
    <w:rsid w:val="25A1F4FD"/>
    <w:rsid w:val="25A242F4"/>
    <w:rsid w:val="25A9D98B"/>
    <w:rsid w:val="25B29033"/>
    <w:rsid w:val="26029EDE"/>
    <w:rsid w:val="26636B55"/>
    <w:rsid w:val="268687F6"/>
    <w:rsid w:val="26B86DA2"/>
    <w:rsid w:val="26C1891A"/>
    <w:rsid w:val="26C8E89D"/>
    <w:rsid w:val="26CA51BF"/>
    <w:rsid w:val="2720E5A5"/>
    <w:rsid w:val="2723D214"/>
    <w:rsid w:val="275CE7E3"/>
    <w:rsid w:val="2766F2AC"/>
    <w:rsid w:val="27A66DC2"/>
    <w:rsid w:val="27C16DF8"/>
    <w:rsid w:val="27D58C9D"/>
    <w:rsid w:val="27EC8170"/>
    <w:rsid w:val="27FF0C33"/>
    <w:rsid w:val="281405B0"/>
    <w:rsid w:val="281412A7"/>
    <w:rsid w:val="2836A659"/>
    <w:rsid w:val="28582A9A"/>
    <w:rsid w:val="28587891"/>
    <w:rsid w:val="288B10BA"/>
    <w:rsid w:val="28B4FB74"/>
    <w:rsid w:val="28DE409C"/>
    <w:rsid w:val="290F38E6"/>
    <w:rsid w:val="291A30A8"/>
    <w:rsid w:val="2952BE38"/>
    <w:rsid w:val="29E16F83"/>
    <w:rsid w:val="29E7F944"/>
    <w:rsid w:val="2A2C6233"/>
    <w:rsid w:val="2A4544B8"/>
    <w:rsid w:val="2A5C219D"/>
    <w:rsid w:val="2AD61001"/>
    <w:rsid w:val="2AE8A673"/>
    <w:rsid w:val="2B2E9D76"/>
    <w:rsid w:val="2B375EE2"/>
    <w:rsid w:val="2B59F919"/>
    <w:rsid w:val="2B60140A"/>
    <w:rsid w:val="2B84593F"/>
    <w:rsid w:val="2BD7F08F"/>
    <w:rsid w:val="2C00B465"/>
    <w:rsid w:val="2C405570"/>
    <w:rsid w:val="2C43E3EC"/>
    <w:rsid w:val="2C71E062"/>
    <w:rsid w:val="2CBA1238"/>
    <w:rsid w:val="2D07C929"/>
    <w:rsid w:val="2D259057"/>
    <w:rsid w:val="2DB24E69"/>
    <w:rsid w:val="2DF10D6B"/>
    <w:rsid w:val="2E1231CB"/>
    <w:rsid w:val="2E14CF62"/>
    <w:rsid w:val="2E581C2E"/>
    <w:rsid w:val="2E593A38"/>
    <w:rsid w:val="2EB338F9"/>
    <w:rsid w:val="2EEF1487"/>
    <w:rsid w:val="2F06FB09"/>
    <w:rsid w:val="2F10D984"/>
    <w:rsid w:val="2F1A19CB"/>
    <w:rsid w:val="2F1D5BCA"/>
    <w:rsid w:val="2F2C8614"/>
    <w:rsid w:val="2F684206"/>
    <w:rsid w:val="2F744481"/>
    <w:rsid w:val="2F9A33F9"/>
    <w:rsid w:val="2FC22739"/>
    <w:rsid w:val="300682BB"/>
    <w:rsid w:val="301AAD60"/>
    <w:rsid w:val="30260EC0"/>
    <w:rsid w:val="303B0C5A"/>
    <w:rsid w:val="3071801D"/>
    <w:rsid w:val="30DD6530"/>
    <w:rsid w:val="3147253D"/>
    <w:rsid w:val="314FE41A"/>
    <w:rsid w:val="315263F7"/>
    <w:rsid w:val="3166BD81"/>
    <w:rsid w:val="318A332E"/>
    <w:rsid w:val="31A610FD"/>
    <w:rsid w:val="31D3590B"/>
    <w:rsid w:val="31E33464"/>
    <w:rsid w:val="321A523A"/>
    <w:rsid w:val="3230D66B"/>
    <w:rsid w:val="3252D733"/>
    <w:rsid w:val="32889ED0"/>
    <w:rsid w:val="3298BDEE"/>
    <w:rsid w:val="32BFEC25"/>
    <w:rsid w:val="32CA7D71"/>
    <w:rsid w:val="32EBA094"/>
    <w:rsid w:val="32F96E83"/>
    <w:rsid w:val="3326038F"/>
    <w:rsid w:val="332C3F74"/>
    <w:rsid w:val="333A11BA"/>
    <w:rsid w:val="33424068"/>
    <w:rsid w:val="33619EBF"/>
    <w:rsid w:val="338002FF"/>
    <w:rsid w:val="33D5573D"/>
    <w:rsid w:val="33FCA8F3"/>
    <w:rsid w:val="34175877"/>
    <w:rsid w:val="347CE6DC"/>
    <w:rsid w:val="34959D3B"/>
    <w:rsid w:val="34B1CCF6"/>
    <w:rsid w:val="34C1CC90"/>
    <w:rsid w:val="35083129"/>
    <w:rsid w:val="350E6B62"/>
    <w:rsid w:val="352B71FE"/>
    <w:rsid w:val="3536FFD9"/>
    <w:rsid w:val="3544F140"/>
    <w:rsid w:val="3559E118"/>
    <w:rsid w:val="3582AD87"/>
    <w:rsid w:val="3583BD3A"/>
    <w:rsid w:val="358AC15F"/>
    <w:rsid w:val="359781F9"/>
    <w:rsid w:val="35A0CD7D"/>
    <w:rsid w:val="35AEAEBB"/>
    <w:rsid w:val="35CC9C25"/>
    <w:rsid w:val="35EBB6FC"/>
    <w:rsid w:val="36259D28"/>
    <w:rsid w:val="362F26A9"/>
    <w:rsid w:val="363C8A5D"/>
    <w:rsid w:val="3651F7CF"/>
    <w:rsid w:val="365D9CF1"/>
    <w:rsid w:val="368BE95C"/>
    <w:rsid w:val="36FB4AC4"/>
    <w:rsid w:val="37253BE9"/>
    <w:rsid w:val="3731B01A"/>
    <w:rsid w:val="373A96E3"/>
    <w:rsid w:val="375CD292"/>
    <w:rsid w:val="375DFA03"/>
    <w:rsid w:val="37BF9ECE"/>
    <w:rsid w:val="37C9FAEB"/>
    <w:rsid w:val="37CAF70A"/>
    <w:rsid w:val="381F6C6B"/>
    <w:rsid w:val="384DB618"/>
    <w:rsid w:val="38658CA7"/>
    <w:rsid w:val="389C6E2F"/>
    <w:rsid w:val="38AC0AFD"/>
    <w:rsid w:val="38B23D39"/>
    <w:rsid w:val="38D05C5B"/>
    <w:rsid w:val="391897AF"/>
    <w:rsid w:val="3919D08E"/>
    <w:rsid w:val="3982559C"/>
    <w:rsid w:val="39C13C6C"/>
    <w:rsid w:val="39E842FA"/>
    <w:rsid w:val="3A04135F"/>
    <w:rsid w:val="3A1AA4E8"/>
    <w:rsid w:val="3A1EA8BF"/>
    <w:rsid w:val="3ACD9966"/>
    <w:rsid w:val="3B082F9B"/>
    <w:rsid w:val="3B541BCA"/>
    <w:rsid w:val="3B696D59"/>
    <w:rsid w:val="3B94FDC8"/>
    <w:rsid w:val="3BBB8F71"/>
    <w:rsid w:val="3BC9229C"/>
    <w:rsid w:val="3BF1EB65"/>
    <w:rsid w:val="3C30DFD7"/>
    <w:rsid w:val="3C415C6B"/>
    <w:rsid w:val="3C481BC3"/>
    <w:rsid w:val="3C4CFE17"/>
    <w:rsid w:val="3C5118D9"/>
    <w:rsid w:val="3C69CE5E"/>
    <w:rsid w:val="3C6DFE44"/>
    <w:rsid w:val="3C9272F5"/>
    <w:rsid w:val="3CCB851D"/>
    <w:rsid w:val="3CCDDD0B"/>
    <w:rsid w:val="3CD2D4E3"/>
    <w:rsid w:val="3D0EF646"/>
    <w:rsid w:val="3D20A3EC"/>
    <w:rsid w:val="3D2B9924"/>
    <w:rsid w:val="3D425D02"/>
    <w:rsid w:val="3D468D5B"/>
    <w:rsid w:val="3D856804"/>
    <w:rsid w:val="3D87EDEF"/>
    <w:rsid w:val="3DA35B83"/>
    <w:rsid w:val="3DB1D3AF"/>
    <w:rsid w:val="3DED7075"/>
    <w:rsid w:val="3E25A1B6"/>
    <w:rsid w:val="3E5A5EFD"/>
    <w:rsid w:val="3E63E2EE"/>
    <w:rsid w:val="3E906EB4"/>
    <w:rsid w:val="3EA504EE"/>
    <w:rsid w:val="3F36843A"/>
    <w:rsid w:val="3F5ED4B3"/>
    <w:rsid w:val="3F616EBF"/>
    <w:rsid w:val="3F72EB3D"/>
    <w:rsid w:val="3F7469BB"/>
    <w:rsid w:val="3F87C20D"/>
    <w:rsid w:val="3F952D2F"/>
    <w:rsid w:val="3FAC9936"/>
    <w:rsid w:val="3FCE2870"/>
    <w:rsid w:val="3FD065D8"/>
    <w:rsid w:val="3FFD1E5E"/>
    <w:rsid w:val="4006DA0D"/>
    <w:rsid w:val="4010CDA0"/>
    <w:rsid w:val="401CD953"/>
    <w:rsid w:val="4030809A"/>
    <w:rsid w:val="4032F842"/>
    <w:rsid w:val="4037465B"/>
    <w:rsid w:val="403B3336"/>
    <w:rsid w:val="4067CCB8"/>
    <w:rsid w:val="4072C28E"/>
    <w:rsid w:val="40A17B93"/>
    <w:rsid w:val="40A8F638"/>
    <w:rsid w:val="40B015F8"/>
    <w:rsid w:val="40CE0E9D"/>
    <w:rsid w:val="40DC6ACF"/>
    <w:rsid w:val="40DDC342"/>
    <w:rsid w:val="41B62D34"/>
    <w:rsid w:val="41CC50FB"/>
    <w:rsid w:val="41DA8224"/>
    <w:rsid w:val="41E95821"/>
    <w:rsid w:val="41F5D571"/>
    <w:rsid w:val="420A4BEB"/>
    <w:rsid w:val="425A54C4"/>
    <w:rsid w:val="4281995A"/>
    <w:rsid w:val="42FE0EDE"/>
    <w:rsid w:val="43255CCE"/>
    <w:rsid w:val="434B33BD"/>
    <w:rsid w:val="43D9CDCC"/>
    <w:rsid w:val="43DC53DD"/>
    <w:rsid w:val="4418D570"/>
    <w:rsid w:val="445EF736"/>
    <w:rsid w:val="4476B112"/>
    <w:rsid w:val="4494E33A"/>
    <w:rsid w:val="45029D7A"/>
    <w:rsid w:val="456773F6"/>
    <w:rsid w:val="45759E2D"/>
    <w:rsid w:val="4578243E"/>
    <w:rsid w:val="45C127A2"/>
    <w:rsid w:val="45CF5A3C"/>
    <w:rsid w:val="45D26279"/>
    <w:rsid w:val="45E6A558"/>
    <w:rsid w:val="45EC34A3"/>
    <w:rsid w:val="461F976C"/>
    <w:rsid w:val="463A48CD"/>
    <w:rsid w:val="464ADA19"/>
    <w:rsid w:val="46843CDC"/>
    <w:rsid w:val="46DDBD0E"/>
    <w:rsid w:val="4745BF4E"/>
    <w:rsid w:val="47B89DDA"/>
    <w:rsid w:val="47D91ECD"/>
    <w:rsid w:val="480EE13E"/>
    <w:rsid w:val="481D0FC4"/>
    <w:rsid w:val="482545A5"/>
    <w:rsid w:val="4825C165"/>
    <w:rsid w:val="4838942A"/>
    <w:rsid w:val="483D0539"/>
    <w:rsid w:val="48AD3EEF"/>
    <w:rsid w:val="48CD3E2C"/>
    <w:rsid w:val="4905B801"/>
    <w:rsid w:val="49210D17"/>
    <w:rsid w:val="494E6AA5"/>
    <w:rsid w:val="4972A933"/>
    <w:rsid w:val="49763CC7"/>
    <w:rsid w:val="497E6F1D"/>
    <w:rsid w:val="499E9F14"/>
    <w:rsid w:val="49B071AE"/>
    <w:rsid w:val="49B73ED8"/>
    <w:rsid w:val="49BE833C"/>
    <w:rsid w:val="49CCC9A9"/>
    <w:rsid w:val="49F7E78C"/>
    <w:rsid w:val="49F9B150"/>
    <w:rsid w:val="49FB63E2"/>
    <w:rsid w:val="4A2C15A8"/>
    <w:rsid w:val="4A2FB7A8"/>
    <w:rsid w:val="4A42C2B1"/>
    <w:rsid w:val="4A49D2B5"/>
    <w:rsid w:val="4A4D4044"/>
    <w:rsid w:val="4A6E4EBC"/>
    <w:rsid w:val="4A8CAB3F"/>
    <w:rsid w:val="4A9DF256"/>
    <w:rsid w:val="4ABFDC1F"/>
    <w:rsid w:val="4AE0ECA3"/>
    <w:rsid w:val="4AEAFC61"/>
    <w:rsid w:val="4AFE32A7"/>
    <w:rsid w:val="4B03CD29"/>
    <w:rsid w:val="4B0424BE"/>
    <w:rsid w:val="4B0C0421"/>
    <w:rsid w:val="4B2E4F11"/>
    <w:rsid w:val="4B4E26FB"/>
    <w:rsid w:val="4B5D5EF7"/>
    <w:rsid w:val="4B6170CF"/>
    <w:rsid w:val="4B64EA16"/>
    <w:rsid w:val="4B6933DE"/>
    <w:rsid w:val="4B7B4F73"/>
    <w:rsid w:val="4BE0A31C"/>
    <w:rsid w:val="4BFCE3B6"/>
    <w:rsid w:val="4C22C776"/>
    <w:rsid w:val="4C32349D"/>
    <w:rsid w:val="4C60B2D6"/>
    <w:rsid w:val="4C662D13"/>
    <w:rsid w:val="4C6D9DC6"/>
    <w:rsid w:val="4C82FF46"/>
    <w:rsid w:val="4C874278"/>
    <w:rsid w:val="4C90A220"/>
    <w:rsid w:val="4C9C5981"/>
    <w:rsid w:val="4C9FFC88"/>
    <w:rsid w:val="4CD33556"/>
    <w:rsid w:val="4CD5F98A"/>
    <w:rsid w:val="4CD61AF5"/>
    <w:rsid w:val="4CDFE2E4"/>
    <w:rsid w:val="4CE00334"/>
    <w:rsid w:val="4CEBDE7C"/>
    <w:rsid w:val="4D1EBF7B"/>
    <w:rsid w:val="4D55279E"/>
    <w:rsid w:val="4D5C8ABB"/>
    <w:rsid w:val="4D77B0A8"/>
    <w:rsid w:val="4D78602A"/>
    <w:rsid w:val="4D90FA49"/>
    <w:rsid w:val="4D9C4398"/>
    <w:rsid w:val="4DC44C01"/>
    <w:rsid w:val="4DCAFB5F"/>
    <w:rsid w:val="4DE2E2D3"/>
    <w:rsid w:val="4E01FD74"/>
    <w:rsid w:val="4E61F0C1"/>
    <w:rsid w:val="4E63CC19"/>
    <w:rsid w:val="4E8E0520"/>
    <w:rsid w:val="4FA29A73"/>
    <w:rsid w:val="4FAD45B1"/>
    <w:rsid w:val="4FBE66EB"/>
    <w:rsid w:val="4FC842E2"/>
    <w:rsid w:val="4FCEF48E"/>
    <w:rsid w:val="4FF5BA43"/>
    <w:rsid w:val="500AD618"/>
    <w:rsid w:val="50293E65"/>
    <w:rsid w:val="50903E18"/>
    <w:rsid w:val="5093CE44"/>
    <w:rsid w:val="50A463F6"/>
    <w:rsid w:val="50EE2C35"/>
    <w:rsid w:val="50FC2B74"/>
    <w:rsid w:val="511E0B6E"/>
    <w:rsid w:val="51213EFA"/>
    <w:rsid w:val="5132EA21"/>
    <w:rsid w:val="51382B0D"/>
    <w:rsid w:val="51669861"/>
    <w:rsid w:val="51786247"/>
    <w:rsid w:val="51974924"/>
    <w:rsid w:val="51AAC9AD"/>
    <w:rsid w:val="51CA72A9"/>
    <w:rsid w:val="51F87144"/>
    <w:rsid w:val="522B0D3D"/>
    <w:rsid w:val="5255FD78"/>
    <w:rsid w:val="52739CA2"/>
    <w:rsid w:val="52899AAD"/>
    <w:rsid w:val="52910DF8"/>
    <w:rsid w:val="52B08F49"/>
    <w:rsid w:val="52B8CDD6"/>
    <w:rsid w:val="52BD0F5B"/>
    <w:rsid w:val="52D56E97"/>
    <w:rsid w:val="532EBBCB"/>
    <w:rsid w:val="53563CA8"/>
    <w:rsid w:val="535C411D"/>
    <w:rsid w:val="5366F62E"/>
    <w:rsid w:val="536FB028"/>
    <w:rsid w:val="53700EE5"/>
    <w:rsid w:val="53811363"/>
    <w:rsid w:val="538496BC"/>
    <w:rsid w:val="53B9CF91"/>
    <w:rsid w:val="53FAC931"/>
    <w:rsid w:val="543BFCDB"/>
    <w:rsid w:val="54814A52"/>
    <w:rsid w:val="54BC52A1"/>
    <w:rsid w:val="54CC0303"/>
    <w:rsid w:val="54F20D09"/>
    <w:rsid w:val="551BF640"/>
    <w:rsid w:val="551E1A8F"/>
    <w:rsid w:val="55398225"/>
    <w:rsid w:val="55A4680C"/>
    <w:rsid w:val="55A4CA84"/>
    <w:rsid w:val="55D909E6"/>
    <w:rsid w:val="55E89F25"/>
    <w:rsid w:val="55F06E98"/>
    <w:rsid w:val="55F4B01D"/>
    <w:rsid w:val="56250E36"/>
    <w:rsid w:val="5638BACA"/>
    <w:rsid w:val="563EE5A1"/>
    <w:rsid w:val="565C3C22"/>
    <w:rsid w:val="5699B760"/>
    <w:rsid w:val="56C790DD"/>
    <w:rsid w:val="56FA64A8"/>
    <w:rsid w:val="5710D5EB"/>
    <w:rsid w:val="57279258"/>
    <w:rsid w:val="5731A86D"/>
    <w:rsid w:val="577DDEE0"/>
    <w:rsid w:val="579096E1"/>
    <w:rsid w:val="580D06C4"/>
    <w:rsid w:val="58438008"/>
    <w:rsid w:val="586467DE"/>
    <w:rsid w:val="586E988C"/>
    <w:rsid w:val="587E80C1"/>
    <w:rsid w:val="58B66F1B"/>
    <w:rsid w:val="58C38822"/>
    <w:rsid w:val="5901D970"/>
    <w:rsid w:val="591A6EBA"/>
    <w:rsid w:val="59229B27"/>
    <w:rsid w:val="59284A65"/>
    <w:rsid w:val="595881E9"/>
    <w:rsid w:val="599F426C"/>
    <w:rsid w:val="59A08360"/>
    <w:rsid w:val="59A6CD49"/>
    <w:rsid w:val="59E1993E"/>
    <w:rsid w:val="59ECA55C"/>
    <w:rsid w:val="59FC3C82"/>
    <w:rsid w:val="5A464126"/>
    <w:rsid w:val="5A4932AC"/>
    <w:rsid w:val="5A612628"/>
    <w:rsid w:val="5A9ABBD5"/>
    <w:rsid w:val="5AE31C32"/>
    <w:rsid w:val="5AF3E7F9"/>
    <w:rsid w:val="5B258EE4"/>
    <w:rsid w:val="5B39CDB0"/>
    <w:rsid w:val="5B3C53C1"/>
    <w:rsid w:val="5B62EFE6"/>
    <w:rsid w:val="5B69DD1A"/>
    <w:rsid w:val="5B710660"/>
    <w:rsid w:val="5B81F28E"/>
    <w:rsid w:val="5BAD8DCC"/>
    <w:rsid w:val="5BD49647"/>
    <w:rsid w:val="5BE1DB1E"/>
    <w:rsid w:val="5BFB037B"/>
    <w:rsid w:val="5BFFEFF6"/>
    <w:rsid w:val="5C0825A6"/>
    <w:rsid w:val="5C4415B2"/>
    <w:rsid w:val="5C6A0152"/>
    <w:rsid w:val="5C745C0F"/>
    <w:rsid w:val="5C9FAA21"/>
    <w:rsid w:val="5CBE2287"/>
    <w:rsid w:val="5CCAD84E"/>
    <w:rsid w:val="5CCFBCC5"/>
    <w:rsid w:val="5D179102"/>
    <w:rsid w:val="5DDE4873"/>
    <w:rsid w:val="5DE25D51"/>
    <w:rsid w:val="5DF76D9A"/>
    <w:rsid w:val="5E01689A"/>
    <w:rsid w:val="5E3E7B44"/>
    <w:rsid w:val="5E65469A"/>
    <w:rsid w:val="5E82671A"/>
    <w:rsid w:val="5E90B4E5"/>
    <w:rsid w:val="5E9F0197"/>
    <w:rsid w:val="5EB546C0"/>
    <w:rsid w:val="5EC9F5F9"/>
    <w:rsid w:val="5EF8314D"/>
    <w:rsid w:val="5F175159"/>
    <w:rsid w:val="5F329050"/>
    <w:rsid w:val="5F411480"/>
    <w:rsid w:val="5F581CBF"/>
    <w:rsid w:val="5FC7C36D"/>
    <w:rsid w:val="5FEDD7B6"/>
    <w:rsid w:val="60143B1B"/>
    <w:rsid w:val="60167079"/>
    <w:rsid w:val="601E890C"/>
    <w:rsid w:val="60262C52"/>
    <w:rsid w:val="605264A9"/>
    <w:rsid w:val="60915C1F"/>
    <w:rsid w:val="60976548"/>
    <w:rsid w:val="60A2B0A4"/>
    <w:rsid w:val="60B765E4"/>
    <w:rsid w:val="60DF0C07"/>
    <w:rsid w:val="60E7BDC1"/>
    <w:rsid w:val="61133EC8"/>
    <w:rsid w:val="6119FE13"/>
    <w:rsid w:val="61240E74"/>
    <w:rsid w:val="612422E1"/>
    <w:rsid w:val="615BBAEA"/>
    <w:rsid w:val="615F64E0"/>
    <w:rsid w:val="6164073C"/>
    <w:rsid w:val="6196B005"/>
    <w:rsid w:val="61AFD862"/>
    <w:rsid w:val="61BCEFBC"/>
    <w:rsid w:val="61C31F4D"/>
    <w:rsid w:val="61CCEE16"/>
    <w:rsid w:val="61D86E59"/>
    <w:rsid w:val="620022EA"/>
    <w:rsid w:val="622B25B7"/>
    <w:rsid w:val="62392160"/>
    <w:rsid w:val="623B875B"/>
    <w:rsid w:val="623FEA8A"/>
    <w:rsid w:val="625DE665"/>
    <w:rsid w:val="627967C8"/>
    <w:rsid w:val="62826564"/>
    <w:rsid w:val="62978CF9"/>
    <w:rsid w:val="6297B8DA"/>
    <w:rsid w:val="62CD868F"/>
    <w:rsid w:val="62CE6C4E"/>
    <w:rsid w:val="62F34974"/>
    <w:rsid w:val="6318D53A"/>
    <w:rsid w:val="631EE1C9"/>
    <w:rsid w:val="6325C3A6"/>
    <w:rsid w:val="632BB738"/>
    <w:rsid w:val="63328066"/>
    <w:rsid w:val="634A8AC3"/>
    <w:rsid w:val="6374D3E6"/>
    <w:rsid w:val="6377F65E"/>
    <w:rsid w:val="63E8E005"/>
    <w:rsid w:val="642B1D0C"/>
    <w:rsid w:val="6435EBE3"/>
    <w:rsid w:val="6439223B"/>
    <w:rsid w:val="643C2C88"/>
    <w:rsid w:val="646385ED"/>
    <w:rsid w:val="6464FBC9"/>
    <w:rsid w:val="647FC2E5"/>
    <w:rsid w:val="64B9799A"/>
    <w:rsid w:val="64D7CF09"/>
    <w:rsid w:val="65195475"/>
    <w:rsid w:val="65196CB2"/>
    <w:rsid w:val="652C396B"/>
    <w:rsid w:val="652FF811"/>
    <w:rsid w:val="654E3331"/>
    <w:rsid w:val="655764DB"/>
    <w:rsid w:val="65600587"/>
    <w:rsid w:val="6573585D"/>
    <w:rsid w:val="6575973A"/>
    <w:rsid w:val="65829D07"/>
    <w:rsid w:val="65C2220D"/>
    <w:rsid w:val="65F46192"/>
    <w:rsid w:val="660EAC82"/>
    <w:rsid w:val="6617BBDC"/>
    <w:rsid w:val="661C22F3"/>
    <w:rsid w:val="6625EEAC"/>
    <w:rsid w:val="662FED47"/>
    <w:rsid w:val="6640B6DB"/>
    <w:rsid w:val="6653FD41"/>
    <w:rsid w:val="6657AF48"/>
    <w:rsid w:val="66675BC3"/>
    <w:rsid w:val="667ED492"/>
    <w:rsid w:val="66F97C14"/>
    <w:rsid w:val="6741A4E8"/>
    <w:rsid w:val="67493D41"/>
    <w:rsid w:val="677FB5E4"/>
    <w:rsid w:val="67B66021"/>
    <w:rsid w:val="67BEB894"/>
    <w:rsid w:val="67CBBDA8"/>
    <w:rsid w:val="6814018F"/>
    <w:rsid w:val="682120C8"/>
    <w:rsid w:val="683D1504"/>
    <w:rsid w:val="684E7076"/>
    <w:rsid w:val="68547D51"/>
    <w:rsid w:val="685BECA7"/>
    <w:rsid w:val="689F8702"/>
    <w:rsid w:val="68A98455"/>
    <w:rsid w:val="68C7CDE1"/>
    <w:rsid w:val="68CFBF58"/>
    <w:rsid w:val="691E60CC"/>
    <w:rsid w:val="69250FF8"/>
    <w:rsid w:val="695FE610"/>
    <w:rsid w:val="699979DC"/>
    <w:rsid w:val="69A1C1EA"/>
    <w:rsid w:val="69ADDACD"/>
    <w:rsid w:val="69C0D687"/>
    <w:rsid w:val="69D9571D"/>
    <w:rsid w:val="69F1046C"/>
    <w:rsid w:val="69FFAA8E"/>
    <w:rsid w:val="6A04DD13"/>
    <w:rsid w:val="6A5FE388"/>
    <w:rsid w:val="6A7A5710"/>
    <w:rsid w:val="6A877C7B"/>
    <w:rsid w:val="6A9894AA"/>
    <w:rsid w:val="6A9AB46D"/>
    <w:rsid w:val="6A9FF859"/>
    <w:rsid w:val="6AC8004B"/>
    <w:rsid w:val="6AF915B9"/>
    <w:rsid w:val="6B4481F3"/>
    <w:rsid w:val="6B50BEB6"/>
    <w:rsid w:val="6B5A6511"/>
    <w:rsid w:val="6B9DFBD7"/>
    <w:rsid w:val="6BAC3FB7"/>
    <w:rsid w:val="6BD11681"/>
    <w:rsid w:val="6C17AB13"/>
    <w:rsid w:val="6C2CF30C"/>
    <w:rsid w:val="6C3AE95C"/>
    <w:rsid w:val="6C5748B0"/>
    <w:rsid w:val="6D05A13F"/>
    <w:rsid w:val="6D1D904D"/>
    <w:rsid w:val="6D265335"/>
    <w:rsid w:val="6D2A9628"/>
    <w:rsid w:val="6D374B50"/>
    <w:rsid w:val="6D7635D6"/>
    <w:rsid w:val="6D99D17B"/>
    <w:rsid w:val="6DC0EF23"/>
    <w:rsid w:val="6DCAAC3E"/>
    <w:rsid w:val="6DDB4C49"/>
    <w:rsid w:val="6E24BF8B"/>
    <w:rsid w:val="6E8B260E"/>
    <w:rsid w:val="6EB9BEA8"/>
    <w:rsid w:val="6EB9F354"/>
    <w:rsid w:val="6EE24148"/>
    <w:rsid w:val="6EE8CE9E"/>
    <w:rsid w:val="6EEF8792"/>
    <w:rsid w:val="6F1CB16C"/>
    <w:rsid w:val="6F42BAAD"/>
    <w:rsid w:val="6F472B02"/>
    <w:rsid w:val="6F57B2D8"/>
    <w:rsid w:val="6F5CBF84"/>
    <w:rsid w:val="6FAD23A1"/>
    <w:rsid w:val="6FAE34AB"/>
    <w:rsid w:val="6FCE8FC8"/>
    <w:rsid w:val="6FE16F25"/>
    <w:rsid w:val="7001E739"/>
    <w:rsid w:val="700A0695"/>
    <w:rsid w:val="700F3FBF"/>
    <w:rsid w:val="70234F5C"/>
    <w:rsid w:val="7036E7C5"/>
    <w:rsid w:val="703C08B2"/>
    <w:rsid w:val="70473081"/>
    <w:rsid w:val="704B0CD8"/>
    <w:rsid w:val="704D6EC8"/>
    <w:rsid w:val="70506DCC"/>
    <w:rsid w:val="7066D9D6"/>
    <w:rsid w:val="70708AE0"/>
    <w:rsid w:val="70821FBD"/>
    <w:rsid w:val="70E9363D"/>
    <w:rsid w:val="71527645"/>
    <w:rsid w:val="7153172D"/>
    <w:rsid w:val="71ADF827"/>
    <w:rsid w:val="71C2911A"/>
    <w:rsid w:val="71CE1742"/>
    <w:rsid w:val="71D7D913"/>
    <w:rsid w:val="71F1E78E"/>
    <w:rsid w:val="720ABC73"/>
    <w:rsid w:val="721A7E7F"/>
    <w:rsid w:val="72437E10"/>
    <w:rsid w:val="7281E219"/>
    <w:rsid w:val="72BE7494"/>
    <w:rsid w:val="72D82845"/>
    <w:rsid w:val="72F1D02A"/>
    <w:rsid w:val="73159750"/>
    <w:rsid w:val="7338555A"/>
    <w:rsid w:val="73453A8B"/>
    <w:rsid w:val="73459003"/>
    <w:rsid w:val="736663FA"/>
    <w:rsid w:val="73816EB1"/>
    <w:rsid w:val="7381C8B2"/>
    <w:rsid w:val="73A68CD4"/>
    <w:rsid w:val="73C96E86"/>
    <w:rsid w:val="73D2619C"/>
    <w:rsid w:val="73D381C0"/>
    <w:rsid w:val="73DE559B"/>
    <w:rsid w:val="73E90AE5"/>
    <w:rsid w:val="73F062CC"/>
    <w:rsid w:val="7401F0CD"/>
    <w:rsid w:val="7405F303"/>
    <w:rsid w:val="7407DAEF"/>
    <w:rsid w:val="7408CD84"/>
    <w:rsid w:val="743C6723"/>
    <w:rsid w:val="7444C510"/>
    <w:rsid w:val="7450254D"/>
    <w:rsid w:val="7468BEA5"/>
    <w:rsid w:val="74BAB90E"/>
    <w:rsid w:val="74E2F394"/>
    <w:rsid w:val="750F79D5"/>
    <w:rsid w:val="75265B3C"/>
    <w:rsid w:val="752BC31F"/>
    <w:rsid w:val="754749E4"/>
    <w:rsid w:val="754C58C8"/>
    <w:rsid w:val="755C8C9F"/>
    <w:rsid w:val="7574C6E0"/>
    <w:rsid w:val="75975504"/>
    <w:rsid w:val="75AA83B5"/>
    <w:rsid w:val="75B39BBB"/>
    <w:rsid w:val="75E64459"/>
    <w:rsid w:val="75E70F8C"/>
    <w:rsid w:val="7601CF77"/>
    <w:rsid w:val="7621F447"/>
    <w:rsid w:val="762AB7CC"/>
    <w:rsid w:val="76333B7E"/>
    <w:rsid w:val="76597417"/>
    <w:rsid w:val="76797BC4"/>
    <w:rsid w:val="7681694A"/>
    <w:rsid w:val="76BF97FE"/>
    <w:rsid w:val="76C642BA"/>
    <w:rsid w:val="76CBFC05"/>
    <w:rsid w:val="76D13C4D"/>
    <w:rsid w:val="76DB55F4"/>
    <w:rsid w:val="77115E76"/>
    <w:rsid w:val="7727C351"/>
    <w:rsid w:val="77465416"/>
    <w:rsid w:val="77607B07"/>
    <w:rsid w:val="77661D66"/>
    <w:rsid w:val="778C33C6"/>
    <w:rsid w:val="77DF35D4"/>
    <w:rsid w:val="7802B088"/>
    <w:rsid w:val="780AF376"/>
    <w:rsid w:val="78479F6A"/>
    <w:rsid w:val="7859231B"/>
    <w:rsid w:val="78723C42"/>
    <w:rsid w:val="78783CEE"/>
    <w:rsid w:val="78A76ACB"/>
    <w:rsid w:val="78B5B799"/>
    <w:rsid w:val="78DFCA60"/>
    <w:rsid w:val="78E2F625"/>
    <w:rsid w:val="78FA24B9"/>
    <w:rsid w:val="7909C363"/>
    <w:rsid w:val="791AB99C"/>
    <w:rsid w:val="7965D364"/>
    <w:rsid w:val="796F37AC"/>
    <w:rsid w:val="79A118D0"/>
    <w:rsid w:val="79ACEECC"/>
    <w:rsid w:val="79B11C86"/>
    <w:rsid w:val="79E90B29"/>
    <w:rsid w:val="79F65C9E"/>
    <w:rsid w:val="7A06AB06"/>
    <w:rsid w:val="7A382170"/>
    <w:rsid w:val="7A791B7F"/>
    <w:rsid w:val="7A79C039"/>
    <w:rsid w:val="7A7BCC06"/>
    <w:rsid w:val="7A887D49"/>
    <w:rsid w:val="7AA6A40C"/>
    <w:rsid w:val="7ABD04D4"/>
    <w:rsid w:val="7ADFEE27"/>
    <w:rsid w:val="7AEAA0DF"/>
    <w:rsid w:val="7AF42794"/>
    <w:rsid w:val="7B22B477"/>
    <w:rsid w:val="7B6EF018"/>
    <w:rsid w:val="7B7800AF"/>
    <w:rsid w:val="7B8FB48A"/>
    <w:rsid w:val="7BBAED05"/>
    <w:rsid w:val="7C137269"/>
    <w:rsid w:val="7C28B434"/>
    <w:rsid w:val="7C4BCF93"/>
    <w:rsid w:val="7C6E9DAD"/>
    <w:rsid w:val="7C737E28"/>
    <w:rsid w:val="7C7C34B5"/>
    <w:rsid w:val="7C8FF7F5"/>
    <w:rsid w:val="7CB08C64"/>
    <w:rsid w:val="7CB41EF9"/>
    <w:rsid w:val="7CE0E998"/>
    <w:rsid w:val="7CE847E2"/>
    <w:rsid w:val="7D0ADC9E"/>
    <w:rsid w:val="7D120F17"/>
    <w:rsid w:val="7D40B70A"/>
    <w:rsid w:val="7D7B1810"/>
    <w:rsid w:val="7DB0BC41"/>
    <w:rsid w:val="7DB9F2EA"/>
    <w:rsid w:val="7DC51E69"/>
    <w:rsid w:val="7DD68349"/>
    <w:rsid w:val="7E02F023"/>
    <w:rsid w:val="7E2B860D"/>
    <w:rsid w:val="7E597F7E"/>
    <w:rsid w:val="7E7C4F4B"/>
    <w:rsid w:val="7EB5199D"/>
    <w:rsid w:val="7EB93E67"/>
    <w:rsid w:val="7EDFE9B7"/>
    <w:rsid w:val="7F011CA4"/>
    <w:rsid w:val="7F439058"/>
    <w:rsid w:val="7F4C1622"/>
    <w:rsid w:val="7F7AC1A6"/>
    <w:rsid w:val="7F825BC9"/>
    <w:rsid w:val="7F86E36D"/>
    <w:rsid w:val="7FF1711D"/>
    <w:rsid w:val="7FF1A1DC"/>
    <w:rsid w:val="7FF9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5508D"/>
  <w15:docId w15:val="{3181689D-B624-4716-B255-E27939C593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styleId="BalloonTextChar" w:customStyle="1">
    <w:name w:val="Balloon Text Char"/>
    <w:basedOn w:val="DefaultParagraphFont"/>
    <w:link w:val="BalloonText"/>
    <w:rsid w:val="00E031CA"/>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mailto:arndt20@purdue.edu" TargetMode="External" Id="Re07fb8665fd644a1" /><Relationship Type="http://schemas.openxmlformats.org/officeDocument/2006/relationships/hyperlink" Target="mailto:gbrillha@purdue.edu" TargetMode="External" Id="R34ebc7927bae4ce1" /><Relationship Type="http://schemas.openxmlformats.org/officeDocument/2006/relationships/hyperlink" Target="mailto:jmislans@purdue.edu" TargetMode="External" Id="R95aaee2634fc4a15" /><Relationship Type="http://schemas.openxmlformats.org/officeDocument/2006/relationships/hyperlink" Target="mailto:marito@purdue.edu" TargetMode="External" Id="R01626f49497f47e2" /><Relationship Type="http://schemas.openxmlformats.org/officeDocument/2006/relationships/hyperlink" Target="https://learn.adafruit.com/adafruit-neotrellis/downloads" TargetMode="External" Id="Ra5e39e51941d4094" /><Relationship Type="http://schemas.openxmlformats.org/officeDocument/2006/relationships/hyperlink" Target="https://www.sparkfun.com/products/14709" TargetMode="External" Id="Rcfa35fb0b2f04e2b" /><Relationship Type="http://schemas.openxmlformats.org/officeDocument/2006/relationships/hyperlink" Target="https://www.digikey.com/en/products/detail/yageo/MFR-25FRF52-110K/15080" TargetMode="External" Id="R8bcaee712e1b49d2" /><Relationship Type="http://schemas.openxmlformats.org/officeDocument/2006/relationships/hyperlink" Target="https://www.electroimc.com/en/doc/projects/microcontrollers/81_comparative-table-microcontroller-espressif-esp8266-esp32-esp32c6" TargetMode="External" Id="R0018527594574e70" /><Relationship Type="http://schemas.openxmlformats.org/officeDocument/2006/relationships/hyperlink" Target="https://www.digikey.com/en/products/detail/microchip-technology/MCP73833-CNI-UN/1223169?utm_adgroup=Integrated+Circuits&amp;utm_source=google&amp;utm_medium=cpc&amp;utm_campaign=Dynamic+Search_EN_RLSA_Buyers&amp;utm_term=&amp;utm_content=Integrated+Circuits&amp;gclid=Cj0KCQjw4eaJBhDMARIsANhrQADoCRkPojRYrH0X1q212mj8Ox62yKW7m7ttJDOonrEYpDi8P8mZ_UoaApPWEALw_wcB" TargetMode="External" Id="Rdc83d07bf7c14123" /><Relationship Type="http://schemas.openxmlformats.org/officeDocument/2006/relationships/hyperlink" Target="https://www.digikey.com/en/products/detail/solidlite/SP0605A-3C/13251234" TargetMode="External" Id="Rbf42140512b648b5" /><Relationship Type="http://schemas.openxmlformats.org/officeDocument/2006/relationships/hyperlink" Target="https://cdn.sparkfun.com/datasheets/Prototyping/spe-00-DTP605068-3P-6000mah-en-1.0ver.pdf" TargetMode="External" Id="R4dc89c8d73354b87" /><Relationship Type="http://schemas.openxmlformats.org/officeDocument/2006/relationships/hyperlink" Target="https://www.digikey.com/en/products/detail/sparkfun-electronics/PRT-13856/6605200" TargetMode="External" Id="Rd1fc1b222efe468c" /><Relationship Type="http://schemas.openxmlformats.org/officeDocument/2006/relationships/hyperlink" Target="https://www.battery-system.com/product/3-7v-12ah-recycle-lithium-lipo-polymer-batteries" TargetMode="External" Id="R0fe633cd40294279" /><Relationship Type="http://schemas.openxmlformats.org/officeDocument/2006/relationships/glossaryDocument" Target="/word/glossary/document.xml" Id="R60486a90426b4f52" /><Relationship Type="http://schemas.microsoft.com/office/2019/09/relationships/intelligence" Target="/word/intelligence.xml" Id="R5c24d48de8af4847"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50ac54-80f1-4da9-b15b-8a60c6253d24}"/>
      </w:docPartPr>
      <w:docPartBody>
        <w:p w14:paraId="3579AA8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Mary Margaret Arito</lastModifiedBy>
  <revision>21</revision>
  <lastPrinted>2001-01-10T18:54:00.0000000Z</lastPrinted>
  <dcterms:created xsi:type="dcterms:W3CDTF">2013-11-12T21:55:00.0000000Z</dcterms:created>
  <dcterms:modified xsi:type="dcterms:W3CDTF">2021-09-11T01:00:10.8877858Z</dcterms:modified>
</coreProperties>
</file>